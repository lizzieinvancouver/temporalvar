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B0C893" w14:textId="322D357B" w:rsidR="0066218C" w:rsidRPr="003E00A5" w:rsidRDefault="0066218C" w:rsidP="003E00A5">
      <w:pPr>
        <w:pStyle w:val="centerpar"/>
        <w:spacing w:before="0" w:after="0" w:line="480" w:lineRule="auto"/>
        <w:jc w:val="left"/>
        <w:rPr>
          <w:b/>
          <w:bCs/>
          <w:sz w:val="32"/>
          <w:szCs w:val="32"/>
          <w:lang w:val="en-GB"/>
        </w:rPr>
      </w:pPr>
      <w:commentRangeStart w:id="0"/>
      <w:r w:rsidRPr="003E00A5">
        <w:rPr>
          <w:b/>
          <w:bCs/>
          <w:sz w:val="32"/>
          <w:szCs w:val="32"/>
          <w:lang w:val="en-GB"/>
        </w:rPr>
        <w:t>H</w:t>
      </w:r>
      <w:commentRangeEnd w:id="0"/>
      <w:r w:rsidR="003E00A5">
        <w:rPr>
          <w:rStyle w:val="CommentReference"/>
        </w:rPr>
        <w:commentReference w:id="0"/>
      </w:r>
      <w:r w:rsidRPr="003E00A5">
        <w:rPr>
          <w:b/>
          <w:bCs/>
          <w:sz w:val="32"/>
          <w:szCs w:val="32"/>
          <w:lang w:val="en-GB"/>
        </w:rPr>
        <w:t>ow phenological tracking shapes species and communities in non-stationary environments</w:t>
      </w:r>
    </w:p>
    <w:p w14:paraId="540BA052" w14:textId="77777777" w:rsidR="0066218C" w:rsidRPr="003E00A5" w:rsidRDefault="0066218C" w:rsidP="003E00A5">
      <w:pPr>
        <w:pStyle w:val="centerpar"/>
        <w:spacing w:before="0" w:after="0" w:line="480" w:lineRule="auto"/>
        <w:jc w:val="left"/>
        <w:rPr>
          <w:lang w:val="en-GB"/>
        </w:rPr>
      </w:pPr>
    </w:p>
    <w:p w14:paraId="5D123970" w14:textId="7728C6C6" w:rsidR="0066218C" w:rsidRPr="003E00A5" w:rsidRDefault="0066218C" w:rsidP="003E00A5">
      <w:pPr>
        <w:pStyle w:val="centerpar"/>
        <w:spacing w:before="0" w:after="0" w:line="480" w:lineRule="auto"/>
        <w:jc w:val="left"/>
        <w:rPr>
          <w:sz w:val="28"/>
          <w:szCs w:val="28"/>
          <w:lang w:val="en-GB"/>
        </w:rPr>
      </w:pPr>
      <w:commentRangeStart w:id="1"/>
      <w:r w:rsidRPr="003E00A5">
        <w:rPr>
          <w:sz w:val="28"/>
          <w:szCs w:val="28"/>
          <w:lang w:val="en-GB"/>
        </w:rPr>
        <w:t xml:space="preserve"> </w:t>
      </w:r>
      <w:commentRangeStart w:id="2"/>
      <w:r w:rsidRPr="003E00A5">
        <w:rPr>
          <w:sz w:val="28"/>
          <w:szCs w:val="28"/>
          <w:lang w:val="en-GB"/>
        </w:rPr>
        <w:t>E</w:t>
      </w:r>
      <w:r w:rsidR="003E00A5">
        <w:rPr>
          <w:sz w:val="28"/>
          <w:szCs w:val="28"/>
          <w:lang w:val="en-GB"/>
        </w:rPr>
        <w:t>.</w:t>
      </w:r>
      <w:r w:rsidRPr="003E00A5">
        <w:rPr>
          <w:sz w:val="28"/>
          <w:szCs w:val="28"/>
          <w:lang w:val="en-GB"/>
        </w:rPr>
        <w:t xml:space="preserve"> </w:t>
      </w:r>
      <w:commentRangeEnd w:id="2"/>
      <w:r w:rsidR="004117A0">
        <w:rPr>
          <w:rStyle w:val="CommentReference"/>
        </w:rPr>
        <w:commentReference w:id="2"/>
      </w:r>
      <w:r w:rsidRPr="003E00A5">
        <w:rPr>
          <w:sz w:val="28"/>
          <w:szCs w:val="28"/>
          <w:lang w:val="en-GB"/>
        </w:rPr>
        <w:t>M</w:t>
      </w:r>
      <w:commentRangeEnd w:id="1"/>
      <w:r w:rsidR="002E5E4C">
        <w:rPr>
          <w:rStyle w:val="CommentReference"/>
        </w:rPr>
        <w:commentReference w:id="1"/>
      </w:r>
      <w:r w:rsidRPr="003E00A5">
        <w:rPr>
          <w:sz w:val="28"/>
          <w:szCs w:val="28"/>
          <w:lang w:val="en-GB"/>
        </w:rPr>
        <w:t>. Wolkovich</w:t>
      </w:r>
      <w:r w:rsidR="003E00A5">
        <w:rPr>
          <w:sz w:val="28"/>
          <w:szCs w:val="28"/>
          <w:vertAlign w:val="superscript"/>
          <w:lang w:val="en-GB"/>
        </w:rPr>
        <w:t>1</w:t>
      </w:r>
      <w:r w:rsidRPr="003E00A5">
        <w:rPr>
          <w:sz w:val="28"/>
          <w:szCs w:val="28"/>
          <w:lang w:val="en-GB"/>
        </w:rPr>
        <w:t xml:space="preserve"> &amp; M</w:t>
      </w:r>
      <w:ins w:id="3" w:author="Elizabeth Wolkovich" w:date="2021-06-24T13:54:00Z">
        <w:r w:rsidR="002E5E4C">
          <w:rPr>
            <w:sz w:val="28"/>
            <w:szCs w:val="28"/>
            <w:lang w:val="en-GB"/>
          </w:rPr>
          <w:t>egan</w:t>
        </w:r>
      </w:ins>
      <w:del w:id="4" w:author="Elizabeth Wolkovich" w:date="2021-06-24T13:54:00Z">
        <w:r w:rsidRPr="003E00A5" w:rsidDel="002E5E4C">
          <w:rPr>
            <w:sz w:val="28"/>
            <w:szCs w:val="28"/>
            <w:lang w:val="en-GB"/>
          </w:rPr>
          <w:delText>.</w:delText>
        </w:r>
      </w:del>
      <w:r w:rsidRPr="003E00A5">
        <w:rPr>
          <w:sz w:val="28"/>
          <w:szCs w:val="28"/>
          <w:lang w:val="en-GB"/>
        </w:rPr>
        <w:t xml:space="preserve"> J. Donahue</w:t>
      </w:r>
      <w:r w:rsidR="003E00A5">
        <w:rPr>
          <w:sz w:val="28"/>
          <w:szCs w:val="28"/>
          <w:vertAlign w:val="superscript"/>
          <w:lang w:val="en-GB"/>
        </w:rPr>
        <w:t>2</w:t>
      </w:r>
      <w:r w:rsidRPr="003E00A5">
        <w:rPr>
          <w:sz w:val="28"/>
          <w:szCs w:val="28"/>
          <w:lang w:val="en-GB"/>
        </w:rPr>
        <w:t xml:space="preserve"> </w:t>
      </w:r>
    </w:p>
    <w:p w14:paraId="1BD69799" w14:textId="77777777" w:rsidR="004117A0" w:rsidRDefault="004117A0" w:rsidP="003E00A5">
      <w:pPr>
        <w:pStyle w:val="centerpar"/>
        <w:spacing w:before="0" w:after="0" w:line="480" w:lineRule="auto"/>
        <w:jc w:val="left"/>
        <w:rPr>
          <w:i/>
          <w:iCs/>
          <w:lang w:val="en-GB"/>
        </w:rPr>
      </w:pPr>
    </w:p>
    <w:p w14:paraId="6A8EB6D0" w14:textId="6454DF75" w:rsidR="004117A0" w:rsidRDefault="004117A0" w:rsidP="003E00A5">
      <w:pPr>
        <w:pStyle w:val="centerpar"/>
        <w:spacing w:before="0" w:after="0" w:line="480" w:lineRule="auto"/>
        <w:jc w:val="left"/>
        <w:rPr>
          <w:i/>
          <w:iCs/>
          <w:lang w:val="en-GB"/>
        </w:rPr>
      </w:pPr>
      <w:r>
        <w:rPr>
          <w:vertAlign w:val="superscript"/>
          <w:lang w:val="en-GB"/>
        </w:rPr>
        <w:t>1</w:t>
      </w:r>
      <w:r w:rsidR="0066218C" w:rsidRPr="003E00A5">
        <w:rPr>
          <w:i/>
          <w:iCs/>
          <w:lang w:val="en-GB"/>
        </w:rPr>
        <w:t>Forest &amp; Conservation Sciences, Faculty of Forestry, University of British Columbia, 2424 Main Mall, Vancouver, BC V6T 1Z4</w:t>
      </w:r>
      <w:ins w:id="5" w:author="Alison Cooper" w:date="2021-06-17T15:56:00Z">
        <w:r>
          <w:rPr>
            <w:i/>
            <w:iCs/>
            <w:lang w:val="en-GB"/>
          </w:rPr>
          <w:t>, Canada</w:t>
        </w:r>
      </w:ins>
    </w:p>
    <w:p w14:paraId="69D04227" w14:textId="270D693E" w:rsidR="0066218C" w:rsidRPr="004117A0" w:rsidRDefault="004117A0" w:rsidP="003E00A5">
      <w:pPr>
        <w:pStyle w:val="centerpar"/>
        <w:spacing w:before="0" w:after="0" w:line="480" w:lineRule="auto"/>
        <w:jc w:val="left"/>
        <w:rPr>
          <w:i/>
          <w:iCs/>
          <w:lang w:val="en-GB"/>
        </w:rPr>
      </w:pPr>
      <w:r>
        <w:rPr>
          <w:vertAlign w:val="superscript"/>
          <w:lang w:val="en-GB"/>
        </w:rPr>
        <w:t>2</w:t>
      </w:r>
      <w:r w:rsidR="0066218C" w:rsidRPr="003E00A5">
        <w:rPr>
          <w:i/>
          <w:iCs/>
          <w:lang w:val="en-GB"/>
        </w:rPr>
        <w:t>Hawai‘i Institute of Marine Biology, University of Hawai‘i at Mānoa, Kān‘eohe, HI 96744</w:t>
      </w:r>
      <w:ins w:id="6" w:author="Alison Cooper" w:date="2021-06-17T15:56:00Z">
        <w:r>
          <w:rPr>
            <w:i/>
            <w:iCs/>
            <w:lang w:val="en-GB"/>
          </w:rPr>
          <w:t>, USA</w:t>
        </w:r>
      </w:ins>
    </w:p>
    <w:p w14:paraId="4A6896D4" w14:textId="77777777" w:rsidR="003E00A5" w:rsidRDefault="003E00A5" w:rsidP="003E00A5">
      <w:pPr>
        <w:spacing w:line="480" w:lineRule="auto"/>
        <w:jc w:val="left"/>
        <w:rPr>
          <w:ins w:id="7" w:author="Alison Cooper" w:date="2021-06-17T15:44:00Z"/>
          <w:sz w:val="24"/>
          <w:szCs w:val="24"/>
          <w:lang w:val="en-GB"/>
        </w:rPr>
      </w:pPr>
    </w:p>
    <w:p w14:paraId="357BF58C" w14:textId="1AF29E2A" w:rsidR="003E00A5" w:rsidRPr="003E00A5" w:rsidRDefault="003E00A5" w:rsidP="003E00A5">
      <w:pPr>
        <w:spacing w:line="480" w:lineRule="auto"/>
        <w:jc w:val="left"/>
        <w:rPr>
          <w:ins w:id="8" w:author="Alison Cooper" w:date="2021-06-17T15:44:00Z"/>
          <w:sz w:val="24"/>
          <w:szCs w:val="24"/>
          <w:lang w:val="en-GB"/>
        </w:rPr>
      </w:pPr>
      <w:ins w:id="9" w:author="Alison Cooper" w:date="2021-06-17T15:44:00Z">
        <w:r w:rsidRPr="003E00A5">
          <w:rPr>
            <w:sz w:val="24"/>
            <w:szCs w:val="24"/>
            <w:lang w:val="en-GB"/>
          </w:rPr>
          <w:t xml:space="preserve">Running head: Tracking </w:t>
        </w:r>
        <w:r>
          <w:rPr>
            <w:sz w:val="24"/>
            <w:szCs w:val="24"/>
            <w:lang w:val="en-GB"/>
          </w:rPr>
          <w:t>and</w:t>
        </w:r>
        <w:r w:rsidRPr="003E00A5">
          <w:rPr>
            <w:sz w:val="24"/>
            <w:szCs w:val="24"/>
            <w:lang w:val="en-GB"/>
          </w:rPr>
          <w:t xml:space="preserve"> climate change </w:t>
        </w:r>
      </w:ins>
    </w:p>
    <w:p w14:paraId="7586BA2A" w14:textId="77777777" w:rsidR="0066218C" w:rsidRPr="003E00A5" w:rsidRDefault="0066218C" w:rsidP="003E00A5">
      <w:pPr>
        <w:pStyle w:val="centerpar"/>
        <w:spacing w:before="0" w:after="0" w:line="480" w:lineRule="auto"/>
        <w:jc w:val="left"/>
        <w:rPr>
          <w:lang w:val="en-GB"/>
        </w:rPr>
      </w:pPr>
    </w:p>
    <w:p w14:paraId="4CA0E1F5" w14:textId="1EC27CD4" w:rsidR="0066218C" w:rsidRDefault="004117A0" w:rsidP="003E00A5">
      <w:pPr>
        <w:spacing w:line="480" w:lineRule="auto"/>
        <w:jc w:val="left"/>
        <w:rPr>
          <w:ins w:id="10" w:author="Alison Cooper" w:date="2021-06-17T15:57:00Z"/>
          <w:sz w:val="24"/>
          <w:szCs w:val="24"/>
          <w:lang w:val="en-GB"/>
        </w:rPr>
      </w:pPr>
      <w:ins w:id="11" w:author="Alison Cooper" w:date="2021-06-17T15:56:00Z">
        <w:r w:rsidRPr="000572DA">
          <w:rPr>
            <w:sz w:val="24"/>
            <w:szCs w:val="24"/>
            <w:vertAlign w:val="superscript"/>
            <w:lang w:val="en-GB"/>
          </w:rPr>
          <w:t>*</w:t>
        </w:r>
        <w:r>
          <w:rPr>
            <w:sz w:val="24"/>
            <w:szCs w:val="24"/>
            <w:lang w:val="en-GB"/>
          </w:rPr>
          <w:t>A</w:t>
        </w:r>
      </w:ins>
      <w:r w:rsidR="0066218C" w:rsidRPr="000572DA">
        <w:rPr>
          <w:sz w:val="24"/>
          <w:szCs w:val="24"/>
          <w:lang w:val="en-GB"/>
        </w:rPr>
        <w:t>uthor</w:t>
      </w:r>
      <w:ins w:id="12" w:author="Alison Cooper" w:date="2021-06-17T15:56:00Z">
        <w:r>
          <w:rPr>
            <w:sz w:val="24"/>
            <w:szCs w:val="24"/>
            <w:lang w:val="en-GB"/>
          </w:rPr>
          <w:t xml:space="preserve"> for correspondence (E-mail: </w:t>
        </w:r>
        <w:r w:rsidRPr="000572DA">
          <w:rPr>
            <w:sz w:val="24"/>
            <w:szCs w:val="24"/>
            <w:lang w:val="en-GB"/>
          </w:rPr>
          <w:t>e.wolkovich@ubc.ca</w:t>
        </w:r>
      </w:ins>
      <w:r w:rsidR="0066218C" w:rsidRPr="003E00A5">
        <w:rPr>
          <w:sz w:val="24"/>
          <w:szCs w:val="24"/>
          <w:lang w:val="en-GB"/>
        </w:rPr>
        <w:t xml:space="preserve">; </w:t>
      </w:r>
      <w:ins w:id="13" w:author="Alison Cooper" w:date="2021-06-17T15:57:00Z">
        <w:r>
          <w:rPr>
            <w:sz w:val="24"/>
            <w:szCs w:val="24"/>
            <w:lang w:val="en-GB"/>
          </w:rPr>
          <w:t>Tel.</w:t>
        </w:r>
      </w:ins>
      <w:r w:rsidR="0066218C" w:rsidRPr="003E00A5">
        <w:rPr>
          <w:sz w:val="24"/>
          <w:szCs w:val="24"/>
          <w:lang w:val="en-GB"/>
        </w:rPr>
        <w:t>: 604</w:t>
      </w:r>
      <w:ins w:id="14" w:author="Alison Cooper" w:date="2021-06-17T15:57:00Z">
        <w:r>
          <w:rPr>
            <w:sz w:val="24"/>
            <w:szCs w:val="24"/>
            <w:lang w:val="en-GB"/>
          </w:rPr>
          <w:t xml:space="preserve"> </w:t>
        </w:r>
      </w:ins>
      <w:r w:rsidR="0066218C" w:rsidRPr="003E00A5">
        <w:rPr>
          <w:sz w:val="24"/>
          <w:szCs w:val="24"/>
          <w:lang w:val="en-GB"/>
        </w:rPr>
        <w:t>827</w:t>
      </w:r>
      <w:ins w:id="15" w:author="Alison Cooper" w:date="2021-06-17T15:57:00Z">
        <w:r>
          <w:rPr>
            <w:sz w:val="24"/>
            <w:szCs w:val="24"/>
            <w:lang w:val="en-GB"/>
          </w:rPr>
          <w:t xml:space="preserve"> </w:t>
        </w:r>
      </w:ins>
      <w:r w:rsidR="0066218C" w:rsidRPr="003E00A5">
        <w:rPr>
          <w:sz w:val="24"/>
          <w:szCs w:val="24"/>
          <w:lang w:val="en-GB"/>
        </w:rPr>
        <w:t>5246).</w:t>
      </w:r>
    </w:p>
    <w:p w14:paraId="30AB91E5" w14:textId="77777777" w:rsidR="004117A0" w:rsidRDefault="004117A0" w:rsidP="004117A0">
      <w:pPr>
        <w:tabs>
          <w:tab w:val="left" w:pos="9356"/>
        </w:tabs>
        <w:spacing w:line="480" w:lineRule="auto"/>
        <w:ind w:right="-39"/>
        <w:jc w:val="left"/>
        <w:rPr>
          <w:b/>
          <w:bCs/>
          <w:i/>
          <w:iCs/>
          <w:sz w:val="24"/>
          <w:szCs w:val="24"/>
          <w:lang w:val="en-GB"/>
        </w:rPr>
      </w:pPr>
    </w:p>
    <w:p w14:paraId="079E81FD" w14:textId="77777777" w:rsidR="004117A0" w:rsidRDefault="004117A0" w:rsidP="004117A0">
      <w:pPr>
        <w:tabs>
          <w:tab w:val="left" w:pos="9356"/>
        </w:tabs>
        <w:spacing w:line="480" w:lineRule="auto"/>
        <w:ind w:right="-39"/>
        <w:jc w:val="left"/>
        <w:rPr>
          <w:sz w:val="24"/>
          <w:szCs w:val="24"/>
          <w:lang w:val="en-GB"/>
        </w:rPr>
      </w:pPr>
      <w:r>
        <w:rPr>
          <w:sz w:val="24"/>
          <w:szCs w:val="24"/>
          <w:lang w:val="en-GB"/>
        </w:rPr>
        <w:t>ABSTRACT</w:t>
      </w:r>
    </w:p>
    <w:p w14:paraId="6BB82900" w14:textId="50D33FE1" w:rsidR="0066218C" w:rsidRPr="003E00A5" w:rsidRDefault="0066218C" w:rsidP="004117A0">
      <w:pPr>
        <w:tabs>
          <w:tab w:val="left" w:pos="9356"/>
        </w:tabs>
        <w:spacing w:line="480" w:lineRule="auto"/>
        <w:ind w:right="-39"/>
        <w:jc w:val="left"/>
        <w:rPr>
          <w:sz w:val="24"/>
          <w:szCs w:val="24"/>
          <w:lang w:val="en-GB"/>
        </w:rPr>
      </w:pPr>
      <w:r w:rsidRPr="003E00A5">
        <w:rPr>
          <w:sz w:val="24"/>
          <w:szCs w:val="24"/>
          <w:lang w:val="en-GB"/>
        </w:rPr>
        <w:t>Climate change alters the environments of all species. Predicting species responses requires understanding how species track environmental change, and how such tracking shapes communities. Growing empirical evidence suggests that how species track phenologically</w:t>
      </w:r>
      <w:commentRangeStart w:id="16"/>
      <w:ins w:id="17" w:author="Alison Cooper" w:date="2021-06-17T16:03:00Z">
        <w:r w:rsidR="004117A0">
          <w:rPr>
            <w:sz w:val="24"/>
            <w:szCs w:val="24"/>
            <w:lang w:val="en-GB"/>
          </w:rPr>
          <w:t xml:space="preserve"> – </w:t>
        </w:r>
      </w:ins>
      <w:commentRangeEnd w:id="16"/>
      <w:r w:rsidR="008D215D">
        <w:rPr>
          <w:rStyle w:val="CommentReference"/>
        </w:rPr>
        <w:commentReference w:id="16"/>
      </w:r>
      <w:del w:id="18" w:author="Alison Cooper" w:date="2021-06-17T16:03:00Z">
        <w:r w:rsidRPr="003E00A5" w:rsidDel="004117A0">
          <w:rPr>
            <w:sz w:val="24"/>
            <w:szCs w:val="24"/>
            <w:lang w:val="en-GB"/>
          </w:rPr>
          <w:delText>—</w:delText>
        </w:r>
      </w:del>
      <w:r w:rsidRPr="003E00A5">
        <w:rPr>
          <w:sz w:val="24"/>
          <w:szCs w:val="24"/>
          <w:lang w:val="en-GB"/>
        </w:rPr>
        <w:t>how an organism shifts the timing of major biological events in response to the environment</w:t>
      </w:r>
      <w:ins w:id="19" w:author="Alison Cooper" w:date="2021-06-17T16:03:00Z">
        <w:r w:rsidR="004117A0">
          <w:rPr>
            <w:sz w:val="24"/>
            <w:szCs w:val="24"/>
            <w:lang w:val="en-GB"/>
          </w:rPr>
          <w:t xml:space="preserve"> – </w:t>
        </w:r>
      </w:ins>
      <w:del w:id="20" w:author="Alison Cooper" w:date="2021-06-17T16:03:00Z">
        <w:r w:rsidRPr="003E00A5" w:rsidDel="004117A0">
          <w:rPr>
            <w:sz w:val="24"/>
            <w:szCs w:val="24"/>
            <w:lang w:val="en-GB"/>
          </w:rPr>
          <w:delText>—</w:delText>
        </w:r>
      </w:del>
      <w:r w:rsidRPr="003E00A5">
        <w:rPr>
          <w:sz w:val="24"/>
          <w:szCs w:val="24"/>
          <w:lang w:val="en-GB"/>
        </w:rPr>
        <w:t>is linked to species performance and community structure. Such research tantalizingly suggests a potential framework to predict the winners and losers of climate change, and the future communities we can expect. But developing this framework requires far greater efforts to ground empirical studies of phenological tracking in relevant ecological theory.</w:t>
      </w:r>
    </w:p>
    <w:p w14:paraId="1309D505" w14:textId="71581F81" w:rsidR="0066218C" w:rsidRDefault="0066218C" w:rsidP="004117A0">
      <w:pPr>
        <w:tabs>
          <w:tab w:val="left" w:pos="9356"/>
        </w:tabs>
        <w:spacing w:line="480" w:lineRule="auto"/>
        <w:ind w:right="-39"/>
        <w:jc w:val="left"/>
        <w:rPr>
          <w:sz w:val="24"/>
          <w:szCs w:val="24"/>
          <w:lang w:val="en-GB"/>
        </w:rPr>
      </w:pPr>
      <w:r w:rsidRPr="003E00A5">
        <w:rPr>
          <w:sz w:val="24"/>
          <w:szCs w:val="24"/>
          <w:lang w:val="en-GB"/>
        </w:rPr>
        <w:lastRenderedPageBreak/>
        <w:t xml:space="preserve">Here we review the concept of phenological tracking in empirical studies and through the lens of coexistence theory to show why a community-level perspective is critical to accurate predictions with climate change. While much current theory for tracking ignores the importance of a multi-species context, basic community assembly theory predicts </w:t>
      </w:r>
      <w:r w:rsidR="004117A0">
        <w:rPr>
          <w:sz w:val="24"/>
          <w:szCs w:val="24"/>
          <w:lang w:val="en-GB"/>
        </w:rPr>
        <w:t xml:space="preserve">that </w:t>
      </w:r>
      <w:r w:rsidRPr="003E00A5">
        <w:rPr>
          <w:sz w:val="24"/>
          <w:szCs w:val="24"/>
          <w:lang w:val="en-GB"/>
        </w:rPr>
        <w:t xml:space="preserve">competition will drive variation in tracking and trade-offs with other traits. We highlight how existing community assembly theory can help understand tracking in stationary and non-stationary systems. But major advances in predicting the species- and community-level consequences of climate change will require advances in theoretical and empirical studies. We outline a path forward built on greater efforts to integrate priority effects into modern coexistence theory, improved empirical estimates of multivariate environmental change, and clearly defined estimates of phenological tracking and its underlying environmental cues. </w:t>
      </w:r>
    </w:p>
    <w:p w14:paraId="1F793F1C" w14:textId="0976E952" w:rsidR="004117A0" w:rsidRDefault="004117A0" w:rsidP="003E00A5">
      <w:pPr>
        <w:tabs>
          <w:tab w:val="left" w:pos="9356"/>
        </w:tabs>
        <w:spacing w:line="480" w:lineRule="auto"/>
        <w:ind w:left="567" w:right="442"/>
        <w:jc w:val="left"/>
        <w:rPr>
          <w:sz w:val="24"/>
          <w:szCs w:val="24"/>
          <w:lang w:val="en-GB"/>
        </w:rPr>
      </w:pPr>
    </w:p>
    <w:p w14:paraId="3800FD8A" w14:textId="3AE717BA" w:rsidR="004117A0" w:rsidRDefault="004117A0" w:rsidP="004117A0">
      <w:pPr>
        <w:spacing w:line="480" w:lineRule="auto"/>
        <w:jc w:val="left"/>
        <w:rPr>
          <w:sz w:val="24"/>
          <w:szCs w:val="24"/>
          <w:lang w:val="en-GB"/>
        </w:rPr>
      </w:pPr>
      <w:r w:rsidRPr="003E00A5">
        <w:rPr>
          <w:i/>
          <w:iCs/>
          <w:sz w:val="24"/>
          <w:szCs w:val="24"/>
          <w:lang w:val="en-GB"/>
        </w:rPr>
        <w:t>Key</w:t>
      </w:r>
      <w:r>
        <w:rPr>
          <w:i/>
          <w:iCs/>
          <w:sz w:val="24"/>
          <w:szCs w:val="24"/>
          <w:lang w:val="en-GB"/>
        </w:rPr>
        <w:t xml:space="preserve"> </w:t>
      </w:r>
      <w:r w:rsidRPr="003E00A5">
        <w:rPr>
          <w:i/>
          <w:iCs/>
          <w:sz w:val="24"/>
          <w:szCs w:val="24"/>
          <w:lang w:val="en-GB"/>
        </w:rPr>
        <w:t>words</w:t>
      </w:r>
      <w:r w:rsidRPr="0028757E">
        <w:rPr>
          <w:sz w:val="24"/>
          <w:szCs w:val="24"/>
          <w:lang w:val="en-GB"/>
        </w:rPr>
        <w:t>:</w:t>
      </w:r>
      <w:r w:rsidRPr="004117A0">
        <w:rPr>
          <w:sz w:val="24"/>
          <w:szCs w:val="24"/>
          <w:lang w:val="en-GB"/>
        </w:rPr>
        <w:t xml:space="preserve"> </w:t>
      </w:r>
      <w:r w:rsidRPr="003E00A5">
        <w:rPr>
          <w:sz w:val="24"/>
          <w:szCs w:val="24"/>
          <w:lang w:val="en-GB"/>
        </w:rPr>
        <w:t>community assembly, global change, climate change, phenology, environmental variability</w:t>
      </w:r>
      <w:r>
        <w:rPr>
          <w:sz w:val="24"/>
          <w:szCs w:val="24"/>
          <w:lang w:val="en-GB"/>
        </w:rPr>
        <w:t>.</w:t>
      </w:r>
    </w:p>
    <w:p w14:paraId="4E861382" w14:textId="08A7535F" w:rsidR="004117A0" w:rsidRDefault="004117A0" w:rsidP="004117A0">
      <w:pPr>
        <w:spacing w:line="480" w:lineRule="auto"/>
        <w:jc w:val="left"/>
        <w:rPr>
          <w:sz w:val="24"/>
          <w:szCs w:val="24"/>
          <w:lang w:val="en-GB"/>
        </w:rPr>
      </w:pPr>
    </w:p>
    <w:p w14:paraId="163621A1" w14:textId="2884B789" w:rsidR="004117A0" w:rsidRDefault="004117A0" w:rsidP="004117A0">
      <w:pPr>
        <w:spacing w:line="480" w:lineRule="auto"/>
        <w:jc w:val="left"/>
        <w:rPr>
          <w:sz w:val="24"/>
          <w:szCs w:val="24"/>
          <w:lang w:val="en-GB"/>
        </w:rPr>
      </w:pPr>
      <w:r>
        <w:rPr>
          <w:sz w:val="24"/>
          <w:szCs w:val="24"/>
          <w:lang w:val="en-GB"/>
        </w:rPr>
        <w:t>CONTENTS</w:t>
      </w:r>
    </w:p>
    <w:p w14:paraId="0681BECA" w14:textId="2E00A015" w:rsidR="004117A0" w:rsidRDefault="004117A0" w:rsidP="004117A0">
      <w:pPr>
        <w:spacing w:line="480" w:lineRule="auto"/>
        <w:jc w:val="left"/>
        <w:rPr>
          <w:sz w:val="24"/>
          <w:szCs w:val="24"/>
          <w:lang w:val="en-GB"/>
        </w:rPr>
      </w:pPr>
      <w:r>
        <w:rPr>
          <w:sz w:val="24"/>
          <w:szCs w:val="24"/>
          <w:lang w:val="en-GB"/>
        </w:rPr>
        <w:t>I. Introduction</w:t>
      </w:r>
    </w:p>
    <w:p w14:paraId="6909FEB9" w14:textId="2BBC113D" w:rsidR="001C5E30" w:rsidRDefault="001C5E30" w:rsidP="004117A0">
      <w:pPr>
        <w:spacing w:line="480" w:lineRule="auto"/>
        <w:jc w:val="left"/>
        <w:rPr>
          <w:sz w:val="24"/>
          <w:szCs w:val="24"/>
          <w:lang w:val="en-GB"/>
        </w:rPr>
      </w:pPr>
      <w:r>
        <w:rPr>
          <w:sz w:val="24"/>
          <w:szCs w:val="24"/>
          <w:lang w:val="en-GB"/>
        </w:rPr>
        <w:t>II. Defining and measuring phenological tracking</w:t>
      </w:r>
    </w:p>
    <w:p w14:paraId="49B9C28A" w14:textId="52A2812F" w:rsidR="001C5E30" w:rsidRDefault="001C5E30" w:rsidP="001C5E30">
      <w:pPr>
        <w:spacing w:line="480" w:lineRule="auto"/>
        <w:ind w:left="567"/>
        <w:jc w:val="left"/>
        <w:rPr>
          <w:sz w:val="24"/>
          <w:szCs w:val="24"/>
          <w:lang w:val="en-GB"/>
        </w:rPr>
      </w:pPr>
      <w:r>
        <w:rPr>
          <w:sz w:val="24"/>
          <w:szCs w:val="24"/>
          <w:lang w:val="en-GB"/>
        </w:rPr>
        <w:t>(1) Phenological events</w:t>
      </w:r>
    </w:p>
    <w:p w14:paraId="3F42C3DD" w14:textId="0C5FE3A8" w:rsidR="001C5E30" w:rsidRDefault="001C5E30" w:rsidP="001C5E30">
      <w:pPr>
        <w:spacing w:line="480" w:lineRule="auto"/>
        <w:ind w:left="567"/>
        <w:jc w:val="left"/>
        <w:rPr>
          <w:sz w:val="24"/>
          <w:szCs w:val="24"/>
          <w:lang w:val="en-GB"/>
        </w:rPr>
      </w:pPr>
      <w:r>
        <w:rPr>
          <w:sz w:val="24"/>
          <w:szCs w:val="24"/>
          <w:lang w:val="en-GB"/>
        </w:rPr>
        <w:t>(2) Defining phenological tracking</w:t>
      </w:r>
    </w:p>
    <w:p w14:paraId="55AD6D03" w14:textId="1612DC63" w:rsidR="001C5E30" w:rsidRDefault="001C5E30" w:rsidP="001C5E30">
      <w:pPr>
        <w:spacing w:line="480" w:lineRule="auto"/>
        <w:ind w:left="567"/>
        <w:jc w:val="left"/>
        <w:rPr>
          <w:sz w:val="24"/>
          <w:szCs w:val="24"/>
          <w:lang w:val="en-GB"/>
        </w:rPr>
      </w:pPr>
      <w:r>
        <w:rPr>
          <w:sz w:val="24"/>
          <w:szCs w:val="24"/>
          <w:lang w:val="en-GB"/>
        </w:rPr>
        <w:t>(3) Measuring phenological tracking</w:t>
      </w:r>
    </w:p>
    <w:p w14:paraId="654A1BCB" w14:textId="65D81947" w:rsidR="001C5E30" w:rsidRDefault="001C5E30" w:rsidP="004117A0">
      <w:pPr>
        <w:spacing w:line="480" w:lineRule="auto"/>
        <w:jc w:val="left"/>
        <w:rPr>
          <w:sz w:val="24"/>
          <w:szCs w:val="24"/>
          <w:lang w:val="en-GB"/>
        </w:rPr>
      </w:pPr>
      <w:r>
        <w:rPr>
          <w:sz w:val="24"/>
          <w:szCs w:val="24"/>
          <w:lang w:val="en-GB"/>
        </w:rPr>
        <w:t>III. Tracking in single-species environments</w:t>
      </w:r>
    </w:p>
    <w:p w14:paraId="2E4EB327" w14:textId="34DCD40B" w:rsidR="001C5E30" w:rsidRDefault="001C5E30" w:rsidP="001C5E30">
      <w:pPr>
        <w:spacing w:line="480" w:lineRule="auto"/>
        <w:ind w:left="567"/>
        <w:jc w:val="left"/>
        <w:rPr>
          <w:sz w:val="24"/>
          <w:szCs w:val="24"/>
          <w:lang w:val="en-GB"/>
        </w:rPr>
      </w:pPr>
      <w:r>
        <w:rPr>
          <w:sz w:val="24"/>
          <w:szCs w:val="24"/>
          <w:lang w:val="en-GB"/>
        </w:rPr>
        <w:t xml:space="preserve">(1) </w:t>
      </w:r>
      <w:r w:rsidRPr="001C5E30">
        <w:rPr>
          <w:sz w:val="24"/>
          <w:szCs w:val="24"/>
          <w:lang w:val="en-GB"/>
        </w:rPr>
        <w:t>Predicting variation in environmental tracking in stationary systems</w:t>
      </w:r>
    </w:p>
    <w:p w14:paraId="16BF6E09" w14:textId="4965E6C1" w:rsidR="001C5E30" w:rsidRDefault="001C5E30" w:rsidP="001C5E30">
      <w:pPr>
        <w:spacing w:line="480" w:lineRule="auto"/>
        <w:ind w:left="567"/>
        <w:jc w:val="left"/>
        <w:rPr>
          <w:sz w:val="24"/>
          <w:szCs w:val="24"/>
          <w:lang w:val="en-GB"/>
        </w:rPr>
      </w:pPr>
      <w:r>
        <w:rPr>
          <w:sz w:val="24"/>
          <w:szCs w:val="24"/>
          <w:lang w:val="en-GB"/>
        </w:rPr>
        <w:t xml:space="preserve">(2) </w:t>
      </w:r>
      <w:r w:rsidRPr="001C5E30">
        <w:rPr>
          <w:sz w:val="24"/>
          <w:szCs w:val="24"/>
          <w:lang w:val="en-GB"/>
        </w:rPr>
        <w:t>Predicting variation in environmental tracking in non-stationary systems</w:t>
      </w:r>
    </w:p>
    <w:p w14:paraId="5169A6C3" w14:textId="378EE131" w:rsidR="001C5E30" w:rsidRDefault="001C5E30" w:rsidP="004117A0">
      <w:pPr>
        <w:spacing w:line="480" w:lineRule="auto"/>
        <w:jc w:val="left"/>
        <w:rPr>
          <w:sz w:val="24"/>
          <w:szCs w:val="24"/>
          <w:lang w:val="en-GB"/>
        </w:rPr>
      </w:pPr>
      <w:r>
        <w:rPr>
          <w:sz w:val="24"/>
          <w:szCs w:val="24"/>
          <w:lang w:val="en-GB"/>
        </w:rPr>
        <w:lastRenderedPageBreak/>
        <w:t>IV. Tracking in multi-species environments</w:t>
      </w:r>
    </w:p>
    <w:p w14:paraId="7F61D948" w14:textId="2960CF70" w:rsidR="001C5E30" w:rsidRPr="001C5E30" w:rsidRDefault="001C5E30" w:rsidP="001C5E30">
      <w:pPr>
        <w:spacing w:line="480" w:lineRule="auto"/>
        <w:ind w:left="567"/>
        <w:jc w:val="left"/>
        <w:rPr>
          <w:sz w:val="24"/>
          <w:szCs w:val="24"/>
          <w:lang w:val="en-GB"/>
        </w:rPr>
      </w:pPr>
      <w:r>
        <w:rPr>
          <w:sz w:val="24"/>
          <w:szCs w:val="24"/>
          <w:lang w:val="en-GB"/>
        </w:rPr>
        <w:t xml:space="preserve">(1) </w:t>
      </w:r>
      <w:r w:rsidRPr="001C5E30">
        <w:rPr>
          <w:sz w:val="24"/>
          <w:szCs w:val="24"/>
          <w:lang w:val="en-GB"/>
        </w:rPr>
        <w:t>Trait trade-offs with tracking</w:t>
      </w:r>
    </w:p>
    <w:p w14:paraId="0202CAF7" w14:textId="1263A11D" w:rsidR="001C5E30" w:rsidRPr="001C5E30" w:rsidRDefault="001C5E30" w:rsidP="001C5E30">
      <w:pPr>
        <w:spacing w:line="480" w:lineRule="auto"/>
        <w:ind w:left="567"/>
        <w:jc w:val="left"/>
        <w:rPr>
          <w:sz w:val="24"/>
          <w:szCs w:val="24"/>
          <w:lang w:val="en-GB"/>
        </w:rPr>
      </w:pPr>
      <w:r w:rsidRPr="001C5E30">
        <w:rPr>
          <w:sz w:val="24"/>
          <w:szCs w:val="24"/>
          <w:lang w:val="en-GB"/>
        </w:rPr>
        <w:t>(2) Including tracking in multi-species community assembly models</w:t>
      </w:r>
    </w:p>
    <w:p w14:paraId="13288FFB" w14:textId="06EDF283" w:rsidR="001C5E30" w:rsidRPr="001C5E30" w:rsidRDefault="001C5E30" w:rsidP="001C5E30">
      <w:pPr>
        <w:spacing w:line="480" w:lineRule="auto"/>
        <w:ind w:left="567"/>
        <w:jc w:val="left"/>
        <w:rPr>
          <w:sz w:val="24"/>
          <w:szCs w:val="24"/>
          <w:lang w:val="en-GB"/>
        </w:rPr>
      </w:pPr>
      <w:r w:rsidRPr="001C5E30">
        <w:rPr>
          <w:sz w:val="24"/>
          <w:szCs w:val="24"/>
          <w:lang w:val="en-GB"/>
        </w:rPr>
        <w:t>(3) Adding tracking and non-stationarity to a common coexistence model</w:t>
      </w:r>
    </w:p>
    <w:p w14:paraId="717D4B5A" w14:textId="57A5776A" w:rsidR="001C5E30" w:rsidRPr="001C5E30" w:rsidRDefault="001C5E30" w:rsidP="001C5E30">
      <w:pPr>
        <w:spacing w:line="480" w:lineRule="auto"/>
        <w:ind w:left="567"/>
        <w:jc w:val="left"/>
        <w:rPr>
          <w:sz w:val="24"/>
          <w:szCs w:val="24"/>
          <w:lang w:val="en-GB"/>
        </w:rPr>
      </w:pPr>
      <w:r w:rsidRPr="001C5E30">
        <w:rPr>
          <w:sz w:val="24"/>
          <w:szCs w:val="24"/>
          <w:lang w:val="en-GB"/>
        </w:rPr>
        <w:t xml:space="preserve">(4) Fundamental </w:t>
      </w:r>
      <w:r w:rsidRPr="00125D7C">
        <w:rPr>
          <w:i/>
          <w:iCs/>
          <w:sz w:val="24"/>
          <w:szCs w:val="24"/>
          <w:lang w:val="en-GB"/>
        </w:rPr>
        <w:t>versus</w:t>
      </w:r>
      <w:r w:rsidRPr="001C5E30">
        <w:rPr>
          <w:sz w:val="24"/>
          <w:szCs w:val="24"/>
          <w:lang w:val="en-GB"/>
        </w:rPr>
        <w:t xml:space="preserve"> environmental tracking in multi-species models</w:t>
      </w:r>
    </w:p>
    <w:p w14:paraId="01E2FCBF" w14:textId="08ADD775" w:rsidR="001C5E30" w:rsidRDefault="001C5E30" w:rsidP="001C5E30">
      <w:pPr>
        <w:spacing w:line="480" w:lineRule="auto"/>
        <w:ind w:left="567"/>
        <w:jc w:val="left"/>
        <w:rPr>
          <w:sz w:val="24"/>
          <w:szCs w:val="24"/>
          <w:lang w:val="en-GB"/>
        </w:rPr>
      </w:pPr>
      <w:r w:rsidRPr="001C5E30">
        <w:rPr>
          <w:sz w:val="24"/>
          <w:szCs w:val="24"/>
          <w:lang w:val="en-GB"/>
        </w:rPr>
        <w:t>(5) Frontiers of community assembly models</w:t>
      </w:r>
    </w:p>
    <w:p w14:paraId="1F220674" w14:textId="0A8E0A82" w:rsidR="001C5E30" w:rsidRDefault="001C5E30" w:rsidP="004117A0">
      <w:pPr>
        <w:spacing w:line="480" w:lineRule="auto"/>
        <w:jc w:val="left"/>
        <w:rPr>
          <w:sz w:val="24"/>
          <w:szCs w:val="24"/>
          <w:lang w:val="en-GB"/>
        </w:rPr>
      </w:pPr>
      <w:r>
        <w:rPr>
          <w:sz w:val="24"/>
          <w:szCs w:val="24"/>
          <w:lang w:val="en-GB"/>
        </w:rPr>
        <w:t>V. Linking empirical and theoretical research</w:t>
      </w:r>
    </w:p>
    <w:p w14:paraId="0635C1F2" w14:textId="5FB06F9A" w:rsidR="001C5E30" w:rsidRPr="001C5E30" w:rsidRDefault="001C5E30" w:rsidP="001C5E30">
      <w:pPr>
        <w:spacing w:line="480" w:lineRule="auto"/>
        <w:ind w:left="567"/>
        <w:jc w:val="left"/>
        <w:rPr>
          <w:sz w:val="24"/>
          <w:szCs w:val="24"/>
          <w:lang w:val="en-GB"/>
        </w:rPr>
      </w:pPr>
      <w:r>
        <w:rPr>
          <w:sz w:val="24"/>
          <w:szCs w:val="24"/>
          <w:lang w:val="en-GB"/>
        </w:rPr>
        <w:t xml:space="preserve">(1) </w:t>
      </w:r>
      <w:r w:rsidRPr="001C5E30">
        <w:rPr>
          <w:sz w:val="24"/>
          <w:szCs w:val="24"/>
          <w:lang w:val="en-GB"/>
        </w:rPr>
        <w:t>Defining the change in an organism’s environment</w:t>
      </w:r>
    </w:p>
    <w:p w14:paraId="0EB6456F" w14:textId="2ED479C2" w:rsidR="001C5E30" w:rsidRPr="001C5E30" w:rsidRDefault="001C5E30" w:rsidP="001C5E30">
      <w:pPr>
        <w:spacing w:line="480" w:lineRule="auto"/>
        <w:ind w:left="567"/>
        <w:jc w:val="left"/>
        <w:rPr>
          <w:sz w:val="24"/>
          <w:szCs w:val="24"/>
          <w:lang w:val="en-GB"/>
        </w:rPr>
      </w:pPr>
      <w:r>
        <w:rPr>
          <w:sz w:val="24"/>
          <w:szCs w:val="24"/>
          <w:lang w:val="en-GB"/>
        </w:rPr>
        <w:t xml:space="preserve">(2) </w:t>
      </w:r>
      <w:r w:rsidRPr="001C5E30">
        <w:rPr>
          <w:sz w:val="24"/>
          <w:szCs w:val="24"/>
          <w:lang w:val="en-GB"/>
        </w:rPr>
        <w:t>Robust comparable measures of phenological tracking</w:t>
      </w:r>
    </w:p>
    <w:p w14:paraId="284FD0FC" w14:textId="13712071" w:rsidR="001C5E30" w:rsidRPr="001C5E30" w:rsidRDefault="001C5E30" w:rsidP="001C5E30">
      <w:pPr>
        <w:spacing w:line="480" w:lineRule="auto"/>
        <w:ind w:left="567"/>
        <w:jc w:val="left"/>
        <w:rPr>
          <w:sz w:val="24"/>
          <w:szCs w:val="24"/>
          <w:lang w:val="en-GB"/>
        </w:rPr>
      </w:pPr>
      <w:r w:rsidRPr="001C5E30">
        <w:rPr>
          <w:sz w:val="24"/>
          <w:szCs w:val="24"/>
          <w:lang w:val="en-GB"/>
        </w:rPr>
        <w:t>(3) Building from cue systems to phenological tracking</w:t>
      </w:r>
    </w:p>
    <w:p w14:paraId="75F65196" w14:textId="68EE2E4C" w:rsidR="001C5E30" w:rsidRPr="001C5E30" w:rsidRDefault="001C5E30" w:rsidP="001C5E30">
      <w:pPr>
        <w:spacing w:line="480" w:lineRule="auto"/>
        <w:ind w:left="567"/>
        <w:jc w:val="left"/>
        <w:rPr>
          <w:sz w:val="24"/>
          <w:szCs w:val="24"/>
          <w:lang w:val="en-GB"/>
        </w:rPr>
      </w:pPr>
      <w:r w:rsidRPr="001C5E30">
        <w:rPr>
          <w:sz w:val="24"/>
          <w:szCs w:val="24"/>
          <w:lang w:val="en-GB"/>
        </w:rPr>
        <w:t xml:space="preserve">(4) What major traits </w:t>
      </w:r>
      <w:commentRangeStart w:id="21"/>
      <w:commentRangeStart w:id="22"/>
      <w:r w:rsidRPr="001C5E30">
        <w:rPr>
          <w:sz w:val="24"/>
          <w:szCs w:val="24"/>
          <w:lang w:val="en-GB"/>
        </w:rPr>
        <w:t>trade</w:t>
      </w:r>
      <w:r>
        <w:rPr>
          <w:sz w:val="24"/>
          <w:szCs w:val="24"/>
          <w:lang w:val="en-GB"/>
        </w:rPr>
        <w:t xml:space="preserve"> </w:t>
      </w:r>
      <w:r w:rsidRPr="001C5E30">
        <w:rPr>
          <w:sz w:val="24"/>
          <w:szCs w:val="24"/>
          <w:lang w:val="en-GB"/>
        </w:rPr>
        <w:t xml:space="preserve">off </w:t>
      </w:r>
      <w:commentRangeEnd w:id="21"/>
      <w:r>
        <w:rPr>
          <w:rStyle w:val="CommentReference"/>
        </w:rPr>
        <w:commentReference w:id="21"/>
      </w:r>
      <w:commentRangeEnd w:id="22"/>
      <w:r w:rsidR="0028757E">
        <w:rPr>
          <w:rStyle w:val="CommentReference"/>
        </w:rPr>
        <w:commentReference w:id="22"/>
      </w:r>
      <w:r w:rsidRPr="001C5E30">
        <w:rPr>
          <w:sz w:val="24"/>
          <w:szCs w:val="24"/>
          <w:lang w:val="en-GB"/>
        </w:rPr>
        <w:t>with tracking?</w:t>
      </w:r>
    </w:p>
    <w:p w14:paraId="418D3113" w14:textId="669EE4E3" w:rsidR="001C5E30" w:rsidRDefault="001C5E30" w:rsidP="001C5E30">
      <w:pPr>
        <w:spacing w:line="480" w:lineRule="auto"/>
        <w:ind w:left="567"/>
        <w:jc w:val="left"/>
        <w:rPr>
          <w:sz w:val="24"/>
          <w:szCs w:val="24"/>
          <w:lang w:val="en-GB"/>
        </w:rPr>
      </w:pPr>
      <w:r w:rsidRPr="001C5E30">
        <w:rPr>
          <w:sz w:val="24"/>
          <w:szCs w:val="24"/>
          <w:lang w:val="en-GB"/>
        </w:rPr>
        <w:t>(5) Embrace non-stationarity</w:t>
      </w:r>
    </w:p>
    <w:p w14:paraId="6573FC5F" w14:textId="0F2B7E09" w:rsidR="001C5E30" w:rsidRDefault="001C5E30" w:rsidP="004117A0">
      <w:pPr>
        <w:spacing w:line="480" w:lineRule="auto"/>
        <w:jc w:val="left"/>
        <w:rPr>
          <w:sz w:val="24"/>
          <w:szCs w:val="24"/>
          <w:lang w:val="en-GB"/>
        </w:rPr>
      </w:pPr>
      <w:r>
        <w:rPr>
          <w:sz w:val="24"/>
          <w:szCs w:val="24"/>
          <w:lang w:val="en-GB"/>
        </w:rPr>
        <w:t>VI. Conclusions</w:t>
      </w:r>
    </w:p>
    <w:p w14:paraId="128EDDD6" w14:textId="6B43A706" w:rsidR="001C5E30" w:rsidRDefault="001C5E30" w:rsidP="004117A0">
      <w:pPr>
        <w:spacing w:line="480" w:lineRule="auto"/>
        <w:jc w:val="left"/>
        <w:rPr>
          <w:sz w:val="24"/>
          <w:szCs w:val="24"/>
          <w:lang w:val="en-GB"/>
        </w:rPr>
      </w:pPr>
      <w:r>
        <w:rPr>
          <w:sz w:val="24"/>
          <w:szCs w:val="24"/>
          <w:lang w:val="en-GB"/>
        </w:rPr>
        <w:t>VII. Acknowledgements and author contributions</w:t>
      </w:r>
    </w:p>
    <w:p w14:paraId="4B40F3B0" w14:textId="1D6B91FC" w:rsidR="001C5E30" w:rsidRDefault="001C5E30" w:rsidP="004117A0">
      <w:pPr>
        <w:spacing w:line="480" w:lineRule="auto"/>
        <w:jc w:val="left"/>
        <w:rPr>
          <w:sz w:val="24"/>
          <w:szCs w:val="24"/>
          <w:lang w:val="en-GB"/>
        </w:rPr>
      </w:pPr>
      <w:r>
        <w:rPr>
          <w:sz w:val="24"/>
          <w:szCs w:val="24"/>
          <w:lang w:val="en-GB"/>
        </w:rPr>
        <w:t>VIII. References</w:t>
      </w:r>
    </w:p>
    <w:p w14:paraId="42CC2D50" w14:textId="24C13004" w:rsidR="001C5E30" w:rsidRDefault="001C5E30" w:rsidP="004117A0">
      <w:pPr>
        <w:spacing w:line="480" w:lineRule="auto"/>
        <w:jc w:val="left"/>
        <w:rPr>
          <w:sz w:val="24"/>
          <w:szCs w:val="24"/>
          <w:lang w:val="en-GB"/>
        </w:rPr>
      </w:pPr>
      <w:r>
        <w:rPr>
          <w:sz w:val="24"/>
          <w:szCs w:val="24"/>
          <w:lang w:val="en-GB"/>
        </w:rPr>
        <w:t>IX. Supporting information</w:t>
      </w:r>
    </w:p>
    <w:p w14:paraId="6633656F" w14:textId="00D1E259" w:rsidR="004117A0" w:rsidRDefault="004117A0" w:rsidP="004117A0">
      <w:pPr>
        <w:spacing w:line="480" w:lineRule="auto"/>
        <w:jc w:val="left"/>
        <w:rPr>
          <w:sz w:val="24"/>
          <w:szCs w:val="24"/>
          <w:lang w:val="en-GB"/>
        </w:rPr>
      </w:pPr>
    </w:p>
    <w:p w14:paraId="0EE50F5B" w14:textId="1472F67C" w:rsidR="001C5E30" w:rsidRPr="00125D7C" w:rsidRDefault="001C5E30" w:rsidP="004117A0">
      <w:pPr>
        <w:spacing w:line="480" w:lineRule="auto"/>
        <w:jc w:val="left"/>
        <w:rPr>
          <w:b/>
          <w:bCs/>
          <w:sz w:val="24"/>
          <w:szCs w:val="24"/>
          <w:lang w:val="en-GB"/>
        </w:rPr>
      </w:pPr>
      <w:r w:rsidRPr="001C5E30">
        <w:rPr>
          <w:b/>
          <w:bCs/>
          <w:sz w:val="24"/>
          <w:szCs w:val="24"/>
          <w:lang w:val="en-GB"/>
        </w:rPr>
        <w:t>I. INTRODUCTION</w:t>
      </w:r>
    </w:p>
    <w:p w14:paraId="29EA0DE6" w14:textId="5296F47F" w:rsidR="0066218C" w:rsidRPr="003E00A5" w:rsidRDefault="0066218C" w:rsidP="003E00A5">
      <w:pPr>
        <w:spacing w:line="480" w:lineRule="auto"/>
        <w:jc w:val="left"/>
        <w:rPr>
          <w:sz w:val="24"/>
          <w:szCs w:val="24"/>
          <w:lang w:val="en-GB"/>
        </w:rPr>
      </w:pPr>
      <w:r w:rsidRPr="003E00A5">
        <w:rPr>
          <w:sz w:val="24"/>
          <w:szCs w:val="24"/>
          <w:lang w:val="en-GB"/>
        </w:rPr>
        <w:t xml:space="preserve">Anthropogenic climate change is causing widespread changes in species distributions, with many species shifting in both space and time (IPCC, 2014; Hoegh-Guldberg </w:t>
      </w:r>
      <w:r w:rsidRPr="003E00A5">
        <w:rPr>
          <w:i/>
          <w:iCs/>
          <w:sz w:val="24"/>
          <w:szCs w:val="24"/>
          <w:lang w:val="en-GB"/>
        </w:rPr>
        <w:t>et al.</w:t>
      </w:r>
      <w:r w:rsidRPr="003E00A5">
        <w:rPr>
          <w:sz w:val="24"/>
          <w:szCs w:val="24"/>
          <w:lang w:val="en-GB"/>
        </w:rPr>
        <w:t xml:space="preserve">, 2018). Species are moving to higher elevations and poleward (Chen </w:t>
      </w:r>
      <w:r w:rsidRPr="003E00A5">
        <w:rPr>
          <w:i/>
          <w:iCs/>
          <w:sz w:val="24"/>
          <w:szCs w:val="24"/>
          <w:lang w:val="en-GB"/>
        </w:rPr>
        <w:t>et al.</w:t>
      </w:r>
      <w:r w:rsidRPr="003E00A5">
        <w:rPr>
          <w:sz w:val="24"/>
          <w:szCs w:val="24"/>
          <w:lang w:val="en-GB"/>
        </w:rPr>
        <w:t>, 2011), shifting the timing of recurring life</w:t>
      </w:r>
      <w:r w:rsidR="001C5E30">
        <w:rPr>
          <w:sz w:val="24"/>
          <w:szCs w:val="24"/>
          <w:lang w:val="en-GB"/>
        </w:rPr>
        <w:t>-</w:t>
      </w:r>
      <w:r w:rsidRPr="003E00A5">
        <w:rPr>
          <w:sz w:val="24"/>
          <w:szCs w:val="24"/>
          <w:lang w:val="en-GB"/>
        </w:rPr>
        <w:t xml:space="preserve">history events (phenology) earlier (Wolkovich </w:t>
      </w:r>
      <w:r w:rsidRPr="003E00A5">
        <w:rPr>
          <w:i/>
          <w:iCs/>
          <w:sz w:val="24"/>
          <w:szCs w:val="24"/>
          <w:lang w:val="en-GB"/>
        </w:rPr>
        <w:t>et al.</w:t>
      </w:r>
      <w:r w:rsidRPr="003E00A5">
        <w:rPr>
          <w:sz w:val="24"/>
          <w:szCs w:val="24"/>
          <w:lang w:val="en-GB"/>
        </w:rPr>
        <w:t>, 2012; Cohen</w:t>
      </w:r>
      <w:r w:rsidR="001C5E30">
        <w:rPr>
          <w:sz w:val="24"/>
          <w:szCs w:val="24"/>
          <w:lang w:val="en-GB"/>
        </w:rPr>
        <w:t>, Lajeunesse &amp; Rohr,</w:t>
      </w:r>
      <w:r w:rsidRPr="003E00A5">
        <w:rPr>
          <w:sz w:val="24"/>
          <w:szCs w:val="24"/>
          <w:lang w:val="en-GB"/>
        </w:rPr>
        <w:t xml:space="preserve"> 2018), or both as climate warms (Amano </w:t>
      </w:r>
      <w:r w:rsidRPr="003E00A5">
        <w:rPr>
          <w:i/>
          <w:iCs/>
          <w:sz w:val="24"/>
          <w:szCs w:val="24"/>
          <w:lang w:val="en-GB"/>
        </w:rPr>
        <w:t>et al.</w:t>
      </w:r>
      <w:r w:rsidRPr="003E00A5">
        <w:rPr>
          <w:sz w:val="24"/>
          <w:szCs w:val="24"/>
          <w:lang w:val="en-GB"/>
        </w:rPr>
        <w:t xml:space="preserve">, 2014; Socolar </w:t>
      </w:r>
      <w:r w:rsidRPr="003E00A5">
        <w:rPr>
          <w:i/>
          <w:iCs/>
          <w:sz w:val="24"/>
          <w:szCs w:val="24"/>
          <w:lang w:val="en-GB"/>
        </w:rPr>
        <w:t>et al.</w:t>
      </w:r>
      <w:r w:rsidRPr="003E00A5">
        <w:rPr>
          <w:sz w:val="24"/>
          <w:szCs w:val="24"/>
          <w:lang w:val="en-GB"/>
        </w:rPr>
        <w:t>, 2017)</w:t>
      </w:r>
      <w:commentRangeStart w:id="23"/>
      <w:commentRangeStart w:id="24"/>
      <w:r w:rsidRPr="003E00A5">
        <w:rPr>
          <w:sz w:val="24"/>
          <w:szCs w:val="24"/>
          <w:lang w:val="en-GB"/>
        </w:rPr>
        <w:t>.</w:t>
      </w:r>
      <w:commentRangeEnd w:id="23"/>
      <w:r w:rsidR="001C5E30">
        <w:rPr>
          <w:rStyle w:val="CommentReference"/>
        </w:rPr>
        <w:commentReference w:id="23"/>
      </w:r>
      <w:r w:rsidRPr="003E00A5">
        <w:rPr>
          <w:sz w:val="24"/>
          <w:szCs w:val="24"/>
          <w:lang w:val="en-GB"/>
        </w:rPr>
        <w:t xml:space="preserve"> </w:t>
      </w:r>
      <w:commentRangeEnd w:id="24"/>
      <w:r w:rsidR="00125D7C">
        <w:rPr>
          <w:rStyle w:val="CommentReference"/>
        </w:rPr>
        <w:commentReference w:id="24"/>
      </w:r>
      <w:r w:rsidRPr="003E00A5">
        <w:rPr>
          <w:sz w:val="24"/>
          <w:szCs w:val="24"/>
          <w:lang w:val="en-GB"/>
        </w:rPr>
        <w:t>These general trends, however, hide high variability across species and locations. A large proportion of species are not shifting (Cook</w:t>
      </w:r>
      <w:r w:rsidR="00232E32">
        <w:rPr>
          <w:sz w:val="24"/>
          <w:szCs w:val="24"/>
          <w:lang w:val="en-GB"/>
        </w:rPr>
        <w:t xml:space="preserve">, Wolkovich &amp; </w:t>
      </w:r>
      <w:r w:rsidR="00232E32">
        <w:rPr>
          <w:sz w:val="24"/>
          <w:szCs w:val="24"/>
          <w:lang w:val="en-GB"/>
        </w:rPr>
        <w:lastRenderedPageBreak/>
        <w:t>Parmesan,</w:t>
      </w:r>
      <w:r w:rsidRPr="003E00A5">
        <w:rPr>
          <w:sz w:val="24"/>
          <w:szCs w:val="24"/>
          <w:lang w:val="en-GB"/>
        </w:rPr>
        <w:t xml:space="preserve"> 2012; Amano </w:t>
      </w:r>
      <w:r w:rsidRPr="003E00A5">
        <w:rPr>
          <w:i/>
          <w:iCs/>
          <w:sz w:val="24"/>
          <w:szCs w:val="24"/>
          <w:lang w:val="en-GB"/>
        </w:rPr>
        <w:t>et al.</w:t>
      </w:r>
      <w:r w:rsidRPr="003E00A5">
        <w:rPr>
          <w:sz w:val="24"/>
          <w:szCs w:val="24"/>
          <w:lang w:val="en-GB"/>
        </w:rPr>
        <w:t xml:space="preserve">, 2014), which has raised concerns about whether these species may be more vulnerable to population declines with continued warming. Such concerns come in part from increasing research that links how well species track climate change by shifting their phenology to changes in biomass, growth and other metrics related to performance (Cleland </w:t>
      </w:r>
      <w:r w:rsidRPr="003E00A5">
        <w:rPr>
          <w:i/>
          <w:iCs/>
          <w:sz w:val="24"/>
          <w:szCs w:val="24"/>
          <w:lang w:val="en-GB"/>
        </w:rPr>
        <w:t>et al.</w:t>
      </w:r>
      <w:r w:rsidRPr="003E00A5">
        <w:rPr>
          <w:sz w:val="24"/>
          <w:szCs w:val="24"/>
          <w:lang w:val="en-GB"/>
        </w:rPr>
        <w:t xml:space="preserve">, 2012). Tracking may then be a major component to understanding and predicting the fitness consequences of climate change, with cascading effects on community and ecosystem structure (Menzel </w:t>
      </w:r>
      <w:r w:rsidRPr="003E00A5">
        <w:rPr>
          <w:i/>
          <w:iCs/>
          <w:sz w:val="24"/>
          <w:szCs w:val="24"/>
          <w:lang w:val="en-GB"/>
        </w:rPr>
        <w:t>et al.</w:t>
      </w:r>
      <w:r w:rsidRPr="003E00A5">
        <w:rPr>
          <w:sz w:val="24"/>
          <w:szCs w:val="24"/>
          <w:lang w:val="en-GB"/>
        </w:rPr>
        <w:t xml:space="preserve">, 2006; Parmesan, 2006). </w:t>
      </w:r>
    </w:p>
    <w:p w14:paraId="44F367B7" w14:textId="77777777" w:rsidR="006F1DF0" w:rsidRDefault="0066218C" w:rsidP="003E00A5">
      <w:pPr>
        <w:spacing w:line="480" w:lineRule="auto"/>
        <w:jc w:val="left"/>
        <w:rPr>
          <w:ins w:id="25" w:author="Elizabeth Wolkovich" w:date="2021-07-02T12:04:00Z"/>
          <w:sz w:val="24"/>
          <w:szCs w:val="24"/>
          <w:lang w:val="en-GB"/>
        </w:rPr>
      </w:pPr>
      <w:r w:rsidRPr="003E00A5">
        <w:rPr>
          <w:sz w:val="24"/>
          <w:szCs w:val="24"/>
          <w:lang w:val="en-GB"/>
        </w:rPr>
        <w:t xml:space="preserve">The hypothesis that tracking improves fitness outcomes with climate change has gained significant traction in the ecological literature (e.g. Cleland </w:t>
      </w:r>
      <w:r w:rsidRPr="003E00A5">
        <w:rPr>
          <w:i/>
          <w:iCs/>
          <w:sz w:val="24"/>
          <w:szCs w:val="24"/>
          <w:lang w:val="en-GB"/>
        </w:rPr>
        <w:t>et al.</w:t>
      </w:r>
      <w:r w:rsidRPr="003E00A5">
        <w:rPr>
          <w:sz w:val="24"/>
          <w:szCs w:val="24"/>
          <w:lang w:val="en-GB"/>
        </w:rPr>
        <w:t>, 2012). Simple conceptual models suggest that a warming climate should open up new temporal niche space and favo</w:t>
      </w:r>
      <w:r w:rsidR="00232E32">
        <w:rPr>
          <w:sz w:val="24"/>
          <w:szCs w:val="24"/>
          <w:lang w:val="en-GB"/>
        </w:rPr>
        <w:t>u</w:t>
      </w:r>
      <w:r w:rsidRPr="003E00A5">
        <w:rPr>
          <w:sz w:val="24"/>
          <w:szCs w:val="24"/>
          <w:lang w:val="en-GB"/>
        </w:rPr>
        <w:t>r species that can exploit that space (Gotelli &amp; Graves, 1996; Wolkovich &amp; Cleland, 2011; Zettlemoyer</w:t>
      </w:r>
      <w:r w:rsidR="00232E32">
        <w:rPr>
          <w:sz w:val="24"/>
          <w:szCs w:val="24"/>
          <w:lang w:val="en-GB"/>
        </w:rPr>
        <w:t>, Schultheis &amp; Lau,</w:t>
      </w:r>
      <w:r w:rsidRPr="003E00A5">
        <w:rPr>
          <w:sz w:val="24"/>
          <w:szCs w:val="24"/>
          <w:lang w:val="en-GB"/>
        </w:rPr>
        <w:t xml:space="preserve"> 2019). Beyond this, however, there has been little work connecting tracking to community assembly theory. Yet theory shows </w:t>
      </w:r>
      <w:r w:rsidR="00232E32">
        <w:rPr>
          <w:sz w:val="24"/>
          <w:szCs w:val="24"/>
          <w:lang w:val="en-GB"/>
        </w:rPr>
        <w:t xml:space="preserve">that </w:t>
      </w:r>
      <w:r w:rsidRPr="003E00A5">
        <w:rPr>
          <w:sz w:val="24"/>
          <w:szCs w:val="24"/>
          <w:lang w:val="en-GB"/>
        </w:rPr>
        <w:t>temporal sequencing and environmental variability can alter the relative fitness and niche differences between species that determine coexistence</w:t>
      </w:r>
      <w:r w:rsidR="00232E32">
        <w:rPr>
          <w:sz w:val="24"/>
          <w:szCs w:val="24"/>
          <w:lang w:val="en-GB"/>
        </w:rPr>
        <w:t xml:space="preserve">, </w:t>
      </w:r>
      <w:r w:rsidRPr="003E00A5">
        <w:rPr>
          <w:sz w:val="24"/>
          <w:szCs w:val="24"/>
          <w:lang w:val="en-GB"/>
        </w:rPr>
        <w:t xml:space="preserve">suggesting important ecological constraints to tracking. </w:t>
      </w:r>
    </w:p>
    <w:p w14:paraId="1323EAC7" w14:textId="48DEBC55" w:rsidR="0066218C" w:rsidRPr="003E00A5" w:rsidRDefault="0066218C" w:rsidP="003E00A5">
      <w:pPr>
        <w:spacing w:line="480" w:lineRule="auto"/>
        <w:jc w:val="left"/>
        <w:rPr>
          <w:sz w:val="24"/>
          <w:szCs w:val="24"/>
          <w:lang w:val="en-GB"/>
        </w:rPr>
      </w:pPr>
      <w:commentRangeStart w:id="26"/>
      <w:r w:rsidRPr="003E00A5">
        <w:rPr>
          <w:sz w:val="24"/>
          <w:szCs w:val="24"/>
          <w:lang w:val="en-GB"/>
        </w:rPr>
        <w:t>This</w:t>
      </w:r>
      <w:commentRangeEnd w:id="26"/>
      <w:r w:rsidR="006F1DF0">
        <w:rPr>
          <w:rStyle w:val="CommentReference"/>
        </w:rPr>
        <w:commentReference w:id="26"/>
      </w:r>
      <w:r w:rsidRPr="003E00A5">
        <w:rPr>
          <w:sz w:val="24"/>
          <w:szCs w:val="24"/>
          <w:lang w:val="en-GB"/>
        </w:rPr>
        <w:t xml:space="preserve"> disconnect could be because most ecological theory was constructed for stationary systems (e.g. Chesson &amp; Huntly, 1997). While major arenas of research such as ‘modern coexistence theory’ or population ecology now embrace environmental stochasticity, they generally still assume stationarity, where the underlying distribution of the environment is unchanged across time (i.e. constant mean and variance</w:t>
      </w:r>
      <w:r w:rsidR="00232E32">
        <w:rPr>
          <w:sz w:val="24"/>
          <w:szCs w:val="24"/>
          <w:lang w:val="en-GB"/>
        </w:rPr>
        <w:t>;</w:t>
      </w:r>
      <w:r w:rsidRPr="003E00A5">
        <w:rPr>
          <w:sz w:val="24"/>
          <w:szCs w:val="24"/>
          <w:lang w:val="en-GB"/>
        </w:rPr>
        <w:t xml:space="preserve"> Barabas</w:t>
      </w:r>
      <w:r w:rsidR="00232E32">
        <w:rPr>
          <w:sz w:val="24"/>
          <w:szCs w:val="24"/>
          <w:lang w:val="en-GB"/>
        </w:rPr>
        <w:t>, D’Andrea &amp; Stump,</w:t>
      </w:r>
      <w:r w:rsidRPr="003E00A5">
        <w:rPr>
          <w:sz w:val="24"/>
          <w:szCs w:val="24"/>
          <w:lang w:val="en-GB"/>
        </w:rPr>
        <w:t xml:space="preserve"> 2018).</w:t>
      </w:r>
    </w:p>
    <w:p w14:paraId="63F28CF0" w14:textId="12ABB099" w:rsidR="0066218C" w:rsidDel="00891F28" w:rsidRDefault="0066218C" w:rsidP="003E00A5">
      <w:pPr>
        <w:spacing w:line="480" w:lineRule="auto"/>
        <w:jc w:val="left"/>
        <w:rPr>
          <w:del w:id="27" w:author="Elizabeth Wolkovich" w:date="2021-07-02T12:04:00Z"/>
          <w:sz w:val="24"/>
          <w:szCs w:val="24"/>
          <w:lang w:val="en-GB"/>
        </w:rPr>
      </w:pPr>
      <w:r w:rsidRPr="003E00A5">
        <w:rPr>
          <w:sz w:val="24"/>
          <w:szCs w:val="24"/>
          <w:lang w:val="en-GB"/>
        </w:rPr>
        <w:t xml:space="preserve">Climate change upends the assumption of stationarity. By causing increases in temperature, larger pulses of precipitation, shifts in snowpack, increased drought, and </w:t>
      </w:r>
      <w:r w:rsidRPr="003E00A5">
        <w:rPr>
          <w:sz w:val="24"/>
          <w:szCs w:val="24"/>
          <w:lang w:val="en-GB"/>
        </w:rPr>
        <w:lastRenderedPageBreak/>
        <w:t>more storms (Stocker</w:t>
      </w:r>
      <w:r w:rsidR="00232E32">
        <w:rPr>
          <w:sz w:val="24"/>
          <w:szCs w:val="24"/>
          <w:lang w:val="en-GB"/>
        </w:rPr>
        <w:t>, Qin &amp; Platner,</w:t>
      </w:r>
      <w:r w:rsidRPr="003E00A5">
        <w:rPr>
          <w:sz w:val="24"/>
          <w:szCs w:val="24"/>
          <w:lang w:val="en-GB"/>
        </w:rPr>
        <w:t xml:space="preserve"> 2013), climate change has fundamentally shifted major attributes of the environment from stationary to non-stationary regimes (Fig. </w:t>
      </w:r>
      <w:r w:rsidRPr="003E00A5">
        <w:rPr>
          <w:sz w:val="24"/>
          <w:szCs w:val="24"/>
          <w:lang w:val="en-GB"/>
        </w:rPr>
        <w:fldChar w:fldCharType="begin"/>
      </w:r>
      <w:r w:rsidRPr="003E00A5">
        <w:rPr>
          <w:sz w:val="24"/>
          <w:szCs w:val="24"/>
          <w:lang w:val="en-GB"/>
        </w:rPr>
        <w:instrText xml:space="preserve">REF BMfig_climdat \* MERGEFORMAT </w:instrText>
      </w:r>
      <w:r w:rsidRPr="003E00A5">
        <w:rPr>
          <w:sz w:val="24"/>
          <w:szCs w:val="24"/>
          <w:lang w:val="en-GB"/>
        </w:rPr>
        <w:fldChar w:fldCharType="separate"/>
      </w:r>
      <w:r w:rsidR="006C1569" w:rsidRPr="003E00A5">
        <w:rPr>
          <w:sz w:val="24"/>
          <w:szCs w:val="24"/>
          <w:lang w:val="en-GB"/>
        </w:rPr>
        <w:t>1</w:t>
      </w:r>
      <w:r w:rsidRPr="003E00A5">
        <w:rPr>
          <w:sz w:val="24"/>
          <w:szCs w:val="24"/>
          <w:lang w:val="en-GB"/>
        </w:rPr>
        <w:fldChar w:fldCharType="end"/>
      </w:r>
      <w:r w:rsidRPr="003E00A5">
        <w:rPr>
          <w:sz w:val="24"/>
          <w:szCs w:val="24"/>
          <w:lang w:val="en-GB"/>
        </w:rPr>
        <w:t>). This transition is reshaping ecological systems. New work has aimed to adapt coexistence theory to non-stationary environments (Chesson, 2017; Rudolf, 2019). Yet there is still little theoretical work on what such a transition may mean for communities and the species within them, including how processes that shape communities, such as competition and priority effects, might feed</w:t>
      </w:r>
      <w:r w:rsidR="00232E32">
        <w:rPr>
          <w:sz w:val="24"/>
          <w:szCs w:val="24"/>
          <w:lang w:val="en-GB"/>
        </w:rPr>
        <w:t xml:space="preserve"> </w:t>
      </w:r>
      <w:r w:rsidRPr="003E00A5">
        <w:rPr>
          <w:sz w:val="24"/>
          <w:szCs w:val="24"/>
          <w:lang w:val="en-GB"/>
        </w:rPr>
        <w:t>back to modify species responses.</w:t>
      </w:r>
    </w:p>
    <w:p w14:paraId="045AC9C1" w14:textId="77777777" w:rsidR="00891F28" w:rsidRPr="003E00A5" w:rsidRDefault="00891F28" w:rsidP="003E00A5">
      <w:pPr>
        <w:spacing w:line="480" w:lineRule="auto"/>
        <w:jc w:val="left"/>
        <w:rPr>
          <w:ins w:id="28" w:author="Elizabeth Wolkovich" w:date="2021-07-02T12:04:00Z"/>
          <w:sz w:val="24"/>
          <w:szCs w:val="24"/>
          <w:lang w:val="en-GB"/>
        </w:rPr>
      </w:pPr>
    </w:p>
    <w:p w14:paraId="6B15B950" w14:textId="037FF155" w:rsidR="0066218C" w:rsidRPr="003E00A5" w:rsidRDefault="0066218C" w:rsidP="003E00A5">
      <w:pPr>
        <w:spacing w:line="480" w:lineRule="auto"/>
        <w:jc w:val="left"/>
        <w:rPr>
          <w:sz w:val="24"/>
          <w:szCs w:val="24"/>
          <w:lang w:val="en-GB"/>
        </w:rPr>
      </w:pPr>
      <w:r w:rsidRPr="003E00A5">
        <w:rPr>
          <w:sz w:val="24"/>
          <w:szCs w:val="24"/>
          <w:lang w:val="en-GB"/>
        </w:rPr>
        <w:t>Here, we provide a pathway to unify empirical studies of phenological tracking with community ecology theory. We begin by providing the necessary definitions to link empirical estimates to theory: specifically we distinguish between measuring tracking and evaluating its fitness outcome. Next, we provide a brief review of current estimates of tracking, and basic theory that predicts variation in tracking across species and environments in stationary systems. We then examine how well community assembly theory</w:t>
      </w:r>
      <w:ins w:id="29" w:author="Alison Cooper" w:date="2021-06-17T16:24:00Z">
        <w:r w:rsidR="00232E32">
          <w:rPr>
            <w:sz w:val="24"/>
            <w:szCs w:val="24"/>
            <w:lang w:val="en-GB"/>
          </w:rPr>
          <w:t xml:space="preserve"> – </w:t>
        </w:r>
      </w:ins>
      <w:del w:id="30" w:author="Alison Cooper" w:date="2021-06-17T16:24:00Z">
        <w:r w:rsidRPr="003E00A5" w:rsidDel="00232E32">
          <w:rPr>
            <w:sz w:val="24"/>
            <w:szCs w:val="24"/>
            <w:lang w:val="en-GB"/>
          </w:rPr>
          <w:delText>—</w:delText>
        </w:r>
      </w:del>
      <w:r w:rsidRPr="003E00A5">
        <w:rPr>
          <w:sz w:val="24"/>
          <w:szCs w:val="24"/>
          <w:lang w:val="en-GB"/>
        </w:rPr>
        <w:t>especially priority effects and modern coexistence theory</w:t>
      </w:r>
      <w:ins w:id="31" w:author="Alison Cooper" w:date="2021-06-17T16:25:00Z">
        <w:r w:rsidR="00232E32">
          <w:rPr>
            <w:sz w:val="24"/>
            <w:szCs w:val="24"/>
            <w:lang w:val="en-GB"/>
          </w:rPr>
          <w:t xml:space="preserve"> – </w:t>
        </w:r>
      </w:ins>
      <w:del w:id="32" w:author="Alison Cooper" w:date="2021-06-17T16:25:00Z">
        <w:r w:rsidRPr="003E00A5" w:rsidDel="00232E32">
          <w:rPr>
            <w:sz w:val="24"/>
            <w:szCs w:val="24"/>
            <w:lang w:val="en-GB"/>
          </w:rPr>
          <w:delText>—</w:delText>
        </w:r>
      </w:del>
      <w:r w:rsidRPr="003E00A5">
        <w:rPr>
          <w:sz w:val="24"/>
          <w:szCs w:val="24"/>
          <w:lang w:val="en-GB"/>
        </w:rPr>
        <w:t xml:space="preserve">can be extended to predict the community consequences of climate change. Our review highlights that we are unlikely fully </w:t>
      </w:r>
      <w:r w:rsidR="00232E32">
        <w:rPr>
          <w:sz w:val="24"/>
          <w:szCs w:val="24"/>
          <w:lang w:val="en-GB"/>
        </w:rPr>
        <w:t xml:space="preserve">to </w:t>
      </w:r>
      <w:r w:rsidRPr="003E00A5">
        <w:rPr>
          <w:sz w:val="24"/>
          <w:szCs w:val="24"/>
          <w:lang w:val="en-GB"/>
        </w:rPr>
        <w:t>understand, and thus predict, phenology without a greater integration of community assembly theory. To this end, we close by reviewing the major hurdles</w:t>
      </w:r>
      <w:r w:rsidR="00FE6122" w:rsidRPr="003E00A5">
        <w:rPr>
          <w:sz w:val="24"/>
          <w:szCs w:val="24"/>
          <w:lang w:val="en-GB"/>
        </w:rPr>
        <w:t xml:space="preserve"> to linking empirical estimates </w:t>
      </w:r>
      <w:r w:rsidRPr="003E00A5">
        <w:rPr>
          <w:sz w:val="24"/>
          <w:szCs w:val="24"/>
          <w:lang w:val="en-GB"/>
        </w:rPr>
        <w:t xml:space="preserve">of phenological tracking and new ecological theory in the future. </w:t>
      </w:r>
    </w:p>
    <w:p w14:paraId="2DBB5F05" w14:textId="77777777" w:rsidR="00232E32" w:rsidRDefault="00232E32" w:rsidP="003E00A5">
      <w:pPr>
        <w:pStyle w:val="Heading2"/>
        <w:widowControl/>
        <w:spacing w:before="0" w:after="0" w:line="480" w:lineRule="auto"/>
        <w:rPr>
          <w:sz w:val="24"/>
          <w:szCs w:val="24"/>
          <w:lang w:val="en-GB"/>
        </w:rPr>
      </w:pPr>
    </w:p>
    <w:p w14:paraId="3B732202" w14:textId="3A2EFB28" w:rsidR="0066218C" w:rsidRPr="003E00A5" w:rsidRDefault="00232E32" w:rsidP="003E00A5">
      <w:pPr>
        <w:pStyle w:val="Heading2"/>
        <w:widowControl/>
        <w:spacing w:before="0" w:after="0" w:line="480" w:lineRule="auto"/>
        <w:rPr>
          <w:sz w:val="24"/>
          <w:szCs w:val="24"/>
          <w:lang w:val="en-GB"/>
        </w:rPr>
      </w:pPr>
      <w:r>
        <w:rPr>
          <w:sz w:val="24"/>
          <w:szCs w:val="24"/>
          <w:lang w:val="en-GB"/>
        </w:rPr>
        <w:t>II.</w:t>
      </w:r>
      <w:r w:rsidRPr="003E00A5">
        <w:rPr>
          <w:sz w:val="24"/>
          <w:szCs w:val="24"/>
          <w:lang w:val="en-GB"/>
        </w:rPr>
        <w:t xml:space="preserve"> DEFINING </w:t>
      </w:r>
      <w:r>
        <w:rPr>
          <w:sz w:val="24"/>
          <w:szCs w:val="24"/>
          <w:lang w:val="en-GB"/>
        </w:rPr>
        <w:t>AND</w:t>
      </w:r>
      <w:r w:rsidRPr="003E00A5">
        <w:rPr>
          <w:sz w:val="24"/>
          <w:szCs w:val="24"/>
          <w:lang w:val="en-GB"/>
        </w:rPr>
        <w:t xml:space="preserve"> MEASURING PHENOLOGICAL TRACKING</w:t>
      </w:r>
    </w:p>
    <w:p w14:paraId="4AEC6897" w14:textId="35206466" w:rsidR="0066218C" w:rsidRDefault="0066218C" w:rsidP="003E00A5">
      <w:pPr>
        <w:spacing w:line="480" w:lineRule="auto"/>
        <w:jc w:val="left"/>
        <w:rPr>
          <w:sz w:val="24"/>
          <w:szCs w:val="24"/>
          <w:lang w:val="en-GB"/>
        </w:rPr>
      </w:pPr>
      <w:r w:rsidRPr="003E00A5">
        <w:rPr>
          <w:sz w:val="24"/>
          <w:szCs w:val="24"/>
          <w:lang w:val="en-GB"/>
        </w:rPr>
        <w:t>Understanding phenological tracking requires defining both phenological events and tracking itself. For our review, this means defining them precisely enough to model using empirical data, and in analytical and simulation studies of community assembly. Below we provide a review of key concepts from empirical phenology studies and life</w:t>
      </w:r>
      <w:r w:rsidR="00232E32">
        <w:rPr>
          <w:sz w:val="24"/>
          <w:szCs w:val="24"/>
          <w:lang w:val="en-GB"/>
        </w:rPr>
        <w:t>-</w:t>
      </w:r>
      <w:r w:rsidRPr="003E00A5">
        <w:rPr>
          <w:sz w:val="24"/>
          <w:szCs w:val="24"/>
          <w:lang w:val="en-GB"/>
        </w:rPr>
        <w:t xml:space="preserve">history </w:t>
      </w:r>
      <w:r w:rsidRPr="003E00A5">
        <w:rPr>
          <w:sz w:val="24"/>
          <w:szCs w:val="24"/>
          <w:lang w:val="en-GB"/>
        </w:rPr>
        <w:lastRenderedPageBreak/>
        <w:t xml:space="preserve">theory, and provide definitions to bridge this existing literature on tracking to community assembly theory (see Table </w:t>
      </w:r>
      <w:r w:rsidRPr="003E00A5">
        <w:rPr>
          <w:sz w:val="24"/>
          <w:szCs w:val="24"/>
          <w:lang w:val="en-GB"/>
        </w:rPr>
        <w:fldChar w:fldCharType="begin"/>
      </w:r>
      <w:r w:rsidRPr="003E00A5">
        <w:rPr>
          <w:sz w:val="24"/>
          <w:szCs w:val="24"/>
          <w:lang w:val="en-GB"/>
        </w:rPr>
        <w:instrText xml:space="preserve">REF BMtab_gloss \* MERGEFORMAT </w:instrText>
      </w:r>
      <w:r w:rsidRPr="003E00A5">
        <w:rPr>
          <w:sz w:val="24"/>
          <w:szCs w:val="24"/>
          <w:lang w:val="en-GB"/>
        </w:rPr>
        <w:fldChar w:fldCharType="separate"/>
      </w:r>
      <w:r w:rsidR="006C1569" w:rsidRPr="003E00A5">
        <w:rPr>
          <w:sz w:val="24"/>
          <w:szCs w:val="24"/>
          <w:lang w:val="en-GB"/>
        </w:rPr>
        <w:t>1</w:t>
      </w:r>
      <w:r w:rsidRPr="003E00A5">
        <w:rPr>
          <w:sz w:val="24"/>
          <w:szCs w:val="24"/>
          <w:lang w:val="en-GB"/>
        </w:rPr>
        <w:fldChar w:fldCharType="end"/>
      </w:r>
      <w:r w:rsidRPr="003E00A5">
        <w:rPr>
          <w:sz w:val="24"/>
          <w:szCs w:val="24"/>
          <w:lang w:val="en-GB"/>
        </w:rPr>
        <w:t xml:space="preserve"> for a glossary). For generality, we provide examples from a range of organisms and habitats, with a focus on birds and plants that reflects their greater representation in climate change research </w:t>
      </w:r>
      <w:r w:rsidR="00232E32">
        <w:rPr>
          <w:sz w:val="24"/>
          <w:szCs w:val="24"/>
          <w:lang w:val="en-GB"/>
        </w:rPr>
        <w:t>o</w:t>
      </w:r>
      <w:r w:rsidRPr="003E00A5">
        <w:rPr>
          <w:sz w:val="24"/>
          <w:szCs w:val="24"/>
          <w:lang w:val="en-GB"/>
        </w:rPr>
        <w:t>n phenology (Chuine &amp; Regniere, 2017).</w:t>
      </w:r>
    </w:p>
    <w:p w14:paraId="224E0D38" w14:textId="77777777" w:rsidR="00232E32" w:rsidRPr="003E00A5" w:rsidRDefault="00232E32" w:rsidP="003E00A5">
      <w:pPr>
        <w:spacing w:line="480" w:lineRule="auto"/>
        <w:jc w:val="left"/>
        <w:rPr>
          <w:sz w:val="24"/>
          <w:szCs w:val="24"/>
          <w:lang w:val="en-GB"/>
        </w:rPr>
      </w:pPr>
    </w:p>
    <w:p w14:paraId="6A7535BB" w14:textId="36B85B52" w:rsidR="0066218C" w:rsidRPr="003E00A5" w:rsidRDefault="00232E32" w:rsidP="003E00A5">
      <w:pPr>
        <w:pStyle w:val="Heading3"/>
        <w:widowControl/>
        <w:spacing w:before="0" w:after="0" w:line="480" w:lineRule="auto"/>
        <w:rPr>
          <w:sz w:val="24"/>
          <w:szCs w:val="24"/>
          <w:lang w:val="en-GB"/>
        </w:rPr>
      </w:pPr>
      <w:r>
        <w:rPr>
          <w:sz w:val="24"/>
          <w:szCs w:val="24"/>
          <w:lang w:val="en-GB"/>
        </w:rPr>
        <w:t>(</w:t>
      </w:r>
      <w:r w:rsidR="0066218C" w:rsidRPr="003E00A5">
        <w:rPr>
          <w:sz w:val="24"/>
          <w:szCs w:val="24"/>
          <w:lang w:val="en-GB"/>
        </w:rPr>
        <w:t>1</w:t>
      </w:r>
      <w:r>
        <w:rPr>
          <w:sz w:val="24"/>
          <w:szCs w:val="24"/>
          <w:lang w:val="en-GB"/>
        </w:rPr>
        <w:t>)</w:t>
      </w:r>
      <w:r w:rsidR="003E00A5" w:rsidRPr="003E00A5">
        <w:rPr>
          <w:sz w:val="24"/>
          <w:szCs w:val="24"/>
          <w:lang w:val="en-GB"/>
        </w:rPr>
        <w:t xml:space="preserve"> </w:t>
      </w:r>
      <w:r w:rsidR="0066218C" w:rsidRPr="003E00A5">
        <w:rPr>
          <w:sz w:val="24"/>
          <w:szCs w:val="24"/>
          <w:lang w:val="en-GB"/>
        </w:rPr>
        <w:t>Phenological events</w:t>
      </w:r>
    </w:p>
    <w:p w14:paraId="2D9B2EB6" w14:textId="5F180570" w:rsidR="0066218C" w:rsidDel="00891F28" w:rsidRDefault="0066218C" w:rsidP="003E00A5">
      <w:pPr>
        <w:spacing w:line="480" w:lineRule="auto"/>
        <w:jc w:val="left"/>
        <w:rPr>
          <w:del w:id="33" w:author="Elizabeth Wolkovich" w:date="2021-07-02T12:05:00Z"/>
          <w:sz w:val="24"/>
          <w:szCs w:val="24"/>
          <w:lang w:val="en-GB"/>
        </w:rPr>
      </w:pPr>
      <w:r w:rsidRPr="003E00A5">
        <w:rPr>
          <w:sz w:val="24"/>
          <w:szCs w:val="24"/>
          <w:lang w:val="en-GB"/>
        </w:rPr>
        <w:t>In empirical studies of climate change, phenological events are often coded as on/off switches (e.g. a seed does/does not germinate; a coral does/does not spawn), yet these events are almost always defined by investment decisions that are part of a continuous developmental process (Chuine &amp; Regniere, 2017; Inouye</w:t>
      </w:r>
      <w:r w:rsidR="00232E32">
        <w:rPr>
          <w:sz w:val="24"/>
          <w:szCs w:val="24"/>
          <w:lang w:val="en-GB"/>
        </w:rPr>
        <w:t>, Ehrlen &amp; Underwood,</w:t>
      </w:r>
      <w:r w:rsidRPr="003E00A5">
        <w:rPr>
          <w:sz w:val="24"/>
          <w:szCs w:val="24"/>
          <w:lang w:val="en-GB"/>
        </w:rPr>
        <w:t xml:space="preserve"> 2019). This is a critical distinction to bridge from empirical work to understanding the life-history and community-level (e.g. niche differences) forces that may shape phenological tracking, and, in turn, how </w:t>
      </w:r>
      <w:r w:rsidR="00232E32">
        <w:rPr>
          <w:sz w:val="24"/>
          <w:szCs w:val="24"/>
          <w:lang w:val="en-GB"/>
        </w:rPr>
        <w:t>they</w:t>
      </w:r>
      <w:r w:rsidR="00232E32" w:rsidRPr="003E00A5">
        <w:rPr>
          <w:sz w:val="24"/>
          <w:szCs w:val="24"/>
          <w:lang w:val="en-GB"/>
        </w:rPr>
        <w:t xml:space="preserve"> </w:t>
      </w:r>
      <w:r w:rsidRPr="003E00A5">
        <w:rPr>
          <w:sz w:val="24"/>
          <w:szCs w:val="24"/>
          <w:lang w:val="en-GB"/>
        </w:rPr>
        <w:t xml:space="preserve">may structure communities with climate change. </w:t>
      </w:r>
    </w:p>
    <w:p w14:paraId="0F9765E2" w14:textId="77777777" w:rsidR="00891F28" w:rsidRPr="003E00A5" w:rsidRDefault="00891F28" w:rsidP="003E00A5">
      <w:pPr>
        <w:spacing w:line="480" w:lineRule="auto"/>
        <w:jc w:val="left"/>
        <w:rPr>
          <w:ins w:id="34" w:author="Elizabeth Wolkovich" w:date="2021-07-02T12:05:00Z"/>
          <w:sz w:val="24"/>
          <w:szCs w:val="24"/>
          <w:lang w:val="en-GB"/>
        </w:rPr>
      </w:pPr>
    </w:p>
    <w:p w14:paraId="355BC58C" w14:textId="2A7E0F97" w:rsidR="0066218C" w:rsidRDefault="0066218C" w:rsidP="003E00A5">
      <w:pPr>
        <w:spacing w:line="480" w:lineRule="auto"/>
        <w:jc w:val="left"/>
        <w:rPr>
          <w:sz w:val="24"/>
          <w:szCs w:val="24"/>
          <w:lang w:val="en-GB"/>
        </w:rPr>
      </w:pPr>
      <w:r w:rsidRPr="003E00A5">
        <w:rPr>
          <w:sz w:val="24"/>
          <w:szCs w:val="24"/>
          <w:lang w:val="en-GB"/>
        </w:rPr>
        <w:t>We consider phenological events as the outcome of a two-part process that is repeatedly observed over time. At each temporal unit, an event can either happen or not (when</w:t>
      </w:r>
      <w:r w:rsidR="00232E32">
        <w:rPr>
          <w:sz w:val="24"/>
          <w:szCs w:val="24"/>
          <w:lang w:val="en-GB"/>
        </w:rPr>
        <w:t xml:space="preserve"> – </w:t>
      </w:r>
      <w:r w:rsidRPr="003E00A5">
        <w:rPr>
          <w:sz w:val="24"/>
          <w:szCs w:val="24"/>
          <w:lang w:val="en-GB"/>
        </w:rPr>
        <w:t>part 1) and, if it happens, the event can vary in size or degree of investment (how much</w:t>
      </w:r>
      <w:r w:rsidR="00232E32">
        <w:rPr>
          <w:sz w:val="24"/>
          <w:szCs w:val="24"/>
          <w:lang w:val="en-GB"/>
        </w:rPr>
        <w:t xml:space="preserve"> – </w:t>
      </w:r>
      <w:r w:rsidRPr="003E00A5">
        <w:rPr>
          <w:sz w:val="24"/>
          <w:szCs w:val="24"/>
          <w:lang w:val="en-GB"/>
        </w:rPr>
        <w:t>part 2). This process is generally applied at the level of the individual (but it could apply at lower levels, for example buds on a branch, or higher levels, such as a recruitment event for a population). Across time, it produces an event’s distribution (Gotelli &amp; Graves, 1996; Steer</w:t>
      </w:r>
      <w:r w:rsidR="00B8394F">
        <w:rPr>
          <w:sz w:val="24"/>
          <w:szCs w:val="24"/>
          <w:lang w:val="en-GB"/>
        </w:rPr>
        <w:t>, Ramsay &amp; Franco,</w:t>
      </w:r>
      <w:r w:rsidRPr="003E00A5">
        <w:rPr>
          <w:sz w:val="24"/>
          <w:szCs w:val="24"/>
          <w:lang w:val="en-GB"/>
        </w:rPr>
        <w:t xml:space="preserve"> 2019). After starting, many events are entrained to continue: for example, laying eggs within one clutch (here, the first part of the process is whether to lay eggs or not and the second is whether to continue to invest in that process, which would lead to additional eggs, which researchers then observe as number of eggs per temporal unit) or flowering each growing season. These individual-level distributions </w:t>
      </w:r>
      <w:r w:rsidRPr="003E00A5">
        <w:rPr>
          <w:sz w:val="24"/>
          <w:szCs w:val="24"/>
          <w:lang w:val="en-GB"/>
        </w:rPr>
        <w:lastRenderedPageBreak/>
        <w:t xml:space="preserve">scale up to the population-level estimates of these events generally used by researchers </w:t>
      </w:r>
      <w:r w:rsidR="00B8394F">
        <w:rPr>
          <w:sz w:val="24"/>
          <w:szCs w:val="24"/>
          <w:lang w:val="en-GB"/>
        </w:rPr>
        <w:t>[</w:t>
      </w:r>
      <w:r w:rsidRPr="003E00A5">
        <w:rPr>
          <w:sz w:val="24"/>
          <w:szCs w:val="24"/>
          <w:lang w:val="en-GB"/>
        </w:rPr>
        <w:t xml:space="preserve">see Inouye </w:t>
      </w:r>
      <w:r w:rsidRPr="003E00A5">
        <w:rPr>
          <w:i/>
          <w:iCs/>
          <w:sz w:val="24"/>
          <w:szCs w:val="24"/>
          <w:lang w:val="en-GB"/>
        </w:rPr>
        <w:t>et al.</w:t>
      </w:r>
      <w:r w:rsidRPr="003E00A5">
        <w:rPr>
          <w:sz w:val="24"/>
          <w:szCs w:val="24"/>
          <w:lang w:val="en-GB"/>
        </w:rPr>
        <w:t xml:space="preserve"> </w:t>
      </w:r>
      <w:r w:rsidR="00B8394F">
        <w:rPr>
          <w:sz w:val="24"/>
          <w:szCs w:val="24"/>
          <w:lang w:val="en-GB"/>
        </w:rPr>
        <w:t>(</w:t>
      </w:r>
      <w:r w:rsidRPr="003E00A5">
        <w:rPr>
          <w:sz w:val="24"/>
          <w:szCs w:val="24"/>
          <w:lang w:val="en-GB"/>
        </w:rPr>
        <w:t>2019</w:t>
      </w:r>
      <w:r w:rsidR="00B8394F">
        <w:rPr>
          <w:sz w:val="24"/>
          <w:szCs w:val="24"/>
          <w:lang w:val="en-GB"/>
        </w:rPr>
        <w:t>)</w:t>
      </w:r>
      <w:r w:rsidRPr="003E00A5">
        <w:rPr>
          <w:sz w:val="24"/>
          <w:szCs w:val="24"/>
          <w:lang w:val="en-GB"/>
        </w:rPr>
        <w:t xml:space="preserve"> for discussion of the outcomes of this scaling</w:t>
      </w:r>
      <w:r w:rsidR="00B8394F">
        <w:rPr>
          <w:sz w:val="24"/>
          <w:szCs w:val="24"/>
          <w:lang w:val="en-GB"/>
        </w:rPr>
        <w:t>]</w:t>
      </w:r>
      <w:r w:rsidRPr="003E00A5">
        <w:rPr>
          <w:sz w:val="24"/>
          <w:szCs w:val="24"/>
          <w:lang w:val="en-GB"/>
        </w:rPr>
        <w:t xml:space="preserve">. </w:t>
      </w:r>
    </w:p>
    <w:p w14:paraId="5D253675" w14:textId="77777777" w:rsidR="00B8394F" w:rsidRPr="003E00A5" w:rsidRDefault="00B8394F" w:rsidP="003E00A5">
      <w:pPr>
        <w:spacing w:line="480" w:lineRule="auto"/>
        <w:jc w:val="left"/>
        <w:rPr>
          <w:sz w:val="24"/>
          <w:szCs w:val="24"/>
          <w:lang w:val="en-GB"/>
        </w:rPr>
      </w:pPr>
    </w:p>
    <w:p w14:paraId="1CB66600" w14:textId="3FA6FBB9" w:rsidR="0066218C" w:rsidRPr="003E00A5" w:rsidRDefault="00B8394F" w:rsidP="003E00A5">
      <w:pPr>
        <w:pStyle w:val="Heading3"/>
        <w:widowControl/>
        <w:spacing w:before="0" w:after="0" w:line="480" w:lineRule="auto"/>
        <w:rPr>
          <w:sz w:val="24"/>
          <w:szCs w:val="24"/>
          <w:lang w:val="en-GB"/>
        </w:rPr>
      </w:pPr>
      <w:r>
        <w:rPr>
          <w:sz w:val="24"/>
          <w:szCs w:val="24"/>
          <w:lang w:val="en-GB"/>
        </w:rPr>
        <w:t>(</w:t>
      </w:r>
      <w:r w:rsidR="0066218C" w:rsidRPr="003E00A5">
        <w:rPr>
          <w:sz w:val="24"/>
          <w:szCs w:val="24"/>
          <w:lang w:val="en-GB"/>
        </w:rPr>
        <w:t>2</w:t>
      </w:r>
      <w:r>
        <w:rPr>
          <w:sz w:val="24"/>
          <w:szCs w:val="24"/>
          <w:lang w:val="en-GB"/>
        </w:rPr>
        <w:t>)</w:t>
      </w:r>
      <w:r w:rsidR="003E00A5" w:rsidRPr="003E00A5">
        <w:rPr>
          <w:sz w:val="24"/>
          <w:szCs w:val="24"/>
          <w:lang w:val="en-GB"/>
        </w:rPr>
        <w:t xml:space="preserve"> </w:t>
      </w:r>
      <w:r w:rsidR="0066218C" w:rsidRPr="003E00A5">
        <w:rPr>
          <w:sz w:val="24"/>
          <w:szCs w:val="24"/>
          <w:lang w:val="en-GB"/>
        </w:rPr>
        <w:t>Defining phenological tracking</w:t>
      </w:r>
    </w:p>
    <w:p w14:paraId="1C73D52F" w14:textId="089AD466" w:rsidR="0066218C" w:rsidRPr="003E00A5" w:rsidRDefault="0066218C" w:rsidP="003E00A5">
      <w:pPr>
        <w:spacing w:line="480" w:lineRule="auto"/>
        <w:jc w:val="left"/>
        <w:rPr>
          <w:sz w:val="24"/>
          <w:szCs w:val="24"/>
          <w:lang w:val="en-GB"/>
        </w:rPr>
      </w:pPr>
      <w:r w:rsidRPr="003E00A5">
        <w:rPr>
          <w:sz w:val="24"/>
          <w:szCs w:val="24"/>
          <w:lang w:val="en-GB"/>
        </w:rPr>
        <w:t xml:space="preserve">Tracking is commonly used to describe how phenology responds to climate change, yet it is rarely defined (e.g. Menzel </w:t>
      </w:r>
      <w:r w:rsidRPr="003E00A5">
        <w:rPr>
          <w:i/>
          <w:iCs/>
          <w:sz w:val="24"/>
          <w:szCs w:val="24"/>
          <w:lang w:val="en-GB"/>
        </w:rPr>
        <w:t>et al.</w:t>
      </w:r>
      <w:r w:rsidRPr="003E00A5">
        <w:rPr>
          <w:sz w:val="24"/>
          <w:szCs w:val="24"/>
          <w:lang w:val="en-GB"/>
        </w:rPr>
        <w:t xml:space="preserve">, 2006; Parmesan, 2006; Cleland </w:t>
      </w:r>
      <w:r w:rsidRPr="003E00A5">
        <w:rPr>
          <w:i/>
          <w:iCs/>
          <w:sz w:val="24"/>
          <w:szCs w:val="24"/>
          <w:lang w:val="en-GB"/>
        </w:rPr>
        <w:t>et al.</w:t>
      </w:r>
      <w:r w:rsidRPr="003E00A5">
        <w:rPr>
          <w:sz w:val="24"/>
          <w:szCs w:val="24"/>
          <w:lang w:val="en-GB"/>
        </w:rPr>
        <w:t xml:space="preserve">, 2012; Deacy </w:t>
      </w:r>
      <w:r w:rsidRPr="003E00A5">
        <w:rPr>
          <w:i/>
          <w:iCs/>
          <w:sz w:val="24"/>
          <w:szCs w:val="24"/>
          <w:lang w:val="en-GB"/>
        </w:rPr>
        <w:t>et al.</w:t>
      </w:r>
      <w:r w:rsidRPr="003E00A5">
        <w:rPr>
          <w:sz w:val="24"/>
          <w:szCs w:val="24"/>
          <w:lang w:val="en-GB"/>
        </w:rPr>
        <w:t>, 2018). Conceptual and theoretical studies often conceptualize tracking as how well an organism matches the timing of a life</w:t>
      </w:r>
      <w:r w:rsidR="00B8394F">
        <w:rPr>
          <w:sz w:val="24"/>
          <w:szCs w:val="24"/>
          <w:lang w:val="en-GB"/>
        </w:rPr>
        <w:t>-</w:t>
      </w:r>
      <w:r w:rsidRPr="003E00A5">
        <w:rPr>
          <w:sz w:val="24"/>
          <w:szCs w:val="24"/>
          <w:lang w:val="en-GB"/>
        </w:rPr>
        <w:t xml:space="preserve">history event to the ideal timing for that event, </w:t>
      </w:r>
      <w:r w:rsidR="00B8394F">
        <w:rPr>
          <w:sz w:val="24"/>
          <w:szCs w:val="24"/>
          <w:lang w:val="en-GB"/>
        </w:rPr>
        <w:t>which</w:t>
      </w:r>
      <w:r w:rsidR="00B8394F" w:rsidRPr="003E00A5">
        <w:rPr>
          <w:sz w:val="24"/>
          <w:szCs w:val="24"/>
          <w:lang w:val="en-GB"/>
        </w:rPr>
        <w:t xml:space="preserve"> </w:t>
      </w:r>
      <w:r w:rsidRPr="003E00A5">
        <w:rPr>
          <w:sz w:val="24"/>
          <w:szCs w:val="24"/>
          <w:lang w:val="en-GB"/>
        </w:rPr>
        <w:t xml:space="preserve">we refer to as ‘fundamental tracking.’ </w:t>
      </w:r>
      <w:r w:rsidR="00B8394F">
        <w:rPr>
          <w:sz w:val="24"/>
          <w:szCs w:val="24"/>
          <w:lang w:val="en-GB"/>
        </w:rPr>
        <w:t>By</w:t>
      </w:r>
      <w:r w:rsidR="00B8394F" w:rsidRPr="003E00A5">
        <w:rPr>
          <w:sz w:val="24"/>
          <w:szCs w:val="24"/>
          <w:lang w:val="en-GB"/>
        </w:rPr>
        <w:t xml:space="preserve"> </w:t>
      </w:r>
      <w:r w:rsidRPr="003E00A5">
        <w:rPr>
          <w:sz w:val="24"/>
          <w:szCs w:val="24"/>
          <w:lang w:val="en-GB"/>
        </w:rPr>
        <w:t>contrast, empirical studies of tracking often focus on the change in the timing of an event relative to a measured environmental variable, with the aim of measuring what we refer to as ‘environmental tracking’ (Fig</w:t>
      </w:r>
      <w:r w:rsidR="00B8394F">
        <w:rPr>
          <w:sz w:val="24"/>
          <w:szCs w:val="24"/>
          <w:lang w:val="en-GB"/>
        </w:rPr>
        <w:t>s</w:t>
      </w:r>
      <w:r w:rsidRPr="003E00A5">
        <w:rPr>
          <w:sz w:val="24"/>
          <w:szCs w:val="24"/>
          <w:lang w:val="en-GB"/>
        </w:rPr>
        <w:t xml:space="preserve"> </w:t>
      </w:r>
      <w:r w:rsidRPr="003E00A5">
        <w:rPr>
          <w:sz w:val="24"/>
          <w:szCs w:val="24"/>
          <w:lang w:val="en-GB"/>
        </w:rPr>
        <w:fldChar w:fldCharType="begin"/>
      </w:r>
      <w:r w:rsidRPr="003E00A5">
        <w:rPr>
          <w:sz w:val="24"/>
          <w:szCs w:val="24"/>
          <w:lang w:val="en-GB"/>
        </w:rPr>
        <w:instrText xml:space="preserve">REF BMfig_defineETorig \* MERGEFORMAT </w:instrText>
      </w:r>
      <w:r w:rsidRPr="003E00A5">
        <w:rPr>
          <w:sz w:val="24"/>
          <w:szCs w:val="24"/>
          <w:lang w:val="en-GB"/>
        </w:rPr>
        <w:fldChar w:fldCharType="separate"/>
      </w:r>
      <w:r w:rsidR="006C1569" w:rsidRPr="003E00A5">
        <w:rPr>
          <w:sz w:val="24"/>
          <w:szCs w:val="24"/>
          <w:lang w:val="en-GB"/>
        </w:rPr>
        <w:t>2</w:t>
      </w:r>
      <w:r w:rsidRPr="003E00A5">
        <w:rPr>
          <w:sz w:val="24"/>
          <w:szCs w:val="24"/>
          <w:lang w:val="en-GB"/>
        </w:rPr>
        <w:fldChar w:fldCharType="end"/>
      </w:r>
      <w:r w:rsidR="00B8394F">
        <w:rPr>
          <w:sz w:val="24"/>
          <w:szCs w:val="24"/>
          <w:lang w:val="en-GB"/>
        </w:rPr>
        <w:t xml:space="preserve">, </w:t>
      </w:r>
      <w:r w:rsidRPr="003E00A5">
        <w:rPr>
          <w:sz w:val="24"/>
          <w:szCs w:val="24"/>
          <w:lang w:val="en-GB"/>
        </w:rPr>
        <w:fldChar w:fldCharType="begin"/>
      </w:r>
      <w:r w:rsidRPr="003E00A5">
        <w:rPr>
          <w:sz w:val="24"/>
          <w:szCs w:val="24"/>
          <w:lang w:val="en-GB"/>
        </w:rPr>
        <w:instrText xml:space="preserve">REF BMfig_defineET \* MERGEFORMAT </w:instrText>
      </w:r>
      <w:r w:rsidRPr="003E00A5">
        <w:rPr>
          <w:sz w:val="24"/>
          <w:szCs w:val="24"/>
          <w:lang w:val="en-GB"/>
        </w:rPr>
        <w:fldChar w:fldCharType="separate"/>
      </w:r>
      <w:r w:rsidR="006C1569" w:rsidRPr="003E00A5">
        <w:rPr>
          <w:sz w:val="24"/>
          <w:szCs w:val="24"/>
          <w:lang w:val="en-GB"/>
        </w:rPr>
        <w:t>3</w:t>
      </w:r>
      <w:r w:rsidRPr="003E00A5">
        <w:rPr>
          <w:sz w:val="24"/>
          <w:szCs w:val="24"/>
          <w:lang w:val="en-GB"/>
        </w:rPr>
        <w:fldChar w:fldCharType="end"/>
      </w:r>
      <w:r w:rsidRPr="003E00A5">
        <w:rPr>
          <w:sz w:val="24"/>
          <w:szCs w:val="24"/>
          <w:lang w:val="en-GB"/>
        </w:rPr>
        <w:t>)</w:t>
      </w:r>
      <w:r w:rsidR="00B8394F">
        <w:rPr>
          <w:sz w:val="24"/>
          <w:szCs w:val="24"/>
          <w:lang w:val="en-GB"/>
        </w:rPr>
        <w:t xml:space="preserve"> – </w:t>
      </w:r>
      <w:r w:rsidRPr="003E00A5">
        <w:rPr>
          <w:sz w:val="24"/>
          <w:szCs w:val="24"/>
          <w:lang w:val="en-GB"/>
        </w:rPr>
        <w:t>the phenological change due to an organism’s cue system given change in the environment (</w:t>
      </w:r>
      <w:r w:rsidR="00B8394F">
        <w:rPr>
          <w:sz w:val="24"/>
          <w:szCs w:val="24"/>
          <w:lang w:val="en-GB"/>
        </w:rPr>
        <w:t>al</w:t>
      </w:r>
      <w:r w:rsidRPr="003E00A5">
        <w:rPr>
          <w:sz w:val="24"/>
          <w:szCs w:val="24"/>
          <w:lang w:val="en-GB"/>
        </w:rPr>
        <w:t>though most studies lack the required knowledge of the underlying cue system</w:t>
      </w:r>
      <w:r w:rsidR="00B8394F">
        <w:rPr>
          <w:sz w:val="24"/>
          <w:szCs w:val="24"/>
          <w:lang w:val="en-GB"/>
        </w:rPr>
        <w:t>;</w:t>
      </w:r>
      <w:r w:rsidRPr="003E00A5">
        <w:rPr>
          <w:sz w:val="24"/>
          <w:szCs w:val="24"/>
          <w:lang w:val="en-GB"/>
        </w:rPr>
        <w:t xml:space="preserve"> Chmura </w:t>
      </w:r>
      <w:r w:rsidRPr="003E00A5">
        <w:rPr>
          <w:i/>
          <w:iCs/>
          <w:sz w:val="24"/>
          <w:szCs w:val="24"/>
          <w:lang w:val="en-GB"/>
        </w:rPr>
        <w:t>et al.</w:t>
      </w:r>
      <w:r w:rsidRPr="003E00A5">
        <w:rPr>
          <w:sz w:val="24"/>
          <w:szCs w:val="24"/>
          <w:lang w:val="en-GB"/>
        </w:rPr>
        <w:t xml:space="preserve">, 2019). </w:t>
      </w:r>
    </w:p>
    <w:p w14:paraId="22C634FB" w14:textId="260B2915" w:rsidR="0066218C" w:rsidRPr="003E00A5" w:rsidRDefault="0066218C" w:rsidP="003E00A5">
      <w:pPr>
        <w:spacing w:line="480" w:lineRule="auto"/>
        <w:jc w:val="left"/>
        <w:rPr>
          <w:sz w:val="24"/>
          <w:szCs w:val="24"/>
          <w:lang w:val="en-GB"/>
        </w:rPr>
      </w:pPr>
      <w:r w:rsidRPr="003E00A5">
        <w:rPr>
          <w:sz w:val="24"/>
          <w:szCs w:val="24"/>
          <w:lang w:val="en-GB"/>
        </w:rPr>
        <w:t>Fundamental tracking rests on an assumption that there is an ideal timing that yields maximum fitness, with fitness declining as event timings move away from this ideal (a foundational concept of the trophic mismatch literature</w:t>
      </w:r>
      <w:r w:rsidR="00B8394F">
        <w:rPr>
          <w:sz w:val="24"/>
          <w:szCs w:val="24"/>
          <w:lang w:val="en-GB"/>
        </w:rPr>
        <w:t>;</w:t>
      </w:r>
      <w:r w:rsidRPr="003E00A5">
        <w:rPr>
          <w:sz w:val="24"/>
          <w:szCs w:val="24"/>
          <w:lang w:val="en-GB"/>
        </w:rPr>
        <w:t xml:space="preserve"> Visser &amp; Gienapp, 2019). This ‘ideal timing’</w:t>
      </w:r>
      <w:r w:rsidR="00B8394F">
        <w:rPr>
          <w:sz w:val="24"/>
          <w:szCs w:val="24"/>
          <w:lang w:val="en-GB"/>
        </w:rPr>
        <w:t>,</w:t>
      </w:r>
      <w:r w:rsidRPr="003E00A5">
        <w:rPr>
          <w:sz w:val="24"/>
          <w:szCs w:val="24"/>
          <w:lang w:val="en-GB"/>
        </w:rPr>
        <w:t xml:space="preserve"> however, is generally only clear in simplified models or in retrospect; thus, most species use environmental cues to try to predict ideal phenological timings over time and space (Fig</w:t>
      </w:r>
      <w:r w:rsidR="00B8394F">
        <w:rPr>
          <w:sz w:val="24"/>
          <w:szCs w:val="24"/>
          <w:lang w:val="en-GB"/>
        </w:rPr>
        <w:t>s</w:t>
      </w:r>
      <w:r w:rsidRPr="003E00A5">
        <w:rPr>
          <w:sz w:val="24"/>
          <w:szCs w:val="24"/>
          <w:lang w:val="en-GB"/>
        </w:rPr>
        <w:t xml:space="preserve"> </w:t>
      </w:r>
      <w:r w:rsidRPr="003E00A5">
        <w:rPr>
          <w:sz w:val="24"/>
          <w:szCs w:val="24"/>
          <w:lang w:val="en-GB"/>
        </w:rPr>
        <w:fldChar w:fldCharType="begin"/>
      </w:r>
      <w:r w:rsidRPr="003E00A5">
        <w:rPr>
          <w:sz w:val="24"/>
          <w:szCs w:val="24"/>
          <w:lang w:val="en-GB"/>
        </w:rPr>
        <w:instrText xml:space="preserve">REF BMfig_defineETorig \* MERGEFORMAT </w:instrText>
      </w:r>
      <w:r w:rsidRPr="003E00A5">
        <w:rPr>
          <w:sz w:val="24"/>
          <w:szCs w:val="24"/>
          <w:lang w:val="en-GB"/>
        </w:rPr>
        <w:fldChar w:fldCharType="separate"/>
      </w:r>
      <w:r w:rsidR="006C1569" w:rsidRPr="003E00A5">
        <w:rPr>
          <w:sz w:val="24"/>
          <w:szCs w:val="24"/>
          <w:lang w:val="en-GB"/>
        </w:rPr>
        <w:t>2</w:t>
      </w:r>
      <w:r w:rsidRPr="003E00A5">
        <w:rPr>
          <w:sz w:val="24"/>
          <w:szCs w:val="24"/>
          <w:lang w:val="en-GB"/>
        </w:rPr>
        <w:fldChar w:fldCharType="end"/>
      </w:r>
      <w:r w:rsidR="00B8394F">
        <w:rPr>
          <w:sz w:val="24"/>
          <w:szCs w:val="24"/>
          <w:lang w:val="en-GB"/>
        </w:rPr>
        <w:t xml:space="preserve">, </w:t>
      </w:r>
      <w:r w:rsidRPr="003E00A5">
        <w:rPr>
          <w:sz w:val="24"/>
          <w:szCs w:val="24"/>
          <w:lang w:val="en-GB"/>
        </w:rPr>
        <w:fldChar w:fldCharType="begin"/>
      </w:r>
      <w:r w:rsidRPr="003E00A5">
        <w:rPr>
          <w:sz w:val="24"/>
          <w:szCs w:val="24"/>
          <w:lang w:val="en-GB"/>
        </w:rPr>
        <w:instrText xml:space="preserve">REF BMfig_defineET \* MERGEFORMAT </w:instrText>
      </w:r>
      <w:r w:rsidRPr="003E00A5">
        <w:rPr>
          <w:sz w:val="24"/>
          <w:szCs w:val="24"/>
          <w:lang w:val="en-GB"/>
        </w:rPr>
        <w:fldChar w:fldCharType="separate"/>
      </w:r>
      <w:r w:rsidR="006C1569" w:rsidRPr="003E00A5">
        <w:rPr>
          <w:sz w:val="24"/>
          <w:szCs w:val="24"/>
          <w:lang w:val="en-GB"/>
        </w:rPr>
        <w:t>3</w:t>
      </w:r>
      <w:r w:rsidRPr="003E00A5">
        <w:rPr>
          <w:sz w:val="24"/>
          <w:szCs w:val="24"/>
          <w:lang w:val="en-GB"/>
        </w:rPr>
        <w:fldChar w:fldCharType="end"/>
      </w:r>
      <w:r w:rsidRPr="003E00A5">
        <w:rPr>
          <w:sz w:val="24"/>
          <w:szCs w:val="24"/>
          <w:lang w:val="en-GB"/>
        </w:rPr>
        <w:t>). Each organism’s set of cues forms the biological basis for how a species tracks the environment.</w:t>
      </w:r>
    </w:p>
    <w:p w14:paraId="28EB50E9" w14:textId="3CFDA5EC" w:rsidR="0066218C" w:rsidRPr="003E00A5" w:rsidRDefault="0066218C" w:rsidP="003E00A5">
      <w:pPr>
        <w:spacing w:line="480" w:lineRule="auto"/>
        <w:jc w:val="left"/>
        <w:rPr>
          <w:sz w:val="24"/>
          <w:szCs w:val="24"/>
          <w:lang w:val="en-GB"/>
        </w:rPr>
      </w:pPr>
      <w:r w:rsidRPr="003E00A5">
        <w:rPr>
          <w:sz w:val="24"/>
          <w:szCs w:val="24"/>
          <w:lang w:val="en-GB"/>
        </w:rPr>
        <w:t xml:space="preserve">An organism’s cues combined with the environment’s variability determine what we refer to as ‘environmental tracking’ (Table </w:t>
      </w:r>
      <w:r w:rsidRPr="003E00A5">
        <w:rPr>
          <w:sz w:val="24"/>
          <w:szCs w:val="24"/>
          <w:lang w:val="en-GB"/>
        </w:rPr>
        <w:fldChar w:fldCharType="begin"/>
      </w:r>
      <w:r w:rsidRPr="003E00A5">
        <w:rPr>
          <w:sz w:val="24"/>
          <w:szCs w:val="24"/>
          <w:lang w:val="en-GB"/>
        </w:rPr>
        <w:instrText xml:space="preserve">REF BMtab_gloss \* MERGEFORMAT </w:instrText>
      </w:r>
      <w:r w:rsidRPr="003E00A5">
        <w:rPr>
          <w:sz w:val="24"/>
          <w:szCs w:val="24"/>
          <w:lang w:val="en-GB"/>
        </w:rPr>
        <w:fldChar w:fldCharType="separate"/>
      </w:r>
      <w:r w:rsidR="006C1569" w:rsidRPr="003E00A5">
        <w:rPr>
          <w:sz w:val="24"/>
          <w:szCs w:val="24"/>
          <w:lang w:val="en-GB"/>
        </w:rPr>
        <w:t>1</w:t>
      </w:r>
      <w:r w:rsidRPr="003E00A5">
        <w:rPr>
          <w:sz w:val="24"/>
          <w:szCs w:val="24"/>
          <w:lang w:val="en-GB"/>
        </w:rPr>
        <w:fldChar w:fldCharType="end"/>
      </w:r>
      <w:r w:rsidRPr="003E00A5">
        <w:rPr>
          <w:sz w:val="24"/>
          <w:szCs w:val="24"/>
          <w:lang w:val="en-GB"/>
        </w:rPr>
        <w:t xml:space="preserve">, Fig. </w:t>
      </w:r>
      <w:r w:rsidRPr="003E00A5">
        <w:rPr>
          <w:sz w:val="24"/>
          <w:szCs w:val="24"/>
          <w:lang w:val="en-GB"/>
        </w:rPr>
        <w:fldChar w:fldCharType="begin"/>
      </w:r>
      <w:r w:rsidRPr="003E00A5">
        <w:rPr>
          <w:sz w:val="24"/>
          <w:szCs w:val="24"/>
          <w:lang w:val="en-GB"/>
        </w:rPr>
        <w:instrText xml:space="preserve">REF BMfig_defineET \* MERGEFORMAT </w:instrText>
      </w:r>
      <w:r w:rsidRPr="003E00A5">
        <w:rPr>
          <w:sz w:val="24"/>
          <w:szCs w:val="24"/>
          <w:lang w:val="en-GB"/>
        </w:rPr>
        <w:fldChar w:fldCharType="separate"/>
      </w:r>
      <w:r w:rsidR="006C1569" w:rsidRPr="003E00A5">
        <w:rPr>
          <w:sz w:val="24"/>
          <w:szCs w:val="24"/>
          <w:lang w:val="en-GB"/>
        </w:rPr>
        <w:t>3</w:t>
      </w:r>
      <w:r w:rsidRPr="003E00A5">
        <w:rPr>
          <w:sz w:val="24"/>
          <w:szCs w:val="24"/>
          <w:lang w:val="en-GB"/>
        </w:rPr>
        <w:fldChar w:fldCharType="end"/>
      </w:r>
      <w:r w:rsidRPr="003E00A5">
        <w:rPr>
          <w:sz w:val="24"/>
          <w:szCs w:val="24"/>
          <w:lang w:val="en-GB"/>
        </w:rPr>
        <w:t xml:space="preserve">). While fundamental tracking forms the focus of most conceptual and theoretical treatments of phenological tracking, the majority of empirical studies focus on estimating environmental tracking. </w:t>
      </w:r>
    </w:p>
    <w:p w14:paraId="668BB84F" w14:textId="224E13F0" w:rsidR="0066218C" w:rsidRDefault="0066218C" w:rsidP="003E00A5">
      <w:pPr>
        <w:spacing w:line="480" w:lineRule="auto"/>
        <w:jc w:val="left"/>
        <w:rPr>
          <w:sz w:val="24"/>
          <w:szCs w:val="24"/>
          <w:lang w:val="en-GB"/>
        </w:rPr>
      </w:pPr>
      <w:r w:rsidRPr="003E00A5">
        <w:rPr>
          <w:sz w:val="24"/>
          <w:szCs w:val="24"/>
          <w:lang w:val="en-GB"/>
        </w:rPr>
        <w:lastRenderedPageBreak/>
        <w:t xml:space="preserve">Our definition of environmental tracking highlights the difficulty of measuring it. If the varying components of the environment are not in the organism’s set of cues, then the organism does not ‘track’ per this definition (although covariation with other environmental components might give the appearance of tracking). Which aspect(s) of the environment are changing and which aspects researchers measure will determine estimates of environmental tracking (Fig. </w:t>
      </w:r>
      <w:r w:rsidRPr="003E00A5">
        <w:rPr>
          <w:sz w:val="24"/>
          <w:szCs w:val="24"/>
          <w:lang w:val="en-GB"/>
        </w:rPr>
        <w:fldChar w:fldCharType="begin"/>
      </w:r>
      <w:r w:rsidRPr="003E00A5">
        <w:rPr>
          <w:sz w:val="24"/>
          <w:szCs w:val="24"/>
          <w:lang w:val="en-GB"/>
        </w:rPr>
        <w:instrText xml:space="preserve">REF BMfig_defineET \* MERGEFORMAT </w:instrText>
      </w:r>
      <w:r w:rsidRPr="003E00A5">
        <w:rPr>
          <w:sz w:val="24"/>
          <w:szCs w:val="24"/>
          <w:lang w:val="en-GB"/>
        </w:rPr>
        <w:fldChar w:fldCharType="separate"/>
      </w:r>
      <w:r w:rsidR="006C1569" w:rsidRPr="003E00A5">
        <w:rPr>
          <w:sz w:val="24"/>
          <w:szCs w:val="24"/>
          <w:lang w:val="en-GB"/>
        </w:rPr>
        <w:t>3</w:t>
      </w:r>
      <w:r w:rsidRPr="003E00A5">
        <w:rPr>
          <w:sz w:val="24"/>
          <w:szCs w:val="24"/>
          <w:lang w:val="en-GB"/>
        </w:rPr>
        <w:fldChar w:fldCharType="end"/>
      </w:r>
      <w:r w:rsidRPr="003E00A5">
        <w:rPr>
          <w:sz w:val="24"/>
          <w:szCs w:val="24"/>
          <w:lang w:val="en-GB"/>
        </w:rPr>
        <w:t>). If researchers know the exact cue or suite of cues and can perfectly measure these in an environment where the cue(s) varies, then an organism will track the environment near</w:t>
      </w:r>
      <w:r w:rsidR="00B8394F">
        <w:rPr>
          <w:sz w:val="24"/>
          <w:szCs w:val="24"/>
          <w:lang w:val="en-GB"/>
        </w:rPr>
        <w:t>-</w:t>
      </w:r>
      <w:r w:rsidRPr="003E00A5">
        <w:rPr>
          <w:sz w:val="24"/>
          <w:szCs w:val="24"/>
          <w:lang w:val="en-GB"/>
        </w:rPr>
        <w:t xml:space="preserve">perfectly (e.g. the photo-thermal model of flowering of </w:t>
      </w:r>
      <w:r w:rsidRPr="003E00A5">
        <w:rPr>
          <w:i/>
          <w:iCs/>
          <w:sz w:val="24"/>
          <w:szCs w:val="24"/>
          <w:lang w:val="en-GB"/>
        </w:rPr>
        <w:t>Arabidopsisis thaliana</w:t>
      </w:r>
      <w:r w:rsidR="00B8394F">
        <w:rPr>
          <w:sz w:val="24"/>
          <w:szCs w:val="24"/>
          <w:lang w:val="en-GB"/>
        </w:rPr>
        <w:t>;</w:t>
      </w:r>
      <w:r w:rsidRPr="003E00A5">
        <w:rPr>
          <w:sz w:val="24"/>
          <w:szCs w:val="24"/>
          <w:lang w:val="en-GB"/>
        </w:rPr>
        <w:t xml:space="preserve"> Wilczek </w:t>
      </w:r>
      <w:r w:rsidRPr="003E00A5">
        <w:rPr>
          <w:i/>
          <w:iCs/>
          <w:sz w:val="24"/>
          <w:szCs w:val="24"/>
          <w:lang w:val="en-GB"/>
        </w:rPr>
        <w:t>et al.</w:t>
      </w:r>
      <w:r w:rsidRPr="003E00A5">
        <w:rPr>
          <w:sz w:val="24"/>
          <w:szCs w:val="24"/>
          <w:lang w:val="en-GB"/>
        </w:rPr>
        <w:t xml:space="preserve">, 2009). If researchers measure some related attribute (e.g. mean spring temperature in place of thermal sums) or only some of the organism’s cues, then the organism will appear to track poorly (i.e. a noisier statistical relationship). Aside from a few model systems (e.g. Wilczek </w:t>
      </w:r>
      <w:r w:rsidRPr="003E00A5">
        <w:rPr>
          <w:i/>
          <w:iCs/>
          <w:sz w:val="24"/>
          <w:szCs w:val="24"/>
          <w:lang w:val="en-GB"/>
        </w:rPr>
        <w:t>et al.</w:t>
      </w:r>
      <w:r w:rsidRPr="003E00A5">
        <w:rPr>
          <w:sz w:val="24"/>
          <w:szCs w:val="24"/>
          <w:lang w:val="en-GB"/>
        </w:rPr>
        <w:t xml:space="preserve">, 2009; Satake </w:t>
      </w:r>
      <w:r w:rsidRPr="003E00A5">
        <w:rPr>
          <w:i/>
          <w:iCs/>
          <w:sz w:val="24"/>
          <w:szCs w:val="24"/>
          <w:lang w:val="en-GB"/>
        </w:rPr>
        <w:t>et al.</w:t>
      </w:r>
      <w:r w:rsidRPr="003E00A5">
        <w:rPr>
          <w:sz w:val="24"/>
          <w:szCs w:val="24"/>
          <w:lang w:val="en-GB"/>
        </w:rPr>
        <w:t xml:space="preserve">, 2013), most studies lack the required knowledge of the underlying cue system (Chmura </w:t>
      </w:r>
      <w:r w:rsidRPr="003E00A5">
        <w:rPr>
          <w:i/>
          <w:iCs/>
          <w:sz w:val="24"/>
          <w:szCs w:val="24"/>
          <w:lang w:val="en-GB"/>
        </w:rPr>
        <w:t>et al.</w:t>
      </w:r>
      <w:r w:rsidRPr="003E00A5">
        <w:rPr>
          <w:sz w:val="24"/>
          <w:szCs w:val="24"/>
          <w:lang w:val="en-GB"/>
        </w:rPr>
        <w:t xml:space="preserve">, 2019). This makes it difficult to evaluate the accuracy of most current estimates of tracking. </w:t>
      </w:r>
    </w:p>
    <w:p w14:paraId="46BC1650" w14:textId="77777777" w:rsidR="00B8394F" w:rsidRPr="003E00A5" w:rsidRDefault="00B8394F" w:rsidP="003E00A5">
      <w:pPr>
        <w:spacing w:line="480" w:lineRule="auto"/>
        <w:jc w:val="left"/>
        <w:rPr>
          <w:sz w:val="24"/>
          <w:szCs w:val="24"/>
          <w:lang w:val="en-GB"/>
        </w:rPr>
      </w:pPr>
    </w:p>
    <w:p w14:paraId="192A9B59" w14:textId="285FB4A8" w:rsidR="0066218C" w:rsidRPr="003E00A5" w:rsidRDefault="00B8394F" w:rsidP="003E00A5">
      <w:pPr>
        <w:pStyle w:val="Heading3"/>
        <w:widowControl/>
        <w:spacing w:before="0" w:after="0" w:line="480" w:lineRule="auto"/>
        <w:rPr>
          <w:sz w:val="24"/>
          <w:szCs w:val="24"/>
          <w:lang w:val="en-GB"/>
        </w:rPr>
      </w:pPr>
      <w:r>
        <w:rPr>
          <w:sz w:val="24"/>
          <w:szCs w:val="24"/>
          <w:lang w:val="en-GB"/>
        </w:rPr>
        <w:t>(</w:t>
      </w:r>
      <w:r w:rsidR="0066218C" w:rsidRPr="003E00A5">
        <w:rPr>
          <w:sz w:val="24"/>
          <w:szCs w:val="24"/>
          <w:lang w:val="en-GB"/>
        </w:rPr>
        <w:t>3</w:t>
      </w:r>
      <w:r>
        <w:rPr>
          <w:sz w:val="24"/>
          <w:szCs w:val="24"/>
          <w:lang w:val="en-GB"/>
        </w:rPr>
        <w:t>)</w:t>
      </w:r>
      <w:r w:rsidR="003E00A5" w:rsidRPr="003E00A5">
        <w:rPr>
          <w:sz w:val="24"/>
          <w:szCs w:val="24"/>
          <w:lang w:val="en-GB"/>
        </w:rPr>
        <w:t xml:space="preserve"> </w:t>
      </w:r>
      <w:r w:rsidR="0066218C" w:rsidRPr="003E00A5">
        <w:rPr>
          <w:sz w:val="24"/>
          <w:szCs w:val="24"/>
          <w:lang w:val="en-GB"/>
        </w:rPr>
        <w:t>Measuring phenological tracking</w:t>
      </w:r>
    </w:p>
    <w:p w14:paraId="227501EF" w14:textId="77777777" w:rsidR="000E1761" w:rsidRDefault="0066218C" w:rsidP="003E00A5">
      <w:pPr>
        <w:spacing w:line="480" w:lineRule="auto"/>
        <w:jc w:val="left"/>
        <w:rPr>
          <w:ins w:id="35" w:author="Elizabeth Wolkovich" w:date="2021-07-02T12:04:00Z"/>
          <w:sz w:val="24"/>
          <w:szCs w:val="24"/>
          <w:lang w:val="en-GB"/>
        </w:rPr>
      </w:pPr>
      <w:r w:rsidRPr="003E00A5">
        <w:rPr>
          <w:sz w:val="24"/>
          <w:szCs w:val="24"/>
          <w:lang w:val="en-GB"/>
        </w:rPr>
        <w:t xml:space="preserve">Measuring ‘tracking’ and comparing variation in it across species, space, and time is a rapidly growing area of ecological research (e.g. Cook </w:t>
      </w:r>
      <w:r w:rsidRPr="003E00A5">
        <w:rPr>
          <w:i/>
          <w:iCs/>
          <w:sz w:val="24"/>
          <w:szCs w:val="24"/>
          <w:lang w:val="en-GB"/>
        </w:rPr>
        <w:t>et al.</w:t>
      </w:r>
      <w:r w:rsidRPr="003E00A5">
        <w:rPr>
          <w:sz w:val="24"/>
          <w:szCs w:val="24"/>
          <w:lang w:val="en-GB"/>
        </w:rPr>
        <w:t xml:space="preserve">, 2012; Fu </w:t>
      </w:r>
      <w:r w:rsidRPr="003E00A5">
        <w:rPr>
          <w:i/>
          <w:iCs/>
          <w:sz w:val="24"/>
          <w:szCs w:val="24"/>
          <w:lang w:val="en-GB"/>
        </w:rPr>
        <w:t>et al.</w:t>
      </w:r>
      <w:r w:rsidRPr="003E00A5">
        <w:rPr>
          <w:sz w:val="24"/>
          <w:szCs w:val="24"/>
          <w:lang w:val="en-GB"/>
        </w:rPr>
        <w:t xml:space="preserve">, 2015; Thackeray </w:t>
      </w:r>
      <w:r w:rsidRPr="003E00A5">
        <w:rPr>
          <w:i/>
          <w:iCs/>
          <w:sz w:val="24"/>
          <w:szCs w:val="24"/>
          <w:lang w:val="en-GB"/>
        </w:rPr>
        <w:t>et al.</w:t>
      </w:r>
      <w:r w:rsidRPr="003E00A5">
        <w:rPr>
          <w:sz w:val="24"/>
          <w:szCs w:val="24"/>
          <w:lang w:val="en-GB"/>
        </w:rPr>
        <w:t xml:space="preserve">, 2016; Cohen </w:t>
      </w:r>
      <w:r w:rsidRPr="003E00A5">
        <w:rPr>
          <w:i/>
          <w:iCs/>
          <w:sz w:val="24"/>
          <w:szCs w:val="24"/>
          <w:lang w:val="en-GB"/>
        </w:rPr>
        <w:t>et al.</w:t>
      </w:r>
      <w:r w:rsidRPr="003E00A5">
        <w:rPr>
          <w:sz w:val="24"/>
          <w:szCs w:val="24"/>
          <w:lang w:val="en-GB"/>
        </w:rPr>
        <w:t>, 2018). Studies that directly quantify fundamental tracking are uncommon (but see Visser</w:t>
      </w:r>
      <w:r w:rsidR="00B8394F">
        <w:rPr>
          <w:sz w:val="24"/>
          <w:szCs w:val="24"/>
          <w:lang w:val="en-GB"/>
        </w:rPr>
        <w:t>, Holleman &amp; Gienapp,</w:t>
      </w:r>
      <w:r w:rsidRPr="003E00A5">
        <w:rPr>
          <w:sz w:val="24"/>
          <w:szCs w:val="24"/>
          <w:lang w:val="en-GB"/>
        </w:rPr>
        <w:t xml:space="preserve"> 2006; Charmantier </w:t>
      </w:r>
      <w:r w:rsidRPr="003E00A5">
        <w:rPr>
          <w:i/>
          <w:iCs/>
          <w:sz w:val="24"/>
          <w:szCs w:val="24"/>
          <w:lang w:val="en-GB"/>
        </w:rPr>
        <w:t>et al.</w:t>
      </w:r>
      <w:r w:rsidRPr="003E00A5">
        <w:rPr>
          <w:sz w:val="24"/>
          <w:szCs w:val="24"/>
          <w:lang w:val="en-GB"/>
        </w:rPr>
        <w:t xml:space="preserve">, 2008), given in part the difficulty of estimating fitness, </w:t>
      </w:r>
      <w:r w:rsidR="00B8394F">
        <w:rPr>
          <w:sz w:val="24"/>
          <w:szCs w:val="24"/>
          <w:lang w:val="en-GB"/>
        </w:rPr>
        <w:t>al</w:t>
      </w:r>
      <w:r w:rsidRPr="003E00A5">
        <w:rPr>
          <w:sz w:val="24"/>
          <w:szCs w:val="24"/>
          <w:lang w:val="en-GB"/>
        </w:rPr>
        <w:t xml:space="preserve">though many studies in the synchrony literature attempt to link consumer change to resource change, with an assumption that the measured resource determines the ideal timing for the consumer </w:t>
      </w:r>
      <w:r w:rsidR="00B8394F">
        <w:rPr>
          <w:sz w:val="24"/>
          <w:szCs w:val="24"/>
          <w:lang w:val="en-GB"/>
        </w:rPr>
        <w:t>[al</w:t>
      </w:r>
      <w:r w:rsidRPr="003E00A5">
        <w:rPr>
          <w:sz w:val="24"/>
          <w:szCs w:val="24"/>
          <w:lang w:val="en-GB"/>
        </w:rPr>
        <w:t xml:space="preserve">though this may rarely be true, see Singer &amp; Parmesan </w:t>
      </w:r>
      <w:r w:rsidR="00B8394F">
        <w:rPr>
          <w:sz w:val="24"/>
          <w:szCs w:val="24"/>
          <w:lang w:val="en-GB"/>
        </w:rPr>
        <w:t>(</w:t>
      </w:r>
      <w:r w:rsidRPr="003E00A5">
        <w:rPr>
          <w:sz w:val="24"/>
          <w:szCs w:val="24"/>
          <w:lang w:val="en-GB"/>
        </w:rPr>
        <w:t>2010</w:t>
      </w:r>
      <w:r w:rsidR="00B8394F">
        <w:rPr>
          <w:sz w:val="24"/>
          <w:szCs w:val="24"/>
          <w:lang w:val="en-GB"/>
        </w:rPr>
        <w:t>),</w:t>
      </w:r>
      <w:r w:rsidRPr="003E00A5">
        <w:rPr>
          <w:sz w:val="24"/>
          <w:szCs w:val="24"/>
          <w:lang w:val="en-GB"/>
        </w:rPr>
        <w:t xml:space="preserve"> Johansson &amp; Jonzen </w:t>
      </w:r>
      <w:r w:rsidR="00B8394F">
        <w:rPr>
          <w:sz w:val="24"/>
          <w:szCs w:val="24"/>
          <w:lang w:val="en-GB"/>
        </w:rPr>
        <w:lastRenderedPageBreak/>
        <w:t>(</w:t>
      </w:r>
      <w:r w:rsidRPr="003E00A5">
        <w:rPr>
          <w:sz w:val="24"/>
          <w:szCs w:val="24"/>
          <w:lang w:val="en-GB"/>
        </w:rPr>
        <w:t>2012</w:t>
      </w:r>
      <w:r w:rsidR="00B8394F">
        <w:rPr>
          <w:sz w:val="24"/>
          <w:szCs w:val="24"/>
          <w:lang w:val="en-GB"/>
        </w:rPr>
        <w:t>) and</w:t>
      </w:r>
      <w:r w:rsidRPr="003E00A5">
        <w:rPr>
          <w:sz w:val="24"/>
          <w:szCs w:val="24"/>
          <w:lang w:val="en-GB"/>
        </w:rPr>
        <w:t xml:space="preserve"> Reed </w:t>
      </w:r>
      <w:r w:rsidRPr="003E00A5">
        <w:rPr>
          <w:i/>
          <w:iCs/>
          <w:sz w:val="24"/>
          <w:szCs w:val="24"/>
          <w:lang w:val="en-GB"/>
        </w:rPr>
        <w:t>et al.</w:t>
      </w:r>
      <w:r w:rsidRPr="003E00A5">
        <w:rPr>
          <w:sz w:val="24"/>
          <w:szCs w:val="24"/>
          <w:lang w:val="en-GB"/>
        </w:rPr>
        <w:t xml:space="preserve"> </w:t>
      </w:r>
      <w:r w:rsidR="00B8394F">
        <w:rPr>
          <w:sz w:val="24"/>
          <w:szCs w:val="24"/>
          <w:lang w:val="en-GB"/>
        </w:rPr>
        <w:t>(</w:t>
      </w:r>
      <w:r w:rsidRPr="003E00A5">
        <w:rPr>
          <w:sz w:val="24"/>
          <w:szCs w:val="24"/>
          <w:lang w:val="en-GB"/>
        </w:rPr>
        <w:t>2013)</w:t>
      </w:r>
      <w:r w:rsidR="00B8394F">
        <w:rPr>
          <w:sz w:val="24"/>
          <w:szCs w:val="24"/>
          <w:lang w:val="en-GB"/>
        </w:rPr>
        <w:t>]</w:t>
      </w:r>
      <w:r w:rsidRPr="003E00A5">
        <w:rPr>
          <w:sz w:val="24"/>
          <w:szCs w:val="24"/>
          <w:lang w:val="en-GB"/>
        </w:rPr>
        <w:t xml:space="preserve">. Instead, most studies focus on estimates closer to environmental tracking. Some studies estimate simply change in days over time (e.g. Parmesan, 2007; Kharouba </w:t>
      </w:r>
      <w:r w:rsidRPr="003E00A5">
        <w:rPr>
          <w:i/>
          <w:iCs/>
          <w:sz w:val="24"/>
          <w:szCs w:val="24"/>
          <w:lang w:val="en-GB"/>
        </w:rPr>
        <w:t>et al.</w:t>
      </w:r>
      <w:r w:rsidRPr="003E00A5">
        <w:rPr>
          <w:sz w:val="24"/>
          <w:szCs w:val="24"/>
          <w:lang w:val="en-GB"/>
        </w:rPr>
        <w:t xml:space="preserve">, 2018), </w:t>
      </w:r>
      <w:r w:rsidR="00B8394F">
        <w:rPr>
          <w:sz w:val="24"/>
          <w:szCs w:val="24"/>
          <w:lang w:val="en-GB"/>
        </w:rPr>
        <w:t>al</w:t>
      </w:r>
      <w:r w:rsidRPr="003E00A5">
        <w:rPr>
          <w:sz w:val="24"/>
          <w:szCs w:val="24"/>
          <w:lang w:val="en-GB"/>
        </w:rPr>
        <w:t xml:space="preserve">though most now estimate shifts as responses per unit temperature (Richardson </w:t>
      </w:r>
      <w:r w:rsidRPr="003E00A5">
        <w:rPr>
          <w:i/>
          <w:iCs/>
          <w:sz w:val="24"/>
          <w:szCs w:val="24"/>
          <w:lang w:val="en-GB"/>
        </w:rPr>
        <w:t>et al.</w:t>
      </w:r>
      <w:r w:rsidRPr="003E00A5">
        <w:rPr>
          <w:sz w:val="24"/>
          <w:szCs w:val="24"/>
          <w:lang w:val="en-GB"/>
        </w:rPr>
        <w:t xml:space="preserve">, 2006; Wolkovich </w:t>
      </w:r>
      <w:r w:rsidRPr="003E00A5">
        <w:rPr>
          <w:i/>
          <w:iCs/>
          <w:sz w:val="24"/>
          <w:szCs w:val="24"/>
          <w:lang w:val="en-GB"/>
        </w:rPr>
        <w:t>et al.</w:t>
      </w:r>
      <w:r w:rsidRPr="003E00A5">
        <w:rPr>
          <w:sz w:val="24"/>
          <w:szCs w:val="24"/>
          <w:lang w:val="en-GB"/>
        </w:rPr>
        <w:t xml:space="preserve">, 2012; Thackeray </w:t>
      </w:r>
      <w:r w:rsidRPr="003E00A5">
        <w:rPr>
          <w:i/>
          <w:iCs/>
          <w:sz w:val="24"/>
          <w:szCs w:val="24"/>
          <w:lang w:val="en-GB"/>
        </w:rPr>
        <w:t>et al.</w:t>
      </w:r>
      <w:r w:rsidRPr="003E00A5">
        <w:rPr>
          <w:sz w:val="24"/>
          <w:szCs w:val="24"/>
          <w:lang w:val="en-GB"/>
        </w:rPr>
        <w:t>, 2016) or precipitation (Inouye</w:t>
      </w:r>
      <w:r w:rsidR="00B8394F">
        <w:rPr>
          <w:sz w:val="24"/>
          <w:szCs w:val="24"/>
          <w:lang w:val="en-GB"/>
        </w:rPr>
        <w:t>, Morales &amp; Dodge,</w:t>
      </w:r>
      <w:r w:rsidRPr="003E00A5">
        <w:rPr>
          <w:sz w:val="24"/>
          <w:szCs w:val="24"/>
          <w:lang w:val="en-GB"/>
        </w:rPr>
        <w:t xml:space="preserve"> 2002; Craine </w:t>
      </w:r>
      <w:r w:rsidRPr="003E00A5">
        <w:rPr>
          <w:i/>
          <w:iCs/>
          <w:sz w:val="24"/>
          <w:szCs w:val="24"/>
          <w:lang w:val="en-GB"/>
        </w:rPr>
        <w:t>et al.</w:t>
      </w:r>
      <w:r w:rsidRPr="003E00A5">
        <w:rPr>
          <w:sz w:val="24"/>
          <w:szCs w:val="24"/>
          <w:lang w:val="en-GB"/>
        </w:rPr>
        <w:t xml:space="preserve">, 2012). </w:t>
      </w:r>
    </w:p>
    <w:p w14:paraId="12966759" w14:textId="7DD7F6CD" w:rsidR="0066218C" w:rsidRPr="003E00A5" w:rsidRDefault="0066218C" w:rsidP="003E00A5">
      <w:pPr>
        <w:spacing w:line="480" w:lineRule="auto"/>
        <w:jc w:val="left"/>
        <w:rPr>
          <w:sz w:val="24"/>
          <w:szCs w:val="24"/>
          <w:lang w:val="en-GB"/>
        </w:rPr>
      </w:pPr>
      <w:r w:rsidRPr="003E00A5">
        <w:rPr>
          <w:sz w:val="24"/>
          <w:szCs w:val="24"/>
          <w:lang w:val="en-GB"/>
        </w:rPr>
        <w:t>All species-rich studies of phenology</w:t>
      </w:r>
      <w:r w:rsidR="00B8394F">
        <w:rPr>
          <w:sz w:val="24"/>
          <w:szCs w:val="24"/>
          <w:lang w:val="en-GB"/>
        </w:rPr>
        <w:t>–</w:t>
      </w:r>
      <w:r w:rsidRPr="003E00A5">
        <w:rPr>
          <w:sz w:val="24"/>
          <w:szCs w:val="24"/>
          <w:lang w:val="en-GB"/>
        </w:rPr>
        <w:t xml:space="preserve">climate relationships find high variation (Cook </w:t>
      </w:r>
      <w:r w:rsidRPr="003E00A5">
        <w:rPr>
          <w:i/>
          <w:iCs/>
          <w:sz w:val="24"/>
          <w:szCs w:val="24"/>
          <w:lang w:val="en-GB"/>
        </w:rPr>
        <w:t>et al.</w:t>
      </w:r>
      <w:r w:rsidRPr="003E00A5">
        <w:rPr>
          <w:sz w:val="24"/>
          <w:szCs w:val="24"/>
          <w:lang w:val="en-GB"/>
        </w:rPr>
        <w:t xml:space="preserve">, 2012; Thackeray </w:t>
      </w:r>
      <w:r w:rsidRPr="003E00A5">
        <w:rPr>
          <w:i/>
          <w:iCs/>
          <w:sz w:val="24"/>
          <w:szCs w:val="24"/>
          <w:lang w:val="en-GB"/>
        </w:rPr>
        <w:t>et al.</w:t>
      </w:r>
      <w:r w:rsidRPr="003E00A5">
        <w:rPr>
          <w:sz w:val="24"/>
          <w:szCs w:val="24"/>
          <w:lang w:val="en-GB"/>
        </w:rPr>
        <w:t xml:space="preserve">, 2016), including some species that do not track or track poorly. Researchers have worked to link such variation to the underlying cues (e.g. Cook </w:t>
      </w:r>
      <w:r w:rsidRPr="003E00A5">
        <w:rPr>
          <w:i/>
          <w:iCs/>
          <w:sz w:val="24"/>
          <w:szCs w:val="24"/>
          <w:lang w:val="en-GB"/>
        </w:rPr>
        <w:t>et al.</w:t>
      </w:r>
      <w:r w:rsidRPr="003E00A5">
        <w:rPr>
          <w:sz w:val="24"/>
          <w:szCs w:val="24"/>
          <w:lang w:val="en-GB"/>
        </w:rPr>
        <w:t xml:space="preserve">, 2012), species traits (e.g. Cohen </w:t>
      </w:r>
      <w:r w:rsidRPr="003E00A5">
        <w:rPr>
          <w:i/>
          <w:iCs/>
          <w:sz w:val="24"/>
          <w:szCs w:val="24"/>
          <w:lang w:val="en-GB"/>
        </w:rPr>
        <w:t>et al.</w:t>
      </w:r>
      <w:r w:rsidRPr="003E00A5">
        <w:rPr>
          <w:sz w:val="24"/>
          <w:szCs w:val="24"/>
          <w:lang w:val="en-GB"/>
        </w:rPr>
        <w:t xml:space="preserve">, 2018) and trophic level (e.g. Thackeray </w:t>
      </w:r>
      <w:r w:rsidRPr="003E00A5">
        <w:rPr>
          <w:i/>
          <w:iCs/>
          <w:sz w:val="24"/>
          <w:szCs w:val="24"/>
          <w:lang w:val="en-GB"/>
        </w:rPr>
        <w:t>et al.</w:t>
      </w:r>
      <w:r w:rsidRPr="003E00A5">
        <w:rPr>
          <w:sz w:val="24"/>
          <w:szCs w:val="24"/>
          <w:lang w:val="en-GB"/>
        </w:rPr>
        <w:t xml:space="preserve">, 2016). These approaches hint at several major explanations for why some species do not appear to track climate or appear to track poorly: environmental tracking is either not possible </w:t>
      </w:r>
      <w:commentRangeStart w:id="36"/>
      <w:commentRangeStart w:id="37"/>
      <w:r w:rsidRPr="003E00A5">
        <w:rPr>
          <w:sz w:val="24"/>
          <w:szCs w:val="24"/>
          <w:lang w:val="en-GB"/>
        </w:rPr>
        <w:t xml:space="preserve">or </w:t>
      </w:r>
      <w:r w:rsidR="00B8394F">
        <w:rPr>
          <w:sz w:val="24"/>
          <w:szCs w:val="24"/>
          <w:lang w:val="en-GB"/>
        </w:rPr>
        <w:t xml:space="preserve">not </w:t>
      </w:r>
      <w:r w:rsidRPr="003E00A5">
        <w:rPr>
          <w:sz w:val="24"/>
          <w:szCs w:val="24"/>
          <w:lang w:val="en-GB"/>
        </w:rPr>
        <w:t xml:space="preserve">optimal </w:t>
      </w:r>
      <w:commentRangeEnd w:id="36"/>
      <w:r w:rsidR="00B8394F">
        <w:rPr>
          <w:rStyle w:val="CommentReference"/>
        </w:rPr>
        <w:commentReference w:id="36"/>
      </w:r>
      <w:commentRangeEnd w:id="37"/>
      <w:r w:rsidR="003565BC">
        <w:rPr>
          <w:rStyle w:val="CommentReference"/>
        </w:rPr>
        <w:commentReference w:id="37"/>
      </w:r>
      <w:r w:rsidRPr="003E00A5">
        <w:rPr>
          <w:sz w:val="24"/>
          <w:szCs w:val="24"/>
          <w:lang w:val="en-GB"/>
        </w:rPr>
        <w:t xml:space="preserve">(discussed below in </w:t>
      </w:r>
      <w:r w:rsidR="00B8394F">
        <w:rPr>
          <w:sz w:val="24"/>
          <w:szCs w:val="24"/>
          <w:lang w:val="en-GB"/>
        </w:rPr>
        <w:t>Section III</w:t>
      </w:r>
      <w:r w:rsidRPr="003E00A5">
        <w:rPr>
          <w:sz w:val="24"/>
          <w:szCs w:val="24"/>
          <w:lang w:val="en-GB"/>
        </w:rPr>
        <w:t xml:space="preserve"> and see Simons, 2011), researchers have measured an environmental variable that species do not track (Chmura </w:t>
      </w:r>
      <w:r w:rsidRPr="003E00A5">
        <w:rPr>
          <w:i/>
          <w:iCs/>
          <w:sz w:val="24"/>
          <w:szCs w:val="24"/>
          <w:lang w:val="en-GB"/>
        </w:rPr>
        <w:t>et al.</w:t>
      </w:r>
      <w:r w:rsidRPr="003E00A5">
        <w:rPr>
          <w:sz w:val="24"/>
          <w:szCs w:val="24"/>
          <w:lang w:val="en-GB"/>
        </w:rPr>
        <w:t xml:space="preserve">, 2019), </w:t>
      </w:r>
      <w:r w:rsidR="00B8394F">
        <w:rPr>
          <w:sz w:val="24"/>
          <w:szCs w:val="24"/>
          <w:lang w:val="en-GB"/>
        </w:rPr>
        <w:t>or</w:t>
      </w:r>
      <w:r w:rsidR="00B8394F" w:rsidRPr="003E00A5">
        <w:rPr>
          <w:sz w:val="24"/>
          <w:szCs w:val="24"/>
          <w:lang w:val="en-GB"/>
        </w:rPr>
        <w:t xml:space="preserve"> </w:t>
      </w:r>
      <w:r w:rsidRPr="003E00A5">
        <w:rPr>
          <w:sz w:val="24"/>
          <w:szCs w:val="24"/>
          <w:lang w:val="en-GB"/>
        </w:rPr>
        <w:t xml:space="preserve">statistical artifacts make it difficult to measure tracking robustly (discussed below in </w:t>
      </w:r>
      <w:r w:rsidR="00B8394F">
        <w:rPr>
          <w:sz w:val="24"/>
          <w:szCs w:val="24"/>
          <w:lang w:val="en-GB"/>
        </w:rPr>
        <w:t>Section V.2</w:t>
      </w:r>
      <w:r w:rsidRPr="003E00A5">
        <w:rPr>
          <w:sz w:val="24"/>
          <w:szCs w:val="24"/>
          <w:lang w:val="en-GB"/>
        </w:rPr>
        <w:t xml:space="preserve">). </w:t>
      </w:r>
    </w:p>
    <w:p w14:paraId="2F0775C8" w14:textId="52EE24C3" w:rsidR="0066218C" w:rsidRDefault="0066218C" w:rsidP="003E00A5">
      <w:pPr>
        <w:spacing w:line="480" w:lineRule="auto"/>
        <w:jc w:val="left"/>
        <w:rPr>
          <w:sz w:val="24"/>
          <w:szCs w:val="24"/>
          <w:lang w:val="en-GB"/>
        </w:rPr>
      </w:pPr>
      <w:r w:rsidRPr="003E00A5">
        <w:rPr>
          <w:sz w:val="24"/>
          <w:szCs w:val="24"/>
          <w:lang w:val="en-GB"/>
        </w:rPr>
        <w:t xml:space="preserve">These confounding factors may make many current estimates of interspecific variation in tracking less reliable than they appear. This in turn makes robust quantitative analyses across species difficult (Brown </w:t>
      </w:r>
      <w:r w:rsidRPr="003E00A5">
        <w:rPr>
          <w:i/>
          <w:iCs/>
          <w:sz w:val="24"/>
          <w:szCs w:val="24"/>
          <w:lang w:val="en-GB"/>
        </w:rPr>
        <w:t>et al.</w:t>
      </w:r>
      <w:r w:rsidRPr="003E00A5">
        <w:rPr>
          <w:sz w:val="24"/>
          <w:szCs w:val="24"/>
          <w:lang w:val="en-GB"/>
        </w:rPr>
        <w:t xml:space="preserve">, 2016; Kharouba </w:t>
      </w:r>
      <w:r w:rsidRPr="003E00A5">
        <w:rPr>
          <w:i/>
          <w:iCs/>
          <w:sz w:val="24"/>
          <w:szCs w:val="24"/>
          <w:lang w:val="en-GB"/>
        </w:rPr>
        <w:t>et al.</w:t>
      </w:r>
      <w:r w:rsidRPr="003E00A5">
        <w:rPr>
          <w:sz w:val="24"/>
          <w:szCs w:val="24"/>
          <w:lang w:val="en-GB"/>
        </w:rPr>
        <w:t xml:space="preserve">, 2018), yielding a muddy picture of which species, when, and where, do and do not track. Given this difficulty, clear testable predictions from ecological theory would be especially valuable in guiding the field forward (Smaldino &amp; McElreath, 2016). </w:t>
      </w:r>
    </w:p>
    <w:p w14:paraId="15053C90" w14:textId="77777777" w:rsidR="00B8394F" w:rsidRPr="003E00A5" w:rsidRDefault="00B8394F" w:rsidP="003E00A5">
      <w:pPr>
        <w:spacing w:line="480" w:lineRule="auto"/>
        <w:jc w:val="left"/>
        <w:rPr>
          <w:sz w:val="24"/>
          <w:szCs w:val="24"/>
          <w:lang w:val="en-GB"/>
        </w:rPr>
      </w:pPr>
    </w:p>
    <w:p w14:paraId="4C3E5930" w14:textId="11E2D91E" w:rsidR="0066218C" w:rsidRPr="003E00A5" w:rsidRDefault="00B8394F" w:rsidP="003E00A5">
      <w:pPr>
        <w:pStyle w:val="Heading2"/>
        <w:widowControl/>
        <w:spacing w:before="0" w:after="0" w:line="480" w:lineRule="auto"/>
        <w:rPr>
          <w:sz w:val="24"/>
          <w:szCs w:val="24"/>
          <w:lang w:val="en-GB"/>
        </w:rPr>
      </w:pPr>
      <w:r>
        <w:rPr>
          <w:sz w:val="24"/>
          <w:szCs w:val="24"/>
          <w:lang w:val="en-GB"/>
        </w:rPr>
        <w:t>III.</w:t>
      </w:r>
      <w:r w:rsidRPr="003E00A5">
        <w:rPr>
          <w:sz w:val="24"/>
          <w:szCs w:val="24"/>
          <w:lang w:val="en-GB"/>
        </w:rPr>
        <w:t xml:space="preserve"> TRACKING IN SINGLE-SPECIES ENVIRONMENTS</w:t>
      </w:r>
    </w:p>
    <w:p w14:paraId="0EF076FC" w14:textId="268AFEAD" w:rsidR="0066218C" w:rsidRDefault="0066218C" w:rsidP="003E00A5">
      <w:pPr>
        <w:spacing w:line="480" w:lineRule="auto"/>
        <w:jc w:val="left"/>
        <w:rPr>
          <w:sz w:val="24"/>
          <w:szCs w:val="24"/>
          <w:lang w:val="en-GB"/>
        </w:rPr>
      </w:pPr>
      <w:r w:rsidRPr="003E00A5">
        <w:rPr>
          <w:sz w:val="24"/>
          <w:szCs w:val="24"/>
          <w:lang w:val="en-GB"/>
        </w:rPr>
        <w:t xml:space="preserve">Community assembly theory provides a major paradigm to predict and understand variation in phenological tracking. Like most of ecology it builds upon theory from </w:t>
      </w:r>
      <w:r w:rsidRPr="003E00A5">
        <w:rPr>
          <w:sz w:val="24"/>
          <w:szCs w:val="24"/>
          <w:lang w:val="en-GB"/>
        </w:rPr>
        <w:lastRenderedPageBreak/>
        <w:t xml:space="preserve">evolutionary biology of when and where tracking should evolve. Thus, before discussing models of community assembly, we briefly review foundational evolutionary theory for single-species systems </w:t>
      </w:r>
      <w:r w:rsidR="00B8394F">
        <w:rPr>
          <w:sz w:val="24"/>
          <w:szCs w:val="24"/>
          <w:lang w:val="en-GB"/>
        </w:rPr>
        <w:t>[</w:t>
      </w:r>
      <w:r w:rsidRPr="003E00A5">
        <w:rPr>
          <w:sz w:val="24"/>
          <w:szCs w:val="24"/>
          <w:lang w:val="en-GB"/>
        </w:rPr>
        <w:t xml:space="preserve">where most work has focused, but see Mathias &amp; Kisdi </w:t>
      </w:r>
      <w:r w:rsidR="00B8394F">
        <w:rPr>
          <w:sz w:val="24"/>
          <w:szCs w:val="24"/>
          <w:lang w:val="en-GB"/>
        </w:rPr>
        <w:t>(</w:t>
      </w:r>
      <w:r w:rsidRPr="003E00A5">
        <w:rPr>
          <w:sz w:val="24"/>
          <w:szCs w:val="24"/>
          <w:lang w:val="en-GB"/>
        </w:rPr>
        <w:t>2002</w:t>
      </w:r>
      <w:r w:rsidR="00B8394F">
        <w:rPr>
          <w:sz w:val="24"/>
          <w:szCs w:val="24"/>
          <w:lang w:val="en-GB"/>
        </w:rPr>
        <w:t>),</w:t>
      </w:r>
      <w:r w:rsidRPr="003E00A5">
        <w:rPr>
          <w:sz w:val="24"/>
          <w:szCs w:val="24"/>
          <w:lang w:val="en-GB"/>
        </w:rPr>
        <w:t xml:space="preserve"> Childs</w:t>
      </w:r>
      <w:r w:rsidR="00B8394F">
        <w:rPr>
          <w:sz w:val="24"/>
          <w:szCs w:val="24"/>
          <w:lang w:val="en-GB"/>
        </w:rPr>
        <w:t>, Metcalf &amp; Rees</w:t>
      </w:r>
      <w:r w:rsidRPr="003E00A5">
        <w:rPr>
          <w:sz w:val="24"/>
          <w:szCs w:val="24"/>
          <w:lang w:val="en-GB"/>
        </w:rPr>
        <w:t xml:space="preserve"> </w:t>
      </w:r>
      <w:r w:rsidR="00B8394F">
        <w:rPr>
          <w:sz w:val="24"/>
          <w:szCs w:val="24"/>
          <w:lang w:val="en-GB"/>
        </w:rPr>
        <w:t>(</w:t>
      </w:r>
      <w:r w:rsidRPr="003E00A5">
        <w:rPr>
          <w:sz w:val="24"/>
          <w:szCs w:val="24"/>
          <w:lang w:val="en-GB"/>
        </w:rPr>
        <w:t>2010</w:t>
      </w:r>
      <w:r w:rsidR="00B8394F">
        <w:rPr>
          <w:sz w:val="24"/>
          <w:szCs w:val="24"/>
          <w:lang w:val="en-GB"/>
        </w:rPr>
        <w:t>) and</w:t>
      </w:r>
      <w:r w:rsidRPr="003E00A5">
        <w:rPr>
          <w:sz w:val="24"/>
          <w:szCs w:val="24"/>
          <w:lang w:val="en-GB"/>
        </w:rPr>
        <w:t xml:space="preserve"> Johansson </w:t>
      </w:r>
      <w:r w:rsidRPr="003E00A5">
        <w:rPr>
          <w:i/>
          <w:iCs/>
          <w:sz w:val="24"/>
          <w:szCs w:val="24"/>
          <w:lang w:val="en-GB"/>
        </w:rPr>
        <w:t>et al.</w:t>
      </w:r>
      <w:r w:rsidRPr="003E00A5">
        <w:rPr>
          <w:sz w:val="24"/>
          <w:szCs w:val="24"/>
          <w:lang w:val="en-GB"/>
        </w:rPr>
        <w:t xml:space="preserve"> </w:t>
      </w:r>
      <w:r w:rsidR="00B8394F">
        <w:rPr>
          <w:sz w:val="24"/>
          <w:szCs w:val="24"/>
          <w:lang w:val="en-GB"/>
        </w:rPr>
        <w:t>(</w:t>
      </w:r>
      <w:r w:rsidRPr="003E00A5">
        <w:rPr>
          <w:sz w:val="24"/>
          <w:szCs w:val="24"/>
          <w:lang w:val="en-GB"/>
        </w:rPr>
        <w:t>2015)</w:t>
      </w:r>
      <w:r w:rsidR="00B8394F">
        <w:rPr>
          <w:sz w:val="24"/>
          <w:szCs w:val="24"/>
          <w:lang w:val="en-GB"/>
        </w:rPr>
        <w:t>]</w:t>
      </w:r>
      <w:r w:rsidRPr="003E00A5">
        <w:rPr>
          <w:sz w:val="24"/>
          <w:szCs w:val="24"/>
          <w:lang w:val="en-GB"/>
        </w:rPr>
        <w:t>.</w:t>
      </w:r>
    </w:p>
    <w:p w14:paraId="0DB485E2" w14:textId="77777777" w:rsidR="00B8394F" w:rsidRPr="003E00A5" w:rsidRDefault="00B8394F" w:rsidP="003E00A5">
      <w:pPr>
        <w:spacing w:line="480" w:lineRule="auto"/>
        <w:jc w:val="left"/>
        <w:rPr>
          <w:sz w:val="24"/>
          <w:szCs w:val="24"/>
          <w:lang w:val="en-GB"/>
        </w:rPr>
      </w:pPr>
    </w:p>
    <w:p w14:paraId="3A114E48" w14:textId="3D58FBD4" w:rsidR="0066218C" w:rsidRPr="003E00A5" w:rsidRDefault="00B8394F" w:rsidP="003E00A5">
      <w:pPr>
        <w:pStyle w:val="Heading3"/>
        <w:widowControl/>
        <w:spacing w:before="0" w:after="0" w:line="480" w:lineRule="auto"/>
        <w:rPr>
          <w:sz w:val="24"/>
          <w:szCs w:val="24"/>
          <w:lang w:val="en-GB"/>
        </w:rPr>
      </w:pPr>
      <w:r>
        <w:rPr>
          <w:sz w:val="24"/>
          <w:szCs w:val="24"/>
          <w:lang w:val="en-GB"/>
        </w:rPr>
        <w:t>(</w:t>
      </w:r>
      <w:r w:rsidR="0066218C" w:rsidRPr="003E00A5">
        <w:rPr>
          <w:sz w:val="24"/>
          <w:szCs w:val="24"/>
          <w:lang w:val="en-GB"/>
        </w:rPr>
        <w:t>1</w:t>
      </w:r>
      <w:r>
        <w:rPr>
          <w:sz w:val="24"/>
          <w:szCs w:val="24"/>
          <w:lang w:val="en-GB"/>
        </w:rPr>
        <w:t>)</w:t>
      </w:r>
      <w:r w:rsidR="003E00A5" w:rsidRPr="003E00A5">
        <w:rPr>
          <w:sz w:val="24"/>
          <w:szCs w:val="24"/>
          <w:lang w:val="en-GB"/>
        </w:rPr>
        <w:t xml:space="preserve"> </w:t>
      </w:r>
      <w:r w:rsidR="0066218C" w:rsidRPr="003E00A5">
        <w:rPr>
          <w:sz w:val="24"/>
          <w:szCs w:val="24"/>
          <w:lang w:val="en-GB"/>
        </w:rPr>
        <w:t>Predicting variation in environmental tracking in stationary systems</w:t>
      </w:r>
    </w:p>
    <w:p w14:paraId="44F4E47E" w14:textId="6C618C25" w:rsidR="0066218C" w:rsidRPr="003E00A5" w:rsidRDefault="0066218C" w:rsidP="003E00A5">
      <w:pPr>
        <w:spacing w:line="480" w:lineRule="auto"/>
        <w:jc w:val="left"/>
        <w:rPr>
          <w:sz w:val="24"/>
          <w:szCs w:val="24"/>
          <w:lang w:val="en-GB"/>
        </w:rPr>
      </w:pPr>
      <w:r w:rsidRPr="003E00A5">
        <w:rPr>
          <w:sz w:val="24"/>
          <w:szCs w:val="24"/>
          <w:lang w:val="en-GB"/>
        </w:rPr>
        <w:t xml:space="preserve">Evolutionary models predict selection for tracking in heterogeneous environments where there are cues for the ideal timing of events (Piersma &amp; Drent, 2003; Reed </w:t>
      </w:r>
      <w:r w:rsidRPr="003E00A5">
        <w:rPr>
          <w:i/>
          <w:iCs/>
          <w:sz w:val="24"/>
          <w:szCs w:val="24"/>
          <w:lang w:val="en-GB"/>
        </w:rPr>
        <w:t>et al.</w:t>
      </w:r>
      <w:r w:rsidRPr="003E00A5">
        <w:rPr>
          <w:sz w:val="24"/>
          <w:szCs w:val="24"/>
          <w:lang w:val="en-GB"/>
        </w:rPr>
        <w:t xml:space="preserve">, 2010) and the underlying genetics to develop a heritable cue system </w:t>
      </w:r>
      <w:r w:rsidR="00B8394F">
        <w:rPr>
          <w:sz w:val="24"/>
          <w:szCs w:val="24"/>
          <w:lang w:val="en-GB"/>
        </w:rPr>
        <w:t>[</w:t>
      </w:r>
      <w:r w:rsidRPr="003E00A5">
        <w:rPr>
          <w:sz w:val="24"/>
          <w:szCs w:val="24"/>
          <w:lang w:val="en-GB"/>
        </w:rPr>
        <w:t xml:space="preserve">tracking is likely strongly heritable, given that many cue systems are themselves heritable, e.g. van Asch </w:t>
      </w:r>
      <w:r w:rsidRPr="003E00A5">
        <w:rPr>
          <w:i/>
          <w:iCs/>
          <w:sz w:val="24"/>
          <w:szCs w:val="24"/>
          <w:lang w:val="en-GB"/>
        </w:rPr>
        <w:t>et al.</w:t>
      </w:r>
      <w:r w:rsidRPr="003E00A5">
        <w:rPr>
          <w:sz w:val="24"/>
          <w:szCs w:val="24"/>
          <w:lang w:val="en-GB"/>
        </w:rPr>
        <w:t xml:space="preserve"> </w:t>
      </w:r>
      <w:r w:rsidR="00B8394F">
        <w:rPr>
          <w:sz w:val="24"/>
          <w:szCs w:val="24"/>
          <w:lang w:val="en-GB"/>
        </w:rPr>
        <w:t>(</w:t>
      </w:r>
      <w:r w:rsidRPr="003E00A5">
        <w:rPr>
          <w:sz w:val="24"/>
          <w:szCs w:val="24"/>
          <w:lang w:val="en-GB"/>
        </w:rPr>
        <w:t>2007</w:t>
      </w:r>
      <w:r w:rsidR="00B8394F">
        <w:rPr>
          <w:sz w:val="24"/>
          <w:szCs w:val="24"/>
          <w:lang w:val="en-GB"/>
        </w:rPr>
        <w:t>) and</w:t>
      </w:r>
      <w:r w:rsidRPr="003E00A5">
        <w:rPr>
          <w:sz w:val="24"/>
          <w:szCs w:val="24"/>
          <w:lang w:val="en-GB"/>
        </w:rPr>
        <w:t xml:space="preserve"> Wilczek </w:t>
      </w:r>
      <w:r w:rsidRPr="003E00A5">
        <w:rPr>
          <w:i/>
          <w:iCs/>
          <w:sz w:val="24"/>
          <w:szCs w:val="24"/>
          <w:lang w:val="en-GB"/>
        </w:rPr>
        <w:t>et al.</w:t>
      </w:r>
      <w:r w:rsidRPr="003E00A5">
        <w:rPr>
          <w:sz w:val="24"/>
          <w:szCs w:val="24"/>
          <w:lang w:val="en-GB"/>
        </w:rPr>
        <w:t xml:space="preserve"> </w:t>
      </w:r>
      <w:r w:rsidR="00B8394F">
        <w:rPr>
          <w:sz w:val="24"/>
          <w:szCs w:val="24"/>
          <w:lang w:val="en-GB"/>
        </w:rPr>
        <w:t>(</w:t>
      </w:r>
      <w:r w:rsidRPr="003E00A5">
        <w:rPr>
          <w:sz w:val="24"/>
          <w:szCs w:val="24"/>
          <w:lang w:val="en-GB"/>
        </w:rPr>
        <w:t>2010)</w:t>
      </w:r>
      <w:r w:rsidR="00B8394F">
        <w:rPr>
          <w:sz w:val="24"/>
          <w:szCs w:val="24"/>
          <w:lang w:val="en-GB"/>
        </w:rPr>
        <w:t>]</w:t>
      </w:r>
      <w:r w:rsidRPr="003E00A5">
        <w:rPr>
          <w:sz w:val="24"/>
          <w:szCs w:val="24"/>
          <w:lang w:val="en-GB"/>
        </w:rPr>
        <w:t xml:space="preserve">. The predictability of the environment </w:t>
      </w:r>
      <w:r w:rsidRPr="00E019B4">
        <w:rPr>
          <w:i/>
          <w:iCs/>
          <w:sz w:val="24"/>
          <w:szCs w:val="24"/>
          <w:lang w:val="en-GB"/>
        </w:rPr>
        <w:t>via</w:t>
      </w:r>
      <w:r w:rsidRPr="003E00A5">
        <w:rPr>
          <w:sz w:val="24"/>
          <w:szCs w:val="24"/>
          <w:lang w:val="en-GB"/>
        </w:rPr>
        <w:t xml:space="preserve"> relevant cues that an organism can monitor is particularly critical for irreversible plastic traits, includ</w:t>
      </w:r>
      <w:r w:rsidR="00B8394F">
        <w:rPr>
          <w:sz w:val="24"/>
          <w:szCs w:val="24"/>
          <w:lang w:val="en-GB"/>
        </w:rPr>
        <w:t>ing</w:t>
      </w:r>
      <w:r w:rsidRPr="003E00A5">
        <w:rPr>
          <w:sz w:val="24"/>
          <w:szCs w:val="24"/>
          <w:lang w:val="en-GB"/>
        </w:rPr>
        <w:t xml:space="preserve"> many phenological traits, and must exist at an appropriate timescale for an organism to monitor and respond to. </w:t>
      </w:r>
    </w:p>
    <w:p w14:paraId="01EE826E" w14:textId="18B2B40F" w:rsidR="0066218C" w:rsidRPr="003E00A5" w:rsidRDefault="0066218C" w:rsidP="003E00A5">
      <w:pPr>
        <w:spacing w:line="480" w:lineRule="auto"/>
        <w:jc w:val="left"/>
        <w:rPr>
          <w:sz w:val="24"/>
          <w:szCs w:val="24"/>
          <w:lang w:val="en-GB"/>
        </w:rPr>
      </w:pPr>
      <w:r w:rsidRPr="003E00A5">
        <w:rPr>
          <w:sz w:val="24"/>
          <w:szCs w:val="24"/>
          <w:lang w:val="en-GB"/>
        </w:rPr>
        <w:t xml:space="preserve">The strength of selection is then determined by the costs and benefits of cues (Donahue </w:t>
      </w:r>
      <w:r w:rsidRPr="003E00A5">
        <w:rPr>
          <w:i/>
          <w:iCs/>
          <w:sz w:val="24"/>
          <w:szCs w:val="24"/>
          <w:lang w:val="en-GB"/>
        </w:rPr>
        <w:t>et al.</w:t>
      </w:r>
      <w:r w:rsidRPr="003E00A5">
        <w:rPr>
          <w:sz w:val="24"/>
          <w:szCs w:val="24"/>
          <w:lang w:val="en-GB"/>
        </w:rPr>
        <w:t>, 2015). The costs include the machinery an organism uses to monitor its environment (e.g. accumulated temperature or day</w:t>
      </w:r>
      <w:r w:rsidR="00B8394F">
        <w:rPr>
          <w:sz w:val="24"/>
          <w:szCs w:val="24"/>
          <w:lang w:val="en-GB"/>
        </w:rPr>
        <w:t xml:space="preserve"> </w:t>
      </w:r>
      <w:r w:rsidRPr="003E00A5">
        <w:rPr>
          <w:sz w:val="24"/>
          <w:szCs w:val="24"/>
          <w:lang w:val="en-GB"/>
        </w:rPr>
        <w:t>length), while the benefits are the increases in fitness gained from better timing (e.g. how much tissue is saved by avoiding a cold</w:t>
      </w:r>
      <w:r w:rsidR="00B8394F">
        <w:rPr>
          <w:sz w:val="24"/>
          <w:szCs w:val="24"/>
          <w:lang w:val="en-GB"/>
        </w:rPr>
        <w:t xml:space="preserve"> </w:t>
      </w:r>
      <w:r w:rsidRPr="003E00A5">
        <w:rPr>
          <w:sz w:val="24"/>
          <w:szCs w:val="24"/>
          <w:lang w:val="en-GB"/>
        </w:rPr>
        <w:t>snap). Adaptation, however, can be lower than expected from reaction norms predicted by simple evolutionary models for many reasons, including trade-offs with tracking (Singer &amp; Parmesan, 2010; Johansson &amp; Jonzen, 2012), gene flow</w:t>
      </w:r>
      <w:r w:rsidR="00B8394F">
        <w:rPr>
          <w:sz w:val="24"/>
          <w:szCs w:val="24"/>
          <w:lang w:val="en-GB"/>
        </w:rPr>
        <w:t>s</w:t>
      </w:r>
      <w:r w:rsidRPr="003E00A5">
        <w:rPr>
          <w:sz w:val="24"/>
          <w:szCs w:val="24"/>
          <w:lang w:val="en-GB"/>
        </w:rPr>
        <w:t xml:space="preserve"> from other environments that push a population away from its local optimum (Lenormand, 2002), limits due to standing genetic variation (Franks</w:t>
      </w:r>
      <w:r w:rsidR="00B8394F">
        <w:rPr>
          <w:sz w:val="24"/>
          <w:szCs w:val="24"/>
          <w:lang w:val="en-GB"/>
        </w:rPr>
        <w:t>, Sim &amp; Weis,</w:t>
      </w:r>
      <w:r w:rsidRPr="003E00A5">
        <w:rPr>
          <w:sz w:val="24"/>
          <w:szCs w:val="24"/>
          <w:lang w:val="en-GB"/>
        </w:rPr>
        <w:t xml:space="preserve"> 2007; Ghalambor </w:t>
      </w:r>
      <w:r w:rsidRPr="003E00A5">
        <w:rPr>
          <w:i/>
          <w:iCs/>
          <w:sz w:val="24"/>
          <w:szCs w:val="24"/>
          <w:lang w:val="en-GB"/>
        </w:rPr>
        <w:t>et al.</w:t>
      </w:r>
      <w:r w:rsidRPr="003E00A5">
        <w:rPr>
          <w:sz w:val="24"/>
          <w:szCs w:val="24"/>
          <w:lang w:val="en-GB"/>
        </w:rPr>
        <w:t xml:space="preserve">, 2015), or deeper evolutionary history that may produce co-evolved traits making it difficult for selection to act solely on tracking (Ackerly, 2009). </w:t>
      </w:r>
    </w:p>
    <w:p w14:paraId="360E6278" w14:textId="49441629" w:rsidR="0066218C" w:rsidRPr="003E00A5" w:rsidRDefault="0066218C" w:rsidP="003E00A5">
      <w:pPr>
        <w:spacing w:line="480" w:lineRule="auto"/>
        <w:jc w:val="left"/>
        <w:rPr>
          <w:sz w:val="24"/>
          <w:szCs w:val="24"/>
          <w:lang w:val="en-GB"/>
        </w:rPr>
      </w:pPr>
      <w:r w:rsidRPr="003E00A5">
        <w:rPr>
          <w:sz w:val="24"/>
          <w:szCs w:val="24"/>
          <w:lang w:val="en-GB"/>
        </w:rPr>
        <w:lastRenderedPageBreak/>
        <w:t xml:space="preserve">Apparently unreliable cues may occur for organisms in environments where there is both a low cost and </w:t>
      </w:r>
      <w:r w:rsidR="00B71BBB">
        <w:rPr>
          <w:sz w:val="24"/>
          <w:szCs w:val="24"/>
          <w:lang w:val="en-GB"/>
        </w:rPr>
        <w:t xml:space="preserve">a </w:t>
      </w:r>
      <w:r w:rsidRPr="003E00A5">
        <w:rPr>
          <w:sz w:val="24"/>
          <w:szCs w:val="24"/>
          <w:lang w:val="en-GB"/>
        </w:rPr>
        <w:t xml:space="preserve">low benefit to the cue(s). </w:t>
      </w:r>
      <w:r w:rsidR="00B71BBB">
        <w:rPr>
          <w:sz w:val="24"/>
          <w:szCs w:val="24"/>
          <w:lang w:val="en-GB"/>
        </w:rPr>
        <w:t>E</w:t>
      </w:r>
      <w:r w:rsidRPr="003E00A5">
        <w:rPr>
          <w:sz w:val="24"/>
          <w:szCs w:val="24"/>
          <w:lang w:val="en-GB"/>
        </w:rPr>
        <w:t>xpensive cues, such as complex multivariate ones, are possible given a high pay-off. Most in-depth empirical studies of species’ cue systems find evidence for complex multivariate systems that appear adapted to handle unusual</w:t>
      </w:r>
      <w:r w:rsidR="00B71BBB">
        <w:rPr>
          <w:sz w:val="24"/>
          <w:szCs w:val="24"/>
          <w:lang w:val="en-GB"/>
        </w:rPr>
        <w:t>, al</w:t>
      </w:r>
      <w:r w:rsidRPr="003E00A5">
        <w:rPr>
          <w:sz w:val="24"/>
          <w:szCs w:val="24"/>
          <w:lang w:val="en-GB"/>
        </w:rPr>
        <w:t>though not completely uncommon</w:t>
      </w:r>
      <w:r w:rsidR="00B71BBB">
        <w:rPr>
          <w:sz w:val="24"/>
          <w:szCs w:val="24"/>
          <w:lang w:val="en-GB"/>
        </w:rPr>
        <w:t xml:space="preserve">, </w:t>
      </w:r>
      <w:r w:rsidRPr="003E00A5">
        <w:rPr>
          <w:sz w:val="24"/>
          <w:szCs w:val="24"/>
          <w:lang w:val="en-GB"/>
        </w:rPr>
        <w:t xml:space="preserve">years (Chuine &amp; Regniere, 2017). This suggests that multivariate cues may couple environmental tracking </w:t>
      </w:r>
      <w:r w:rsidR="00B71BBB">
        <w:rPr>
          <w:sz w:val="24"/>
          <w:szCs w:val="24"/>
          <w:lang w:val="en-GB"/>
        </w:rPr>
        <w:t xml:space="preserve">better </w:t>
      </w:r>
      <w:r w:rsidRPr="003E00A5">
        <w:rPr>
          <w:sz w:val="24"/>
          <w:szCs w:val="24"/>
          <w:lang w:val="en-GB"/>
        </w:rPr>
        <w:t xml:space="preserve">to fundamental tracking, while simple cues are more likely to trigger growth or reproduction at a suboptimal time. Such ideas are supported by models built upon the genetic architecture of phenological events (e.g. Wilczek </w:t>
      </w:r>
      <w:r w:rsidRPr="003E00A5">
        <w:rPr>
          <w:i/>
          <w:iCs/>
          <w:sz w:val="24"/>
          <w:szCs w:val="24"/>
          <w:lang w:val="en-GB"/>
        </w:rPr>
        <w:t>et al.</w:t>
      </w:r>
      <w:r w:rsidRPr="003E00A5">
        <w:rPr>
          <w:sz w:val="24"/>
          <w:szCs w:val="24"/>
          <w:lang w:val="en-GB"/>
        </w:rPr>
        <w:t xml:space="preserve">, 2010), which highlight the complexity of cues underlying even apparently simple events. This research has also highlighted how gene pathways may shape, and thus constrain, multiple phenological events. To predict what cues an organism should have, even in simple stationary systems, would require considering a suite of costs, benefits, and constraints (Donahue </w:t>
      </w:r>
      <w:r w:rsidRPr="003E00A5">
        <w:rPr>
          <w:i/>
          <w:iCs/>
          <w:sz w:val="24"/>
          <w:szCs w:val="24"/>
          <w:lang w:val="en-GB"/>
        </w:rPr>
        <w:t>et al.</w:t>
      </w:r>
      <w:r w:rsidRPr="003E00A5">
        <w:rPr>
          <w:sz w:val="24"/>
          <w:szCs w:val="24"/>
          <w:lang w:val="en-GB"/>
        </w:rPr>
        <w:t xml:space="preserve">, 2015; Bonamour </w:t>
      </w:r>
      <w:r w:rsidRPr="003E00A5">
        <w:rPr>
          <w:i/>
          <w:iCs/>
          <w:sz w:val="24"/>
          <w:szCs w:val="24"/>
          <w:lang w:val="en-GB"/>
        </w:rPr>
        <w:t>et al.</w:t>
      </w:r>
      <w:r w:rsidRPr="003E00A5">
        <w:rPr>
          <w:sz w:val="24"/>
          <w:szCs w:val="24"/>
          <w:lang w:val="en-GB"/>
        </w:rPr>
        <w:t>, 2019). Not surprisingly, we lack this understanding for most organisms. General theory has developed, however, to try to predict which stationary environments do, or do not, favo</w:t>
      </w:r>
      <w:r w:rsidR="00B71BBB">
        <w:rPr>
          <w:sz w:val="24"/>
          <w:szCs w:val="24"/>
          <w:lang w:val="en-GB"/>
        </w:rPr>
        <w:t>u</w:t>
      </w:r>
      <w:r w:rsidRPr="003E00A5">
        <w:rPr>
          <w:sz w:val="24"/>
          <w:szCs w:val="24"/>
          <w:lang w:val="en-GB"/>
        </w:rPr>
        <w:t>r tracking.</w:t>
      </w:r>
    </w:p>
    <w:p w14:paraId="60E46B63" w14:textId="0A7AF44C" w:rsidR="0066218C" w:rsidRPr="003E00A5" w:rsidRDefault="0066218C" w:rsidP="003E00A5">
      <w:pPr>
        <w:spacing w:line="480" w:lineRule="auto"/>
        <w:jc w:val="left"/>
        <w:rPr>
          <w:sz w:val="24"/>
          <w:szCs w:val="24"/>
          <w:lang w:val="en-GB"/>
        </w:rPr>
      </w:pPr>
      <w:r w:rsidRPr="003E00A5">
        <w:rPr>
          <w:sz w:val="24"/>
          <w:szCs w:val="24"/>
          <w:lang w:val="en-GB"/>
        </w:rPr>
        <w:t>Tracking should generally not be favo</w:t>
      </w:r>
      <w:r w:rsidR="00B71BBB">
        <w:rPr>
          <w:sz w:val="24"/>
          <w:szCs w:val="24"/>
          <w:lang w:val="en-GB"/>
        </w:rPr>
        <w:t>u</w:t>
      </w:r>
      <w:r w:rsidRPr="003E00A5">
        <w:rPr>
          <w:sz w:val="24"/>
          <w:szCs w:val="24"/>
          <w:lang w:val="en-GB"/>
        </w:rPr>
        <w:t xml:space="preserve">red where </w:t>
      </w:r>
      <w:r w:rsidR="00B71BBB">
        <w:rPr>
          <w:sz w:val="24"/>
          <w:szCs w:val="24"/>
          <w:lang w:val="en-GB"/>
        </w:rPr>
        <w:t xml:space="preserve">the </w:t>
      </w:r>
      <w:r w:rsidRPr="003E00A5">
        <w:rPr>
          <w:sz w:val="24"/>
          <w:szCs w:val="24"/>
          <w:lang w:val="en-GB"/>
        </w:rPr>
        <w:t>early</w:t>
      </w:r>
      <w:r w:rsidR="00B71BBB">
        <w:rPr>
          <w:sz w:val="24"/>
          <w:szCs w:val="24"/>
          <w:lang w:val="en-GB"/>
        </w:rPr>
        <w:t>-</w:t>
      </w:r>
      <w:r w:rsidRPr="003E00A5">
        <w:rPr>
          <w:sz w:val="24"/>
          <w:szCs w:val="24"/>
          <w:lang w:val="en-GB"/>
        </w:rPr>
        <w:t xml:space="preserve">season environment cannot be used to predict </w:t>
      </w:r>
      <w:r w:rsidR="00B71BBB">
        <w:rPr>
          <w:sz w:val="24"/>
          <w:szCs w:val="24"/>
          <w:lang w:val="en-GB"/>
        </w:rPr>
        <w:t xml:space="preserve">the </w:t>
      </w:r>
      <w:r w:rsidRPr="003E00A5">
        <w:rPr>
          <w:sz w:val="24"/>
          <w:szCs w:val="24"/>
          <w:lang w:val="en-GB"/>
        </w:rPr>
        <w:t>later season environment, or where species otherwise face high uncertainty in the timing of investment decisions (Gavrilets &amp; Scheiner, 1993). Instead theory suggests the optimal strategy may often be to bet-hedge (Venable, 2007; Donaldson-Matasci</w:t>
      </w:r>
      <w:r w:rsidR="00B71BBB">
        <w:rPr>
          <w:sz w:val="24"/>
          <w:szCs w:val="24"/>
          <w:lang w:val="en-GB"/>
        </w:rPr>
        <w:t>, Bergstrom &amp; Lachmann,</w:t>
      </w:r>
      <w:r w:rsidRPr="003E00A5">
        <w:rPr>
          <w:sz w:val="24"/>
          <w:szCs w:val="24"/>
          <w:lang w:val="en-GB"/>
        </w:rPr>
        <w:t xml:space="preserve"> 2012; de Casas </w:t>
      </w:r>
      <w:r w:rsidRPr="003E00A5">
        <w:rPr>
          <w:i/>
          <w:iCs/>
          <w:sz w:val="24"/>
          <w:szCs w:val="24"/>
          <w:lang w:val="en-GB"/>
        </w:rPr>
        <w:t>et al.</w:t>
      </w:r>
      <w:r w:rsidRPr="003E00A5">
        <w:rPr>
          <w:sz w:val="24"/>
          <w:szCs w:val="24"/>
          <w:lang w:val="en-GB"/>
        </w:rPr>
        <w:t xml:space="preserve">, 2015) </w:t>
      </w:r>
      <w:r w:rsidRPr="00E019B4">
        <w:rPr>
          <w:i/>
          <w:iCs/>
          <w:sz w:val="24"/>
          <w:szCs w:val="24"/>
          <w:lang w:val="en-GB"/>
        </w:rPr>
        <w:t>via</w:t>
      </w:r>
      <w:r w:rsidRPr="003E00A5">
        <w:rPr>
          <w:sz w:val="24"/>
          <w:szCs w:val="24"/>
          <w:lang w:val="en-GB"/>
        </w:rPr>
        <w:t xml:space="preserve"> a high diversity of timings or a conservative timing. Because bet-hedging, by definition, maximizes geometric-mean fitness in the long</w:t>
      </w:r>
      <w:r w:rsidR="00B71BBB">
        <w:rPr>
          <w:sz w:val="24"/>
          <w:szCs w:val="24"/>
          <w:lang w:val="en-GB"/>
        </w:rPr>
        <w:t xml:space="preserve"> </w:t>
      </w:r>
      <w:r w:rsidRPr="003E00A5">
        <w:rPr>
          <w:sz w:val="24"/>
          <w:szCs w:val="24"/>
          <w:lang w:val="en-GB"/>
        </w:rPr>
        <w:t>run, its short-term outcomes can appear maladaptive. How often observed ‘maladaptations’</w:t>
      </w:r>
      <w:r w:rsidR="008841C5">
        <w:rPr>
          <w:sz w:val="24"/>
          <w:szCs w:val="24"/>
          <w:lang w:val="en-GB"/>
        </w:rPr>
        <w:t>,</w:t>
      </w:r>
      <w:r w:rsidRPr="003E00A5">
        <w:rPr>
          <w:sz w:val="24"/>
          <w:szCs w:val="24"/>
          <w:lang w:val="en-GB"/>
        </w:rPr>
        <w:t xml:space="preserve"> which may easily include species that do not track or appear to track poorly, are actually the outcome of bet-hedging is </w:t>
      </w:r>
      <w:r w:rsidRPr="003E00A5">
        <w:rPr>
          <w:sz w:val="24"/>
          <w:szCs w:val="24"/>
          <w:lang w:val="en-GB"/>
        </w:rPr>
        <w:lastRenderedPageBreak/>
        <w:t>difficult to estimate, as robustly assessing bet-hedging requires studies of fitness over longer timescales than many current field experiments (Simons, 2011). Environmental variation, however, is rarely simply predictable or not; it more often includes both predictable and less</w:t>
      </w:r>
      <w:r w:rsidR="008841C5">
        <w:rPr>
          <w:sz w:val="24"/>
          <w:szCs w:val="24"/>
          <w:lang w:val="en-GB"/>
        </w:rPr>
        <w:t>-</w:t>
      </w:r>
      <w:r w:rsidRPr="003E00A5">
        <w:rPr>
          <w:sz w:val="24"/>
          <w:szCs w:val="24"/>
          <w:lang w:val="en-GB"/>
        </w:rPr>
        <w:t xml:space="preserve">predictable aspects. In such cases theory predicts organisms may evolve tracking that is a mixed strategy between bet-hedging and plasticity (Wong &amp; Ackerly, 2005). </w:t>
      </w:r>
    </w:p>
    <w:p w14:paraId="35F8A4FC" w14:textId="13A8A401" w:rsidR="0066218C" w:rsidRDefault="0066218C" w:rsidP="003E00A5">
      <w:pPr>
        <w:spacing w:line="480" w:lineRule="auto"/>
        <w:jc w:val="left"/>
        <w:rPr>
          <w:sz w:val="24"/>
          <w:szCs w:val="24"/>
          <w:lang w:val="en-GB"/>
        </w:rPr>
      </w:pPr>
      <w:r w:rsidRPr="003E00A5">
        <w:rPr>
          <w:sz w:val="24"/>
          <w:szCs w:val="24"/>
          <w:lang w:val="en-GB"/>
        </w:rPr>
        <w:t>Evolutionary theory, which integrates over the sometimes hidden costs and benefits of particular cue systems and considers environmental predictability, thus provides multiple reasons species may not track or track weakly. This suggests that</w:t>
      </w:r>
      <w:r w:rsidR="008841C5">
        <w:rPr>
          <w:sz w:val="24"/>
          <w:szCs w:val="24"/>
          <w:lang w:val="en-GB"/>
        </w:rPr>
        <w:t xml:space="preserve">, </w:t>
      </w:r>
      <w:r w:rsidRPr="003E00A5">
        <w:rPr>
          <w:sz w:val="24"/>
          <w:szCs w:val="24"/>
          <w:lang w:val="en-GB"/>
        </w:rPr>
        <w:t>even in simple single-species stationary systems</w:t>
      </w:r>
      <w:r w:rsidR="008841C5">
        <w:rPr>
          <w:sz w:val="24"/>
          <w:szCs w:val="24"/>
          <w:lang w:val="en-GB"/>
        </w:rPr>
        <w:t xml:space="preserve">, </w:t>
      </w:r>
      <w:r w:rsidRPr="003E00A5">
        <w:rPr>
          <w:sz w:val="24"/>
          <w:szCs w:val="24"/>
          <w:lang w:val="en-GB"/>
        </w:rPr>
        <w:t>we should expect a number of species that do not track.</w:t>
      </w:r>
    </w:p>
    <w:p w14:paraId="5208F8E6" w14:textId="77777777" w:rsidR="008841C5" w:rsidRPr="003E00A5" w:rsidRDefault="008841C5" w:rsidP="003E00A5">
      <w:pPr>
        <w:spacing w:line="480" w:lineRule="auto"/>
        <w:jc w:val="left"/>
        <w:rPr>
          <w:sz w:val="24"/>
          <w:szCs w:val="24"/>
          <w:lang w:val="en-GB"/>
        </w:rPr>
      </w:pPr>
    </w:p>
    <w:p w14:paraId="1EDE203B" w14:textId="7F1CF63D" w:rsidR="0066218C" w:rsidRPr="003E00A5" w:rsidRDefault="008841C5" w:rsidP="003E00A5">
      <w:pPr>
        <w:pStyle w:val="Heading3"/>
        <w:widowControl/>
        <w:spacing w:before="0" w:after="0" w:line="480" w:lineRule="auto"/>
        <w:rPr>
          <w:sz w:val="24"/>
          <w:szCs w:val="24"/>
          <w:lang w:val="en-GB"/>
        </w:rPr>
      </w:pPr>
      <w:r>
        <w:rPr>
          <w:sz w:val="24"/>
          <w:szCs w:val="24"/>
          <w:lang w:val="en-GB"/>
        </w:rPr>
        <w:t>(</w:t>
      </w:r>
      <w:r w:rsidR="0066218C" w:rsidRPr="003E00A5">
        <w:rPr>
          <w:sz w:val="24"/>
          <w:szCs w:val="24"/>
          <w:lang w:val="en-GB"/>
        </w:rPr>
        <w:t>2</w:t>
      </w:r>
      <w:r>
        <w:rPr>
          <w:sz w:val="24"/>
          <w:szCs w:val="24"/>
          <w:lang w:val="en-GB"/>
        </w:rPr>
        <w:t>)</w:t>
      </w:r>
      <w:r w:rsidR="003E00A5" w:rsidRPr="003E00A5">
        <w:rPr>
          <w:sz w:val="24"/>
          <w:szCs w:val="24"/>
          <w:lang w:val="en-GB"/>
        </w:rPr>
        <w:t xml:space="preserve"> </w:t>
      </w:r>
      <w:r w:rsidR="0066218C" w:rsidRPr="003E00A5">
        <w:rPr>
          <w:sz w:val="24"/>
          <w:szCs w:val="24"/>
          <w:lang w:val="en-GB"/>
        </w:rPr>
        <w:t>Predicting variation in environmental tracking in non-stationary systems</w:t>
      </w:r>
    </w:p>
    <w:p w14:paraId="4A873241" w14:textId="475193AB" w:rsidR="0066218C" w:rsidRPr="003E00A5" w:rsidRDefault="0066218C" w:rsidP="003E00A5">
      <w:pPr>
        <w:spacing w:line="480" w:lineRule="auto"/>
        <w:jc w:val="left"/>
        <w:rPr>
          <w:sz w:val="24"/>
          <w:szCs w:val="24"/>
          <w:lang w:val="en-GB"/>
        </w:rPr>
      </w:pPr>
      <w:r w:rsidRPr="003E00A5">
        <w:rPr>
          <w:sz w:val="24"/>
          <w:szCs w:val="24"/>
          <w:lang w:val="en-GB"/>
        </w:rPr>
        <w:t>A major open area of research is whether conclusions derived from evolutionary theory developed for stationary systems extend to non-stationary systems (Chevin</w:t>
      </w:r>
      <w:r w:rsidR="008841C5">
        <w:rPr>
          <w:sz w:val="24"/>
          <w:szCs w:val="24"/>
          <w:lang w:val="en-GB"/>
        </w:rPr>
        <w:t>, Lande &amp; Mace,</w:t>
      </w:r>
      <w:r w:rsidRPr="003E00A5">
        <w:rPr>
          <w:sz w:val="24"/>
          <w:szCs w:val="24"/>
          <w:lang w:val="en-GB"/>
        </w:rPr>
        <w:t xml:space="preserve"> 2010). </w:t>
      </w:r>
      <w:r w:rsidR="008841C5">
        <w:rPr>
          <w:sz w:val="24"/>
          <w:szCs w:val="24"/>
          <w:lang w:val="en-GB"/>
        </w:rPr>
        <w:t>With</w:t>
      </w:r>
      <w:r w:rsidR="008841C5" w:rsidRPr="003E00A5">
        <w:rPr>
          <w:sz w:val="24"/>
          <w:szCs w:val="24"/>
          <w:lang w:val="en-GB"/>
        </w:rPr>
        <w:t xml:space="preserve"> </w:t>
      </w:r>
      <w:r w:rsidRPr="003E00A5">
        <w:rPr>
          <w:sz w:val="24"/>
          <w:szCs w:val="24"/>
          <w:lang w:val="en-GB"/>
        </w:rPr>
        <w:t>regard to phenological tracking a major question is whether tracking should be more or less favo</w:t>
      </w:r>
      <w:r w:rsidR="008841C5">
        <w:rPr>
          <w:sz w:val="24"/>
          <w:szCs w:val="24"/>
          <w:lang w:val="en-GB"/>
        </w:rPr>
        <w:t>u</w:t>
      </w:r>
      <w:r w:rsidRPr="003E00A5">
        <w:rPr>
          <w:sz w:val="24"/>
          <w:szCs w:val="24"/>
          <w:lang w:val="en-GB"/>
        </w:rPr>
        <w:t xml:space="preserve">red in non-stationary environments. </w:t>
      </w:r>
    </w:p>
    <w:p w14:paraId="3F9FB1A5" w14:textId="7B4B2230" w:rsidR="0066218C" w:rsidRPr="003E00A5" w:rsidRDefault="0066218C" w:rsidP="003E00A5">
      <w:pPr>
        <w:spacing w:line="480" w:lineRule="auto"/>
        <w:jc w:val="left"/>
        <w:rPr>
          <w:sz w:val="24"/>
          <w:szCs w:val="24"/>
          <w:lang w:val="en-GB"/>
        </w:rPr>
      </w:pPr>
      <w:r w:rsidRPr="003E00A5">
        <w:rPr>
          <w:sz w:val="24"/>
          <w:szCs w:val="24"/>
          <w:lang w:val="en-GB"/>
        </w:rPr>
        <w:t xml:space="preserve">One approach to this focuses on cue systems and makes predictions based on whether cue systems maintain their reliability in a changing environment; i.e. whether they consistently yield high fundamental tracking (Bonamour </w:t>
      </w:r>
      <w:r w:rsidRPr="003E00A5">
        <w:rPr>
          <w:i/>
          <w:iCs/>
          <w:sz w:val="24"/>
          <w:szCs w:val="24"/>
          <w:lang w:val="en-GB"/>
        </w:rPr>
        <w:t>et al.</w:t>
      </w:r>
      <w:r w:rsidRPr="003E00A5">
        <w:rPr>
          <w:sz w:val="24"/>
          <w:szCs w:val="24"/>
          <w:lang w:val="en-GB"/>
        </w:rPr>
        <w:t>, 2019). Consider a simple case in which an organism’s cues evolved based on a correlation between peak prey abundance and day</w:t>
      </w:r>
      <w:r w:rsidR="008841C5">
        <w:rPr>
          <w:sz w:val="24"/>
          <w:szCs w:val="24"/>
          <w:lang w:val="en-GB"/>
        </w:rPr>
        <w:t xml:space="preserve"> </w:t>
      </w:r>
      <w:r w:rsidRPr="003E00A5">
        <w:rPr>
          <w:sz w:val="24"/>
          <w:szCs w:val="24"/>
          <w:lang w:val="en-GB"/>
        </w:rPr>
        <w:t>length: in a stationary environment the day</w:t>
      </w:r>
      <w:r w:rsidR="008841C5">
        <w:rPr>
          <w:sz w:val="24"/>
          <w:szCs w:val="24"/>
          <w:lang w:val="en-GB"/>
        </w:rPr>
        <w:t xml:space="preserve"> </w:t>
      </w:r>
      <w:r w:rsidRPr="003E00A5">
        <w:rPr>
          <w:sz w:val="24"/>
          <w:szCs w:val="24"/>
          <w:lang w:val="en-GB"/>
        </w:rPr>
        <w:t xml:space="preserve">length cue may be fairly reliable, but would become unreliable, and lead to fitness declines, if warming continually advances peak prey abundance. Multivariate cues are often argued to be more reliable because they can capture multiple attributes of the environment (Dore </w:t>
      </w:r>
      <w:r w:rsidRPr="003E00A5">
        <w:rPr>
          <w:i/>
          <w:iCs/>
          <w:sz w:val="24"/>
          <w:szCs w:val="24"/>
          <w:lang w:val="en-GB"/>
        </w:rPr>
        <w:t>et al.</w:t>
      </w:r>
      <w:r w:rsidRPr="003E00A5">
        <w:rPr>
          <w:sz w:val="24"/>
          <w:szCs w:val="24"/>
          <w:lang w:val="en-GB"/>
        </w:rPr>
        <w:t xml:space="preserve">, 2018; Bonamour </w:t>
      </w:r>
      <w:r w:rsidRPr="003E00A5">
        <w:rPr>
          <w:i/>
          <w:iCs/>
          <w:sz w:val="24"/>
          <w:szCs w:val="24"/>
          <w:lang w:val="en-GB"/>
        </w:rPr>
        <w:t>et al.</w:t>
      </w:r>
      <w:r w:rsidRPr="003E00A5">
        <w:rPr>
          <w:sz w:val="24"/>
          <w:szCs w:val="24"/>
          <w:lang w:val="en-GB"/>
        </w:rPr>
        <w:t>, 2019), but they may be equally vulnerable to failure if non-</w:t>
      </w:r>
      <w:r w:rsidRPr="003E00A5">
        <w:rPr>
          <w:sz w:val="24"/>
          <w:szCs w:val="24"/>
          <w:lang w:val="en-GB"/>
        </w:rPr>
        <w:lastRenderedPageBreak/>
        <w:t xml:space="preserve">stationarity decouples the cues from fundamental tracking (Bonamour </w:t>
      </w:r>
      <w:r w:rsidRPr="003E00A5">
        <w:rPr>
          <w:i/>
          <w:iCs/>
          <w:sz w:val="24"/>
          <w:szCs w:val="24"/>
          <w:lang w:val="en-GB"/>
        </w:rPr>
        <w:t>et al.</w:t>
      </w:r>
      <w:r w:rsidRPr="003E00A5">
        <w:rPr>
          <w:sz w:val="24"/>
          <w:szCs w:val="24"/>
          <w:lang w:val="en-GB"/>
        </w:rPr>
        <w:t>, 2019) and thus optimal fitness is no longer associated with the cue system. Under this framework, predicting whether tracking is more or less favo</w:t>
      </w:r>
      <w:r w:rsidR="008841C5">
        <w:rPr>
          <w:sz w:val="24"/>
          <w:szCs w:val="24"/>
          <w:lang w:val="en-GB"/>
        </w:rPr>
        <w:t>u</w:t>
      </w:r>
      <w:r w:rsidRPr="003E00A5">
        <w:rPr>
          <w:sz w:val="24"/>
          <w:szCs w:val="24"/>
          <w:lang w:val="en-GB"/>
        </w:rPr>
        <w:t>red in non-stationary environments requires that researchers know: (1) the full cue system of an organism</w:t>
      </w:r>
      <w:r w:rsidR="008841C5">
        <w:rPr>
          <w:sz w:val="24"/>
          <w:szCs w:val="24"/>
          <w:lang w:val="en-GB"/>
        </w:rPr>
        <w:t>;</w:t>
      </w:r>
      <w:r w:rsidRPr="003E00A5">
        <w:rPr>
          <w:sz w:val="24"/>
          <w:szCs w:val="24"/>
          <w:lang w:val="en-GB"/>
        </w:rPr>
        <w:t xml:space="preserve"> (2) how it relates to ideal timing (i.e. fundamental tracking)</w:t>
      </w:r>
      <w:r w:rsidR="008841C5">
        <w:rPr>
          <w:sz w:val="24"/>
          <w:szCs w:val="24"/>
          <w:lang w:val="en-GB"/>
        </w:rPr>
        <w:t>;</w:t>
      </w:r>
      <w:r w:rsidRPr="003E00A5">
        <w:rPr>
          <w:sz w:val="24"/>
          <w:szCs w:val="24"/>
          <w:lang w:val="en-GB"/>
        </w:rPr>
        <w:t xml:space="preserve"> and (3) how both the cue system and the ideal timing shift with a changing environment. Given this high bar for prediction, researchers have also worked towards more general predictions based on models of trait evolution.</w:t>
      </w:r>
    </w:p>
    <w:p w14:paraId="6C6ECC19" w14:textId="4BBE5304" w:rsidR="0066218C" w:rsidRPr="003E00A5" w:rsidRDefault="0066218C" w:rsidP="003E00A5">
      <w:pPr>
        <w:spacing w:line="480" w:lineRule="auto"/>
        <w:jc w:val="left"/>
        <w:rPr>
          <w:sz w:val="24"/>
          <w:szCs w:val="24"/>
          <w:lang w:val="en-GB"/>
        </w:rPr>
      </w:pPr>
      <w:commentRangeStart w:id="38"/>
      <w:r w:rsidRPr="003E00A5">
        <w:rPr>
          <w:sz w:val="24"/>
          <w:szCs w:val="24"/>
          <w:lang w:val="en-GB"/>
        </w:rPr>
        <w:t>In</w:t>
      </w:r>
      <w:commentRangeEnd w:id="38"/>
      <w:r w:rsidR="00891F28">
        <w:rPr>
          <w:rStyle w:val="CommentReference"/>
        </w:rPr>
        <w:commentReference w:id="38"/>
      </w:r>
      <w:r w:rsidRPr="003E00A5">
        <w:rPr>
          <w:sz w:val="24"/>
          <w:szCs w:val="24"/>
          <w:lang w:val="en-GB"/>
        </w:rPr>
        <w:t xml:space="preserve"> recent years</w:t>
      </w:r>
      <w:r w:rsidR="008841C5">
        <w:rPr>
          <w:sz w:val="24"/>
          <w:szCs w:val="24"/>
          <w:lang w:val="en-GB"/>
        </w:rPr>
        <w:t>,</w:t>
      </w:r>
      <w:r w:rsidRPr="003E00A5">
        <w:rPr>
          <w:sz w:val="24"/>
          <w:szCs w:val="24"/>
          <w:lang w:val="en-GB"/>
        </w:rPr>
        <w:t xml:space="preserve"> plasticity theory has developed to provide insights on non-stationarity (or ‘sustained environmental change’</w:t>
      </w:r>
      <w:r w:rsidR="008841C5">
        <w:rPr>
          <w:sz w:val="24"/>
          <w:szCs w:val="24"/>
          <w:lang w:val="en-GB"/>
        </w:rPr>
        <w:t>;</w:t>
      </w:r>
      <w:r w:rsidRPr="003E00A5">
        <w:rPr>
          <w:sz w:val="24"/>
          <w:szCs w:val="24"/>
          <w:lang w:val="en-GB"/>
        </w:rPr>
        <w:t xml:space="preserve"> see Chevin </w:t>
      </w:r>
      <w:r w:rsidRPr="003E00A5">
        <w:rPr>
          <w:i/>
          <w:iCs/>
          <w:sz w:val="24"/>
          <w:szCs w:val="24"/>
          <w:lang w:val="en-GB"/>
        </w:rPr>
        <w:t>et al.</w:t>
      </w:r>
      <w:r w:rsidRPr="003E00A5">
        <w:rPr>
          <w:sz w:val="24"/>
          <w:szCs w:val="24"/>
          <w:lang w:val="en-GB"/>
        </w:rPr>
        <w:t>, 2010). Models of the role of plasticity in novel environments provide an important bridge to understanding the outcomes of non-stationarity, and generally predict that non-stationarity should favo</w:t>
      </w:r>
      <w:r w:rsidR="008841C5">
        <w:rPr>
          <w:sz w:val="24"/>
          <w:szCs w:val="24"/>
          <w:lang w:val="en-GB"/>
        </w:rPr>
        <w:t>u</w:t>
      </w:r>
      <w:r w:rsidRPr="003E00A5">
        <w:rPr>
          <w:sz w:val="24"/>
          <w:szCs w:val="24"/>
          <w:lang w:val="en-GB"/>
        </w:rPr>
        <w:t xml:space="preserve">r highly plastic species. At the individual level, environmental tracking is a plastic response, and thus this theory would predict greater individual tracking in non-stationary environments. This outcome, however, assumes there are no costs related to plasticity (Ghalambor </w:t>
      </w:r>
      <w:r w:rsidRPr="003E00A5">
        <w:rPr>
          <w:i/>
          <w:iCs/>
          <w:sz w:val="24"/>
          <w:szCs w:val="24"/>
          <w:lang w:val="en-GB"/>
        </w:rPr>
        <w:t>et al.</w:t>
      </w:r>
      <w:r w:rsidRPr="003E00A5">
        <w:rPr>
          <w:sz w:val="24"/>
          <w:szCs w:val="24"/>
          <w:lang w:val="en-GB"/>
        </w:rPr>
        <w:t>, 2007; Tufto, 2015) or costs that may limit the evolution of tracking (Auld</w:t>
      </w:r>
      <w:r w:rsidR="008841C5">
        <w:rPr>
          <w:sz w:val="24"/>
          <w:szCs w:val="24"/>
          <w:lang w:val="en-GB"/>
        </w:rPr>
        <w:t>, Agrawal &amp; Relyea,</w:t>
      </w:r>
      <w:r w:rsidRPr="003E00A5">
        <w:rPr>
          <w:sz w:val="24"/>
          <w:szCs w:val="24"/>
          <w:lang w:val="en-GB"/>
        </w:rPr>
        <w:t xml:space="preserve"> 2010).</w:t>
      </w:r>
    </w:p>
    <w:p w14:paraId="7198CE05" w14:textId="436B154B" w:rsidR="0066218C" w:rsidRDefault="0066218C" w:rsidP="003E00A5">
      <w:pPr>
        <w:spacing w:line="480" w:lineRule="auto"/>
        <w:jc w:val="left"/>
        <w:rPr>
          <w:sz w:val="24"/>
          <w:szCs w:val="24"/>
          <w:lang w:val="en-GB"/>
        </w:rPr>
      </w:pPr>
      <w:r w:rsidRPr="003E00A5">
        <w:rPr>
          <w:sz w:val="24"/>
          <w:szCs w:val="24"/>
          <w:lang w:val="en-GB"/>
        </w:rPr>
        <w:t>These predictions from plasticity theory may not hold, however, if ecological dynamics reshape the environment as systems transition from stationary to non-stationary. At the community level, competitive hierarchies and fitness asymmetries are likely to shift with changes in the environment. The importance of such short-term dynamics of a changing environment with plastic species highlights how much we need ecological theory for tracking in multi-species environments.</w:t>
      </w:r>
    </w:p>
    <w:p w14:paraId="7E1CBE60" w14:textId="77777777" w:rsidR="008841C5" w:rsidRPr="003E00A5" w:rsidRDefault="008841C5" w:rsidP="003E00A5">
      <w:pPr>
        <w:spacing w:line="480" w:lineRule="auto"/>
        <w:jc w:val="left"/>
        <w:rPr>
          <w:sz w:val="24"/>
          <w:szCs w:val="24"/>
          <w:lang w:val="en-GB"/>
        </w:rPr>
      </w:pPr>
    </w:p>
    <w:p w14:paraId="0E24883C" w14:textId="5F83A023" w:rsidR="0066218C" w:rsidRPr="003E00A5" w:rsidRDefault="008841C5" w:rsidP="003E00A5">
      <w:pPr>
        <w:pStyle w:val="Heading2"/>
        <w:widowControl/>
        <w:spacing w:before="0" w:after="0" w:line="480" w:lineRule="auto"/>
        <w:rPr>
          <w:sz w:val="24"/>
          <w:szCs w:val="24"/>
          <w:lang w:val="en-GB"/>
        </w:rPr>
      </w:pPr>
      <w:r>
        <w:rPr>
          <w:sz w:val="24"/>
          <w:szCs w:val="24"/>
          <w:lang w:val="en-GB"/>
        </w:rPr>
        <w:lastRenderedPageBreak/>
        <w:t>IV.</w:t>
      </w:r>
      <w:r w:rsidRPr="003E00A5">
        <w:rPr>
          <w:sz w:val="24"/>
          <w:szCs w:val="24"/>
          <w:lang w:val="en-GB"/>
        </w:rPr>
        <w:t xml:space="preserve"> TRACKING IN MULTI-SPECIES ENVIRONMENTS</w:t>
      </w:r>
    </w:p>
    <w:p w14:paraId="2A8B275C" w14:textId="2D191EF3" w:rsidR="0066218C" w:rsidRDefault="0066218C" w:rsidP="003E00A5">
      <w:pPr>
        <w:spacing w:line="480" w:lineRule="auto"/>
        <w:jc w:val="left"/>
        <w:rPr>
          <w:sz w:val="24"/>
          <w:szCs w:val="24"/>
          <w:lang w:val="en-GB"/>
        </w:rPr>
      </w:pPr>
      <w:r w:rsidRPr="003E00A5">
        <w:rPr>
          <w:sz w:val="24"/>
          <w:szCs w:val="24"/>
          <w:lang w:val="en-GB"/>
        </w:rPr>
        <w:t>Life</w:t>
      </w:r>
      <w:r w:rsidR="004A4419">
        <w:rPr>
          <w:sz w:val="24"/>
          <w:szCs w:val="24"/>
          <w:lang w:val="en-GB"/>
        </w:rPr>
        <w:t>-</w:t>
      </w:r>
      <w:r w:rsidRPr="003E00A5">
        <w:rPr>
          <w:sz w:val="24"/>
          <w:szCs w:val="24"/>
          <w:lang w:val="en-GB"/>
        </w:rPr>
        <w:t>history theory often ignores other (non-focal) species or abstracts them as an aspect of the environment. While the trophic mis-match literature has addressed this gap for trophic interactions (Visser &amp; Both, 2005; Visser &amp; Gienapp, 2019), there is little consideration of competitive coexistence. Yet decades of research show that competition drives the niche differences necessary for species to co-exist (Hutchinson, 1959; Chesson, 2000). Considering how selection in multi-species environments is structured by competition highlights that tracking cannot be considered as a singular trait, but must be evaluated as part of a trait syndrome (or mosaic of traits</w:t>
      </w:r>
      <w:r w:rsidR="004A4419">
        <w:rPr>
          <w:sz w:val="24"/>
          <w:szCs w:val="24"/>
          <w:lang w:val="en-GB"/>
        </w:rPr>
        <w:t>;</w:t>
      </w:r>
      <w:r w:rsidRPr="003E00A5">
        <w:rPr>
          <w:sz w:val="24"/>
          <w:szCs w:val="24"/>
          <w:lang w:val="en-GB"/>
        </w:rPr>
        <w:t xml:space="preserve"> Ghalambor </w:t>
      </w:r>
      <w:r w:rsidRPr="003E00A5">
        <w:rPr>
          <w:i/>
          <w:iCs/>
          <w:sz w:val="24"/>
          <w:szCs w:val="24"/>
          <w:lang w:val="en-GB"/>
        </w:rPr>
        <w:t>et al.</w:t>
      </w:r>
      <w:r w:rsidRPr="003E00A5">
        <w:rPr>
          <w:sz w:val="24"/>
          <w:szCs w:val="24"/>
          <w:lang w:val="en-GB"/>
        </w:rPr>
        <w:t>, 2007) and should ultimately produce communities of species where tracking trades</w:t>
      </w:r>
      <w:r w:rsidR="004A4419">
        <w:rPr>
          <w:sz w:val="24"/>
          <w:szCs w:val="24"/>
          <w:lang w:val="en-GB"/>
        </w:rPr>
        <w:t xml:space="preserve"> </w:t>
      </w:r>
      <w:r w:rsidRPr="003E00A5">
        <w:rPr>
          <w:sz w:val="24"/>
          <w:szCs w:val="24"/>
          <w:lang w:val="en-GB"/>
        </w:rPr>
        <w:t>off with other traits.</w:t>
      </w:r>
    </w:p>
    <w:p w14:paraId="678672C3" w14:textId="77777777" w:rsidR="004A4419" w:rsidRPr="003E00A5" w:rsidRDefault="004A4419" w:rsidP="003E00A5">
      <w:pPr>
        <w:spacing w:line="480" w:lineRule="auto"/>
        <w:jc w:val="left"/>
        <w:rPr>
          <w:sz w:val="24"/>
          <w:szCs w:val="24"/>
          <w:lang w:val="en-GB"/>
        </w:rPr>
      </w:pPr>
    </w:p>
    <w:p w14:paraId="3771CBCA" w14:textId="37C51117" w:rsidR="0066218C" w:rsidRPr="003E00A5" w:rsidRDefault="004A4419" w:rsidP="003E00A5">
      <w:pPr>
        <w:pStyle w:val="Heading3"/>
        <w:widowControl/>
        <w:spacing w:before="0" w:after="0" w:line="480" w:lineRule="auto"/>
        <w:rPr>
          <w:sz w:val="24"/>
          <w:szCs w:val="24"/>
          <w:lang w:val="en-GB"/>
        </w:rPr>
      </w:pPr>
      <w:r>
        <w:rPr>
          <w:sz w:val="24"/>
          <w:szCs w:val="24"/>
          <w:lang w:val="en-GB"/>
        </w:rPr>
        <w:t>(</w:t>
      </w:r>
      <w:r w:rsidR="0066218C" w:rsidRPr="003E00A5">
        <w:rPr>
          <w:sz w:val="24"/>
          <w:szCs w:val="24"/>
          <w:lang w:val="en-GB"/>
        </w:rPr>
        <w:t>1</w:t>
      </w:r>
      <w:r>
        <w:rPr>
          <w:sz w:val="24"/>
          <w:szCs w:val="24"/>
          <w:lang w:val="en-GB"/>
        </w:rPr>
        <w:t>)</w:t>
      </w:r>
      <w:r w:rsidR="003E00A5" w:rsidRPr="003E00A5">
        <w:rPr>
          <w:sz w:val="24"/>
          <w:szCs w:val="24"/>
          <w:lang w:val="en-GB"/>
        </w:rPr>
        <w:t xml:space="preserve"> </w:t>
      </w:r>
      <w:r w:rsidR="0066218C" w:rsidRPr="003E00A5">
        <w:rPr>
          <w:sz w:val="24"/>
          <w:szCs w:val="24"/>
          <w:lang w:val="en-GB"/>
        </w:rPr>
        <w:t>Trait trade-offs with tracking</w:t>
      </w:r>
    </w:p>
    <w:p w14:paraId="23A3D648" w14:textId="12CAB008" w:rsidR="0066218C" w:rsidRPr="003E00A5" w:rsidRDefault="0066218C" w:rsidP="003E00A5">
      <w:pPr>
        <w:spacing w:line="480" w:lineRule="auto"/>
        <w:jc w:val="left"/>
        <w:rPr>
          <w:sz w:val="24"/>
          <w:szCs w:val="24"/>
          <w:lang w:val="en-GB"/>
        </w:rPr>
      </w:pPr>
      <w:r w:rsidRPr="003E00A5">
        <w:rPr>
          <w:sz w:val="24"/>
          <w:szCs w:val="24"/>
          <w:lang w:val="en-GB"/>
        </w:rPr>
        <w:t xml:space="preserve">As environmental tracking often relates to the timing of a resource pulse, traits related to resource acquisition are likely contenders for a trade-off. Species with traits that make them poor resource competitors may need to track the environment closely to take advantage of transient periods of available resources, but will risk tissue loss to harsh environmental conditions more prevalent early in the season (e.g. frost or snow) and thus may need to be more stress tolerant. </w:t>
      </w:r>
      <w:r w:rsidR="004A4419">
        <w:rPr>
          <w:sz w:val="24"/>
          <w:szCs w:val="24"/>
          <w:lang w:val="en-GB"/>
        </w:rPr>
        <w:t>By</w:t>
      </w:r>
      <w:r w:rsidR="004A4419" w:rsidRPr="003E00A5">
        <w:rPr>
          <w:sz w:val="24"/>
          <w:szCs w:val="24"/>
          <w:lang w:val="en-GB"/>
        </w:rPr>
        <w:t xml:space="preserve"> </w:t>
      </w:r>
      <w:r w:rsidRPr="003E00A5">
        <w:rPr>
          <w:sz w:val="24"/>
          <w:szCs w:val="24"/>
          <w:lang w:val="en-GB"/>
        </w:rPr>
        <w:t xml:space="preserve">contrast, species with traits that make them superior resource competitors may perform well even if they track environments less closely, because their resource acquisition is not strongly constrained by competitors. Examples include under-canopy species leafing out earlier to gain access to light (Heberling </w:t>
      </w:r>
      <w:r w:rsidRPr="003E00A5">
        <w:rPr>
          <w:i/>
          <w:iCs/>
          <w:sz w:val="24"/>
          <w:szCs w:val="24"/>
          <w:lang w:val="en-GB"/>
        </w:rPr>
        <w:t>et al.</w:t>
      </w:r>
      <w:r w:rsidRPr="003E00A5">
        <w:rPr>
          <w:sz w:val="24"/>
          <w:szCs w:val="24"/>
          <w:lang w:val="en-GB"/>
        </w:rPr>
        <w:t>, 2019) or species with shallow roots starting growth sooner in an alpine meadow system, while species with deeper roots begin growth later (Zhu</w:t>
      </w:r>
      <w:r w:rsidR="004A4419">
        <w:rPr>
          <w:sz w:val="24"/>
          <w:szCs w:val="24"/>
          <w:lang w:val="en-GB"/>
        </w:rPr>
        <w:t>, Zhang &amp; Wang,</w:t>
      </w:r>
      <w:r w:rsidRPr="003E00A5">
        <w:rPr>
          <w:sz w:val="24"/>
          <w:szCs w:val="24"/>
          <w:lang w:val="en-GB"/>
        </w:rPr>
        <w:t xml:space="preserve"> 2016). In such cases, tracking is akin to a competition</w:t>
      </w:r>
      <w:r w:rsidR="004A4419">
        <w:rPr>
          <w:sz w:val="24"/>
          <w:szCs w:val="24"/>
          <w:lang w:val="en-GB"/>
        </w:rPr>
        <w:t>–</w:t>
      </w:r>
      <w:r w:rsidRPr="003E00A5">
        <w:rPr>
          <w:sz w:val="24"/>
          <w:szCs w:val="24"/>
          <w:lang w:val="en-GB"/>
        </w:rPr>
        <w:t xml:space="preserve">colonization trade-off </w:t>
      </w:r>
      <w:r w:rsidRPr="003E00A5">
        <w:rPr>
          <w:sz w:val="24"/>
          <w:szCs w:val="24"/>
          <w:lang w:val="en-GB"/>
        </w:rPr>
        <w:lastRenderedPageBreak/>
        <w:t xml:space="preserve">(Amarasekare, 2003), where species that track well gain priority access to resources and, thus, may co-exist with superior competitors. </w:t>
      </w:r>
    </w:p>
    <w:p w14:paraId="5F605016" w14:textId="7188A7FD" w:rsidR="0066218C" w:rsidRDefault="0066218C" w:rsidP="003E00A5">
      <w:pPr>
        <w:spacing w:line="480" w:lineRule="auto"/>
        <w:jc w:val="left"/>
        <w:rPr>
          <w:sz w:val="24"/>
          <w:szCs w:val="24"/>
          <w:lang w:val="en-GB"/>
        </w:rPr>
      </w:pPr>
      <w:r w:rsidRPr="003E00A5">
        <w:rPr>
          <w:sz w:val="24"/>
          <w:szCs w:val="24"/>
          <w:lang w:val="en-GB"/>
        </w:rPr>
        <w:t>To examine support for a competition</w:t>
      </w:r>
      <w:r w:rsidR="004A4419">
        <w:rPr>
          <w:sz w:val="24"/>
          <w:szCs w:val="24"/>
          <w:lang w:val="en-GB"/>
        </w:rPr>
        <w:t>–</w:t>
      </w:r>
      <w:r w:rsidRPr="003E00A5">
        <w:rPr>
          <w:sz w:val="24"/>
          <w:szCs w:val="24"/>
          <w:lang w:val="en-GB"/>
        </w:rPr>
        <w:t xml:space="preserve">tracking trade-off in the empirical literature, we reviewed research on phenological tracking and other traits (see </w:t>
      </w:r>
      <w:r w:rsidR="004A4419">
        <w:rPr>
          <w:sz w:val="24"/>
          <w:szCs w:val="24"/>
          <w:lang w:val="en-GB"/>
        </w:rPr>
        <w:t>online Supporting Information, Appendix S1, Section 1</w:t>
      </w:r>
      <w:r w:rsidRPr="003E00A5">
        <w:rPr>
          <w:sz w:val="24"/>
          <w:szCs w:val="24"/>
          <w:lang w:val="en-GB"/>
        </w:rPr>
        <w:t xml:space="preserve"> for search terms and additional methods). This research area has increased greatly in recent years, with a major upt</w:t>
      </w:r>
      <w:r w:rsidR="004A4419">
        <w:rPr>
          <w:sz w:val="24"/>
          <w:szCs w:val="24"/>
          <w:lang w:val="en-GB"/>
        </w:rPr>
        <w:t>urn</w:t>
      </w:r>
      <w:r w:rsidRPr="003E00A5">
        <w:rPr>
          <w:sz w:val="24"/>
          <w:szCs w:val="24"/>
          <w:lang w:val="en-GB"/>
        </w:rPr>
        <w:t xml:space="preserve"> in studies after 2010 (Fig. </w:t>
      </w:r>
      <w:r w:rsidRPr="003E00A5">
        <w:rPr>
          <w:sz w:val="24"/>
          <w:szCs w:val="24"/>
          <w:lang w:val="en-GB"/>
        </w:rPr>
        <w:fldChar w:fldCharType="begin"/>
      </w:r>
      <w:r w:rsidRPr="003E00A5">
        <w:rPr>
          <w:sz w:val="24"/>
          <w:szCs w:val="24"/>
          <w:lang w:val="en-GB"/>
        </w:rPr>
        <w:instrText xml:space="preserve">REF BMfig_papertrends \* MERGEFORMAT </w:instrText>
      </w:r>
      <w:r w:rsidRPr="003E00A5">
        <w:rPr>
          <w:sz w:val="24"/>
          <w:szCs w:val="24"/>
          <w:lang w:val="en-GB"/>
        </w:rPr>
        <w:fldChar w:fldCharType="separate"/>
      </w:r>
      <w:r w:rsidR="006C1569" w:rsidRPr="003E00A5">
        <w:rPr>
          <w:sz w:val="24"/>
          <w:szCs w:val="24"/>
          <w:lang w:val="en-GB"/>
        </w:rPr>
        <w:t>4</w:t>
      </w:r>
      <w:r w:rsidRPr="003E00A5">
        <w:rPr>
          <w:sz w:val="24"/>
          <w:szCs w:val="24"/>
          <w:lang w:val="en-GB"/>
        </w:rPr>
        <w:fldChar w:fldCharType="end"/>
      </w:r>
      <w:r w:rsidRPr="003E00A5">
        <w:rPr>
          <w:sz w:val="24"/>
          <w:szCs w:val="24"/>
          <w:lang w:val="en-GB"/>
        </w:rPr>
        <w:t xml:space="preserve">). Most papers examining tracking and other traits across species focused on plants (20/30), followed by birds and Lepidoptera (both 4/30), plankton </w:t>
      </w:r>
      <w:r w:rsidR="004A4419">
        <w:rPr>
          <w:sz w:val="24"/>
          <w:szCs w:val="24"/>
          <w:lang w:val="en-GB"/>
        </w:rPr>
        <w:t xml:space="preserve">(1/30) </w:t>
      </w:r>
      <w:r w:rsidRPr="003E00A5">
        <w:rPr>
          <w:sz w:val="24"/>
          <w:szCs w:val="24"/>
          <w:lang w:val="en-GB"/>
        </w:rPr>
        <w:t xml:space="preserve">and aphids (1/30). The most studied trait was how early or late a phenophase occurred (e.g. date of flowering, or start of migration, termed ‘earlyness’ by some authors), with earlier species tending to track more </w:t>
      </w:r>
      <w:r w:rsidR="00C30333">
        <w:rPr>
          <w:sz w:val="24"/>
          <w:szCs w:val="24"/>
          <w:lang w:val="en-GB"/>
        </w:rPr>
        <w:t>[</w:t>
      </w:r>
      <w:r w:rsidRPr="003E00A5">
        <w:rPr>
          <w:sz w:val="24"/>
          <w:szCs w:val="24"/>
          <w:lang w:val="en-GB"/>
        </w:rPr>
        <w:t xml:space="preserve">studies included both birds and Lepidoptera </w:t>
      </w:r>
      <w:r w:rsidR="00C30333">
        <w:rPr>
          <w:sz w:val="24"/>
          <w:szCs w:val="24"/>
          <w:lang w:val="en-GB"/>
        </w:rPr>
        <w:t>(</w:t>
      </w:r>
      <w:r w:rsidRPr="003E00A5">
        <w:rPr>
          <w:sz w:val="24"/>
          <w:szCs w:val="24"/>
          <w:lang w:val="en-GB"/>
        </w:rPr>
        <w:t xml:space="preserve">Diamond </w:t>
      </w:r>
      <w:r w:rsidRPr="003E00A5">
        <w:rPr>
          <w:i/>
          <w:iCs/>
          <w:sz w:val="24"/>
          <w:szCs w:val="24"/>
          <w:lang w:val="en-GB"/>
        </w:rPr>
        <w:t>et al.</w:t>
      </w:r>
      <w:r w:rsidRPr="003E00A5">
        <w:rPr>
          <w:sz w:val="24"/>
          <w:szCs w:val="24"/>
          <w:lang w:val="en-GB"/>
        </w:rPr>
        <w:t xml:space="preserve">, 2011; Ishioka </w:t>
      </w:r>
      <w:r w:rsidRPr="003E00A5">
        <w:rPr>
          <w:i/>
          <w:iCs/>
          <w:sz w:val="24"/>
          <w:szCs w:val="24"/>
          <w:lang w:val="en-GB"/>
        </w:rPr>
        <w:t>et al.</w:t>
      </w:r>
      <w:r w:rsidRPr="003E00A5">
        <w:rPr>
          <w:sz w:val="24"/>
          <w:szCs w:val="24"/>
          <w:lang w:val="en-GB"/>
        </w:rPr>
        <w:t xml:space="preserve">, 2013; Kharouba </w:t>
      </w:r>
      <w:r w:rsidRPr="003E00A5">
        <w:rPr>
          <w:i/>
          <w:iCs/>
          <w:sz w:val="24"/>
          <w:szCs w:val="24"/>
          <w:lang w:val="en-GB"/>
        </w:rPr>
        <w:t>et al.</w:t>
      </w:r>
      <w:r w:rsidRPr="003E00A5">
        <w:rPr>
          <w:sz w:val="24"/>
          <w:szCs w:val="24"/>
          <w:lang w:val="en-GB"/>
        </w:rPr>
        <w:t>, 2014; Jing</w:t>
      </w:r>
      <w:r w:rsidR="00C30333">
        <w:rPr>
          <w:sz w:val="24"/>
          <w:szCs w:val="24"/>
          <w:lang w:val="en-GB"/>
        </w:rPr>
        <w:t>, Li &amp; Liu,</w:t>
      </w:r>
      <w:r w:rsidRPr="003E00A5">
        <w:rPr>
          <w:sz w:val="24"/>
          <w:szCs w:val="24"/>
          <w:lang w:val="en-GB"/>
        </w:rPr>
        <w:t xml:space="preserve"> 2016; Du </w:t>
      </w:r>
      <w:r w:rsidRPr="003E00A5">
        <w:rPr>
          <w:i/>
          <w:iCs/>
          <w:sz w:val="24"/>
          <w:szCs w:val="24"/>
          <w:lang w:val="en-GB"/>
        </w:rPr>
        <w:t>et al.</w:t>
      </w:r>
      <w:r w:rsidRPr="003E00A5">
        <w:rPr>
          <w:sz w:val="24"/>
          <w:szCs w:val="24"/>
          <w:lang w:val="en-GB"/>
        </w:rPr>
        <w:t>, 2017)</w:t>
      </w:r>
      <w:r w:rsidR="00C30333">
        <w:rPr>
          <w:sz w:val="24"/>
          <w:szCs w:val="24"/>
          <w:lang w:val="en-GB"/>
        </w:rPr>
        <w:t>]</w:t>
      </w:r>
      <w:r w:rsidRPr="003E00A5">
        <w:rPr>
          <w:sz w:val="24"/>
          <w:szCs w:val="24"/>
          <w:lang w:val="en-GB"/>
        </w:rPr>
        <w:t>. This correlation between higher tracking and ‘earlyness’ each season has been linked to resource acquisition traits associated with lower competitive abilities in plants (e.g. they tend to be of lower height, have shallower roots, narrower diameter vessels, thinner leaves, and grow faster</w:t>
      </w:r>
      <w:r w:rsidR="00C30333">
        <w:rPr>
          <w:sz w:val="24"/>
          <w:szCs w:val="24"/>
          <w:lang w:val="en-GB"/>
        </w:rPr>
        <w:t>;</w:t>
      </w:r>
      <w:r w:rsidRPr="003E00A5">
        <w:rPr>
          <w:sz w:val="24"/>
          <w:szCs w:val="24"/>
          <w:lang w:val="en-GB"/>
        </w:rPr>
        <w:t xml:space="preserve"> reviewed in Wolkovich &amp; Cleland, 2014), but our review found few studies that directly examined whether tracking correlates with resource acquisition traits. Those that did generally found </w:t>
      </w:r>
      <w:r w:rsidR="00C30333">
        <w:rPr>
          <w:sz w:val="24"/>
          <w:szCs w:val="24"/>
          <w:lang w:val="en-GB"/>
        </w:rPr>
        <w:t xml:space="preserve">that </w:t>
      </w:r>
      <w:r w:rsidRPr="003E00A5">
        <w:rPr>
          <w:sz w:val="24"/>
          <w:szCs w:val="24"/>
          <w:lang w:val="en-GB"/>
        </w:rPr>
        <w:t xml:space="preserve">species with higher tracking also had traits associated with lower competitive abilities under low resources </w:t>
      </w:r>
      <w:r w:rsidR="00C30333">
        <w:rPr>
          <w:sz w:val="24"/>
          <w:szCs w:val="24"/>
          <w:lang w:val="en-GB"/>
        </w:rPr>
        <w:t>[</w:t>
      </w:r>
      <w:r w:rsidRPr="003E00A5">
        <w:rPr>
          <w:sz w:val="24"/>
          <w:szCs w:val="24"/>
          <w:lang w:val="en-GB"/>
        </w:rPr>
        <w:t xml:space="preserve">e.g. being shallower rooted or lacking a taproot </w:t>
      </w:r>
      <w:r w:rsidR="00C30333">
        <w:rPr>
          <w:sz w:val="24"/>
          <w:szCs w:val="24"/>
          <w:lang w:val="en-GB"/>
        </w:rPr>
        <w:t>(</w:t>
      </w:r>
      <w:r w:rsidRPr="003E00A5">
        <w:rPr>
          <w:sz w:val="24"/>
          <w:szCs w:val="24"/>
          <w:lang w:val="en-GB"/>
        </w:rPr>
        <w:t xml:space="preserve">Dorji </w:t>
      </w:r>
      <w:r w:rsidRPr="003E00A5">
        <w:rPr>
          <w:i/>
          <w:iCs/>
          <w:sz w:val="24"/>
          <w:szCs w:val="24"/>
          <w:lang w:val="en-GB"/>
        </w:rPr>
        <w:t>et al.</w:t>
      </w:r>
      <w:r w:rsidRPr="003E00A5">
        <w:rPr>
          <w:sz w:val="24"/>
          <w:szCs w:val="24"/>
          <w:lang w:val="en-GB"/>
        </w:rPr>
        <w:t>, 2013; Lasky</w:t>
      </w:r>
      <w:r w:rsidR="00C30333">
        <w:rPr>
          <w:sz w:val="24"/>
          <w:szCs w:val="24"/>
          <w:lang w:val="en-GB"/>
        </w:rPr>
        <w:t>, Uriarte &amp; Muscarella,</w:t>
      </w:r>
      <w:r w:rsidRPr="003E00A5">
        <w:rPr>
          <w:sz w:val="24"/>
          <w:szCs w:val="24"/>
          <w:lang w:val="en-GB"/>
        </w:rPr>
        <w:t xml:space="preserve"> 2016; Zhu </w:t>
      </w:r>
      <w:r w:rsidRPr="003E00A5">
        <w:rPr>
          <w:i/>
          <w:iCs/>
          <w:sz w:val="24"/>
          <w:szCs w:val="24"/>
          <w:lang w:val="en-GB"/>
        </w:rPr>
        <w:t>et al.</w:t>
      </w:r>
      <w:r w:rsidRPr="003E00A5">
        <w:rPr>
          <w:sz w:val="24"/>
          <w:szCs w:val="24"/>
          <w:lang w:val="en-GB"/>
        </w:rPr>
        <w:t>, 2016)</w:t>
      </w:r>
      <w:r w:rsidR="00C30333">
        <w:rPr>
          <w:sz w:val="24"/>
          <w:szCs w:val="24"/>
          <w:lang w:val="en-GB"/>
        </w:rPr>
        <w:t>]</w:t>
      </w:r>
      <w:r w:rsidRPr="003E00A5">
        <w:rPr>
          <w:sz w:val="24"/>
          <w:szCs w:val="24"/>
          <w:lang w:val="en-GB"/>
        </w:rPr>
        <w:t xml:space="preserve">. These species were often also early (e.g. Dorji </w:t>
      </w:r>
      <w:r w:rsidRPr="003E00A5">
        <w:rPr>
          <w:i/>
          <w:iCs/>
          <w:sz w:val="24"/>
          <w:szCs w:val="24"/>
          <w:lang w:val="en-GB"/>
        </w:rPr>
        <w:t>et al.</w:t>
      </w:r>
      <w:r w:rsidRPr="003E00A5">
        <w:rPr>
          <w:sz w:val="24"/>
          <w:szCs w:val="24"/>
          <w:lang w:val="en-GB"/>
        </w:rPr>
        <w:t xml:space="preserve">, 2013; Zhu </w:t>
      </w:r>
      <w:r w:rsidRPr="003E00A5">
        <w:rPr>
          <w:i/>
          <w:iCs/>
          <w:sz w:val="24"/>
          <w:szCs w:val="24"/>
          <w:lang w:val="en-GB"/>
        </w:rPr>
        <w:t>et al.</w:t>
      </w:r>
      <w:r w:rsidRPr="003E00A5">
        <w:rPr>
          <w:sz w:val="24"/>
          <w:szCs w:val="24"/>
          <w:lang w:val="en-GB"/>
        </w:rPr>
        <w:t>, 2016), supporting the hypothesis that environmental tracking may relate to a syndrome of traits that allows species to be rapid colonizers each season, but poor competitors in lower-resource periods.</w:t>
      </w:r>
    </w:p>
    <w:p w14:paraId="5A31CFFE" w14:textId="77777777" w:rsidR="00C30333" w:rsidRPr="003E00A5" w:rsidRDefault="00C30333" w:rsidP="003E00A5">
      <w:pPr>
        <w:spacing w:line="480" w:lineRule="auto"/>
        <w:jc w:val="left"/>
        <w:rPr>
          <w:sz w:val="24"/>
          <w:szCs w:val="24"/>
          <w:lang w:val="en-GB"/>
        </w:rPr>
      </w:pPr>
    </w:p>
    <w:p w14:paraId="0CED4439" w14:textId="22A199E9" w:rsidR="0066218C" w:rsidRPr="003E00A5" w:rsidRDefault="00C30333" w:rsidP="003E00A5">
      <w:pPr>
        <w:pStyle w:val="Heading3"/>
        <w:widowControl/>
        <w:spacing w:before="0" w:after="0" w:line="480" w:lineRule="auto"/>
        <w:rPr>
          <w:sz w:val="24"/>
          <w:szCs w:val="24"/>
          <w:lang w:val="en-GB"/>
        </w:rPr>
      </w:pPr>
      <w:r>
        <w:rPr>
          <w:sz w:val="24"/>
          <w:szCs w:val="24"/>
          <w:lang w:val="en-GB"/>
        </w:rPr>
        <w:lastRenderedPageBreak/>
        <w:t>(</w:t>
      </w:r>
      <w:r w:rsidR="0066218C" w:rsidRPr="003E00A5">
        <w:rPr>
          <w:sz w:val="24"/>
          <w:szCs w:val="24"/>
          <w:lang w:val="en-GB"/>
        </w:rPr>
        <w:t>2</w:t>
      </w:r>
      <w:r>
        <w:rPr>
          <w:sz w:val="24"/>
          <w:szCs w:val="24"/>
          <w:lang w:val="en-GB"/>
        </w:rPr>
        <w:t>)</w:t>
      </w:r>
      <w:r w:rsidR="003E00A5" w:rsidRPr="003E00A5">
        <w:rPr>
          <w:sz w:val="24"/>
          <w:szCs w:val="24"/>
          <w:lang w:val="en-GB"/>
        </w:rPr>
        <w:t xml:space="preserve"> </w:t>
      </w:r>
      <w:r w:rsidR="0066218C" w:rsidRPr="003E00A5">
        <w:rPr>
          <w:sz w:val="24"/>
          <w:szCs w:val="24"/>
          <w:lang w:val="en-GB"/>
        </w:rPr>
        <w:t>Including tracking in multi-species community assembly models</w:t>
      </w:r>
    </w:p>
    <w:p w14:paraId="055EE539" w14:textId="2C9A4302" w:rsidR="0066218C" w:rsidRPr="003E00A5" w:rsidRDefault="0066218C" w:rsidP="003E00A5">
      <w:pPr>
        <w:spacing w:line="480" w:lineRule="auto"/>
        <w:jc w:val="left"/>
        <w:rPr>
          <w:sz w:val="24"/>
          <w:szCs w:val="24"/>
          <w:lang w:val="en-GB"/>
        </w:rPr>
      </w:pPr>
      <w:r w:rsidRPr="003E00A5">
        <w:rPr>
          <w:sz w:val="24"/>
          <w:szCs w:val="24"/>
          <w:lang w:val="en-GB"/>
        </w:rPr>
        <w:t>Predicting how tracking may determine which species are winners and losers with climate change requires integrating non-stationary environments into models of community assembly. Recent advances in coexistence models, sometimes called ‘modern coexistence theory’</w:t>
      </w:r>
      <w:r w:rsidR="00C30333">
        <w:rPr>
          <w:sz w:val="24"/>
          <w:szCs w:val="24"/>
          <w:lang w:val="en-GB"/>
        </w:rPr>
        <w:t>,</w:t>
      </w:r>
      <w:r w:rsidRPr="003E00A5">
        <w:rPr>
          <w:sz w:val="24"/>
          <w:szCs w:val="24"/>
          <w:lang w:val="en-GB"/>
        </w:rPr>
        <w:t xml:space="preserve"> recognize that mechanisms that are both dependent on, or independent of, fluctuations in the environment can lead to coexistence (Chesson &amp; Huntly, 1997; Chesson, 2000). These models, which underlie much of current community ecology research (Mayfield &amp; Levine, 2010; Barabas </w:t>
      </w:r>
      <w:r w:rsidRPr="003E00A5">
        <w:rPr>
          <w:i/>
          <w:iCs/>
          <w:sz w:val="24"/>
          <w:szCs w:val="24"/>
          <w:lang w:val="en-GB"/>
        </w:rPr>
        <w:t>et al.</w:t>
      </w:r>
      <w:r w:rsidRPr="003E00A5">
        <w:rPr>
          <w:sz w:val="24"/>
          <w:szCs w:val="24"/>
          <w:lang w:val="en-GB"/>
        </w:rPr>
        <w:t xml:space="preserve">, 2018; Ellner </w:t>
      </w:r>
      <w:r w:rsidRPr="003E00A5">
        <w:rPr>
          <w:i/>
          <w:iCs/>
          <w:sz w:val="24"/>
          <w:szCs w:val="24"/>
          <w:lang w:val="en-GB"/>
        </w:rPr>
        <w:t>et al.</w:t>
      </w:r>
      <w:r w:rsidRPr="003E00A5">
        <w:rPr>
          <w:sz w:val="24"/>
          <w:szCs w:val="24"/>
          <w:lang w:val="en-GB"/>
        </w:rPr>
        <w:t>, 2019), provide a framework to integrate tracking and non-stationarity into community ecology theory.</w:t>
      </w:r>
    </w:p>
    <w:p w14:paraId="248C7D1F" w14:textId="54619B8B" w:rsidR="0066218C" w:rsidRPr="003E00A5" w:rsidRDefault="0066218C" w:rsidP="003E00A5">
      <w:pPr>
        <w:spacing w:line="480" w:lineRule="auto"/>
        <w:jc w:val="left"/>
        <w:rPr>
          <w:sz w:val="24"/>
          <w:szCs w:val="24"/>
          <w:lang w:val="en-GB"/>
        </w:rPr>
      </w:pPr>
      <w:r w:rsidRPr="003E00A5">
        <w:rPr>
          <w:sz w:val="24"/>
          <w:szCs w:val="24"/>
          <w:lang w:val="en-GB"/>
        </w:rPr>
        <w:t>In community ecology model</w:t>
      </w:r>
      <w:r w:rsidR="00C30333">
        <w:rPr>
          <w:sz w:val="24"/>
          <w:szCs w:val="24"/>
          <w:lang w:val="en-GB"/>
        </w:rPr>
        <w:t>l</w:t>
      </w:r>
      <w:r w:rsidRPr="003E00A5">
        <w:rPr>
          <w:sz w:val="24"/>
          <w:szCs w:val="24"/>
          <w:lang w:val="en-GB"/>
        </w:rPr>
        <w:t>ing, definitions of the environment generally fall into two broad categories. In some models the environment is expressed as variation in species’ parameters. For example, in an early formalization of the lottery model (Chesson &amp; Warner, 1981), the environment appears as interannual variation in birth and death rates. In later generalizations of competitive coexistence in temporally</w:t>
      </w:r>
      <w:r w:rsidR="00C30333">
        <w:rPr>
          <w:sz w:val="24"/>
          <w:szCs w:val="24"/>
          <w:lang w:val="en-GB"/>
        </w:rPr>
        <w:t xml:space="preserve"> </w:t>
      </w:r>
      <w:r w:rsidRPr="003E00A5">
        <w:rPr>
          <w:sz w:val="24"/>
          <w:szCs w:val="24"/>
          <w:lang w:val="en-GB"/>
        </w:rPr>
        <w:t>varying environments, including the storage effect model (Chesson &amp; Huntly, 1997), the environment is formalized as the ‘species response to the environment’ (</w:t>
      </w:r>
      <w:r w:rsidR="00C30333" w:rsidRPr="00C30333">
        <w:rPr>
          <w:i/>
          <w:iCs/>
          <w:sz w:val="24"/>
          <w:szCs w:val="24"/>
          <w:lang w:val="en-GB"/>
        </w:rPr>
        <w:t>E</w:t>
      </w:r>
      <w:r w:rsidR="00C30333" w:rsidRPr="00C30333">
        <w:rPr>
          <w:i/>
          <w:iCs/>
          <w:sz w:val="24"/>
          <w:szCs w:val="24"/>
          <w:vertAlign w:val="subscript"/>
          <w:lang w:val="en-GB"/>
        </w:rPr>
        <w:t>i</w:t>
      </w:r>
      <w:r w:rsidRPr="003E00A5">
        <w:rPr>
          <w:sz w:val="24"/>
          <w:szCs w:val="24"/>
          <w:lang w:val="en-GB"/>
        </w:rPr>
        <w:t xml:space="preserve">), which translates environmental variation (potentially complex and multivariate) into the common currency </w:t>
      </w:r>
      <w:r w:rsidR="00C30333">
        <w:rPr>
          <w:sz w:val="24"/>
          <w:szCs w:val="24"/>
          <w:lang w:val="en-GB"/>
        </w:rPr>
        <w:t xml:space="preserve">of </w:t>
      </w:r>
      <w:r w:rsidRPr="003E00A5">
        <w:rPr>
          <w:sz w:val="24"/>
          <w:szCs w:val="24"/>
          <w:lang w:val="en-GB"/>
        </w:rPr>
        <w:t>species’ low</w:t>
      </w:r>
      <w:r w:rsidR="00C30333">
        <w:rPr>
          <w:sz w:val="24"/>
          <w:szCs w:val="24"/>
          <w:lang w:val="en-GB"/>
        </w:rPr>
        <w:t>-</w:t>
      </w:r>
      <w:r w:rsidRPr="003E00A5">
        <w:rPr>
          <w:sz w:val="24"/>
          <w:szCs w:val="24"/>
          <w:lang w:val="en-GB"/>
        </w:rPr>
        <w:t xml:space="preserve">density </w:t>
      </w:r>
      <w:r w:rsidRPr="00E019B4">
        <w:rPr>
          <w:i/>
          <w:iCs/>
          <w:sz w:val="24"/>
          <w:szCs w:val="24"/>
          <w:lang w:val="en-GB"/>
        </w:rPr>
        <w:t>per capita</w:t>
      </w:r>
      <w:r w:rsidRPr="003E00A5">
        <w:rPr>
          <w:sz w:val="24"/>
          <w:szCs w:val="24"/>
          <w:lang w:val="en-GB"/>
        </w:rPr>
        <w:t xml:space="preserve"> growth rates. Building a changing environment into such models thus requires knowing how environmental shifts filter through to species-level parameters (Tuljapurkar</w:t>
      </w:r>
      <w:r w:rsidR="00C30333">
        <w:rPr>
          <w:sz w:val="24"/>
          <w:szCs w:val="24"/>
          <w:lang w:val="en-GB"/>
        </w:rPr>
        <w:t>, Gaillard &amp; Coulson,</w:t>
      </w:r>
      <w:r w:rsidRPr="003E00A5">
        <w:rPr>
          <w:sz w:val="24"/>
          <w:szCs w:val="24"/>
          <w:lang w:val="en-GB"/>
        </w:rPr>
        <w:t xml:space="preserve"> 2009) to impact fundamental tracking. For example, storage effect models predict shifts in communities when environmental change alters the long-term covariance between the environment and competition </w:t>
      </w:r>
      <w:r w:rsidR="00C30333">
        <w:rPr>
          <w:sz w:val="24"/>
          <w:szCs w:val="24"/>
          <w:lang w:val="en-GB"/>
        </w:rPr>
        <w:t>[</w:t>
      </w:r>
      <w:r w:rsidRPr="003E00A5">
        <w:rPr>
          <w:sz w:val="24"/>
          <w:szCs w:val="24"/>
          <w:lang w:val="en-GB"/>
        </w:rPr>
        <w:t xml:space="preserve">i.e. decreasing </w:t>
      </w:r>
      <w:r w:rsidR="00C30333">
        <w:rPr>
          <w:sz w:val="24"/>
          <w:szCs w:val="24"/>
          <w:lang w:val="en-GB"/>
        </w:rPr>
        <w:t>cov(</w:t>
      </w:r>
      <w:r w:rsidR="00C30333" w:rsidRPr="00C30333">
        <w:rPr>
          <w:i/>
          <w:iCs/>
          <w:sz w:val="24"/>
          <w:szCs w:val="24"/>
          <w:lang w:val="en-GB"/>
        </w:rPr>
        <w:t>E</w:t>
      </w:r>
      <w:r w:rsidR="00C30333" w:rsidRPr="00C30333">
        <w:rPr>
          <w:i/>
          <w:iCs/>
          <w:sz w:val="24"/>
          <w:szCs w:val="24"/>
          <w:vertAlign w:val="subscript"/>
          <w:lang w:val="en-GB"/>
        </w:rPr>
        <w:t>i</w:t>
      </w:r>
      <w:r w:rsidR="00C30333">
        <w:rPr>
          <w:sz w:val="24"/>
          <w:szCs w:val="24"/>
          <w:lang w:val="en-GB"/>
        </w:rPr>
        <w:t>,</w:t>
      </w:r>
      <w:r w:rsidR="00C30333">
        <w:rPr>
          <w:i/>
          <w:iCs/>
          <w:sz w:val="24"/>
          <w:szCs w:val="24"/>
          <w:lang w:val="en-GB"/>
        </w:rPr>
        <w:t>C</w:t>
      </w:r>
      <w:r w:rsidR="00C30333" w:rsidRPr="00C30333">
        <w:rPr>
          <w:i/>
          <w:iCs/>
          <w:sz w:val="24"/>
          <w:szCs w:val="24"/>
          <w:vertAlign w:val="subscript"/>
          <w:lang w:val="en-GB"/>
        </w:rPr>
        <w:t>i</w:t>
      </w:r>
      <w:r w:rsidR="00C30333">
        <w:rPr>
          <w:sz w:val="24"/>
          <w:szCs w:val="24"/>
          <w:lang w:val="en-GB"/>
        </w:rPr>
        <w:t>)]</w:t>
      </w:r>
      <w:r w:rsidRPr="003E00A5">
        <w:rPr>
          <w:sz w:val="24"/>
          <w:szCs w:val="24"/>
          <w:lang w:val="en-GB"/>
        </w:rPr>
        <w:t xml:space="preserve">, leading to a decrease in the storage effect as a means of competitive coexistence. In another example, Rudolf (2019) added the temporal </w:t>
      </w:r>
      <w:r w:rsidRPr="003E00A5">
        <w:rPr>
          <w:sz w:val="24"/>
          <w:szCs w:val="24"/>
          <w:lang w:val="en-GB"/>
        </w:rPr>
        <w:lastRenderedPageBreak/>
        <w:t>environment to competition models by defining interaction strength as dependent on the temporal distance between species. This is somewhat similar to models that include the environment effectively through different levels of asynchrony (e.g. Nakazawa &amp; Doi, 2012; Revilla</w:t>
      </w:r>
      <w:r w:rsidR="00C30333">
        <w:rPr>
          <w:sz w:val="24"/>
          <w:szCs w:val="24"/>
          <w:lang w:val="en-GB"/>
        </w:rPr>
        <w:t>, Encinas-Viso &amp; Loreau,</w:t>
      </w:r>
      <w:r w:rsidRPr="003E00A5">
        <w:rPr>
          <w:sz w:val="24"/>
          <w:szCs w:val="24"/>
          <w:lang w:val="en-GB"/>
        </w:rPr>
        <w:t xml:space="preserve"> 2014). </w:t>
      </w:r>
    </w:p>
    <w:p w14:paraId="3CA8D7B1" w14:textId="5CA3C545" w:rsidR="0066218C" w:rsidRDefault="0066218C" w:rsidP="003E00A5">
      <w:pPr>
        <w:spacing w:line="480" w:lineRule="auto"/>
        <w:jc w:val="left"/>
        <w:rPr>
          <w:sz w:val="24"/>
          <w:szCs w:val="24"/>
          <w:lang w:val="en-GB"/>
        </w:rPr>
      </w:pPr>
      <w:r w:rsidRPr="003E00A5">
        <w:rPr>
          <w:sz w:val="24"/>
          <w:szCs w:val="24"/>
          <w:lang w:val="en-GB"/>
        </w:rPr>
        <w:t>In other models, the environment is more specifically defined as a resource (e.g. seed germination models where an explicit resource pulse each year initiates germination) and models something close to fundamental tracking. Models that explicitly include the environment provide a major opportunity to predict how tracking and non-stationarity determine future communities. As an example, we mode</w:t>
      </w:r>
      <w:r w:rsidR="00C30333">
        <w:rPr>
          <w:sz w:val="24"/>
          <w:szCs w:val="24"/>
          <w:lang w:val="en-GB"/>
        </w:rPr>
        <w:t>l</w:t>
      </w:r>
      <w:r w:rsidRPr="003E00A5">
        <w:rPr>
          <w:sz w:val="24"/>
          <w:szCs w:val="24"/>
          <w:lang w:val="en-GB"/>
        </w:rPr>
        <w:t>led a shift to earlier growing seasons using a common coexistence model where the environment is defined as a limiting resource that determines the start of growth each year.</w:t>
      </w:r>
    </w:p>
    <w:p w14:paraId="13D1DDCA" w14:textId="77777777" w:rsidR="00C30333" w:rsidRPr="003E00A5" w:rsidRDefault="00C30333" w:rsidP="003E00A5">
      <w:pPr>
        <w:spacing w:line="480" w:lineRule="auto"/>
        <w:jc w:val="left"/>
        <w:rPr>
          <w:sz w:val="24"/>
          <w:szCs w:val="24"/>
          <w:lang w:val="en-GB"/>
        </w:rPr>
      </w:pPr>
    </w:p>
    <w:p w14:paraId="34677B71" w14:textId="11D3CBB9" w:rsidR="0066218C" w:rsidRPr="003E00A5" w:rsidRDefault="00C30333" w:rsidP="003E00A5">
      <w:pPr>
        <w:pStyle w:val="Heading3"/>
        <w:widowControl/>
        <w:spacing w:before="0" w:after="0" w:line="480" w:lineRule="auto"/>
        <w:rPr>
          <w:sz w:val="24"/>
          <w:szCs w:val="24"/>
          <w:lang w:val="en-GB"/>
        </w:rPr>
      </w:pPr>
      <w:r>
        <w:rPr>
          <w:sz w:val="24"/>
          <w:szCs w:val="24"/>
          <w:lang w:val="en-GB"/>
        </w:rPr>
        <w:t>(</w:t>
      </w:r>
      <w:r w:rsidR="0066218C" w:rsidRPr="003E00A5">
        <w:rPr>
          <w:sz w:val="24"/>
          <w:szCs w:val="24"/>
          <w:lang w:val="en-GB"/>
        </w:rPr>
        <w:t>3</w:t>
      </w:r>
      <w:r>
        <w:rPr>
          <w:sz w:val="24"/>
          <w:szCs w:val="24"/>
          <w:lang w:val="en-GB"/>
        </w:rPr>
        <w:t>)</w:t>
      </w:r>
      <w:r w:rsidR="003E00A5" w:rsidRPr="003E00A5">
        <w:rPr>
          <w:sz w:val="24"/>
          <w:szCs w:val="24"/>
          <w:lang w:val="en-GB"/>
        </w:rPr>
        <w:t xml:space="preserve"> </w:t>
      </w:r>
      <w:r w:rsidR="0066218C" w:rsidRPr="003E00A5">
        <w:rPr>
          <w:sz w:val="24"/>
          <w:szCs w:val="24"/>
          <w:lang w:val="en-GB"/>
        </w:rPr>
        <w:t>Adding tracking and non-stationarity to a common coexistence model</w:t>
      </w:r>
    </w:p>
    <w:p w14:paraId="0D25547E" w14:textId="77777777" w:rsidR="00F83E4F" w:rsidRDefault="0066218C" w:rsidP="003E00A5">
      <w:pPr>
        <w:spacing w:line="480" w:lineRule="auto"/>
        <w:jc w:val="left"/>
        <w:rPr>
          <w:ins w:id="39" w:author="Elizabeth Wolkovich" w:date="2021-07-02T12:06:00Z"/>
          <w:sz w:val="24"/>
          <w:szCs w:val="24"/>
          <w:lang w:val="en-GB"/>
        </w:rPr>
      </w:pPr>
      <w:r w:rsidRPr="003E00A5">
        <w:rPr>
          <w:sz w:val="24"/>
          <w:szCs w:val="24"/>
          <w:lang w:val="en-GB"/>
        </w:rPr>
        <w:t xml:space="preserve">To show how resource-based coexistence models can be adapted to study tracking in non-stationary environments we used a simple model that allows within- and between-year dynamics to contribute to coexistence. As the model is akin to many commonly used seed germination models (Chesson </w:t>
      </w:r>
      <w:r w:rsidRPr="003E00A5">
        <w:rPr>
          <w:i/>
          <w:iCs/>
          <w:sz w:val="24"/>
          <w:szCs w:val="24"/>
          <w:lang w:val="en-GB"/>
        </w:rPr>
        <w:t>et al.</w:t>
      </w:r>
      <w:r w:rsidRPr="003E00A5">
        <w:rPr>
          <w:sz w:val="24"/>
          <w:szCs w:val="24"/>
          <w:lang w:val="en-GB"/>
        </w:rPr>
        <w:t xml:space="preserve">, 2004), we follow a similar terminology for ease here; however the basic structure of the model could apply to other systems with one dominant non-renewing pulse of a limiting resource each season (e.g. water from rain or snowpack), or a multivariate resource pulse that acts effectively as one resource (e.g. nitrogen and light drawn down together over the season). In this model, the environment changes from year to year </w:t>
      </w:r>
      <w:r w:rsidRPr="00E019B4">
        <w:rPr>
          <w:i/>
          <w:iCs/>
          <w:sz w:val="24"/>
          <w:szCs w:val="24"/>
          <w:lang w:val="en-GB"/>
        </w:rPr>
        <w:t>via</w:t>
      </w:r>
      <w:r w:rsidRPr="003E00A5">
        <w:rPr>
          <w:sz w:val="24"/>
          <w:szCs w:val="24"/>
          <w:lang w:val="en-GB"/>
        </w:rPr>
        <w:t xml:space="preserve"> variable germination, and within</w:t>
      </w:r>
      <w:r w:rsidR="00C30333">
        <w:rPr>
          <w:sz w:val="24"/>
          <w:szCs w:val="24"/>
          <w:lang w:val="en-GB"/>
        </w:rPr>
        <w:t xml:space="preserve"> </w:t>
      </w:r>
      <w:r w:rsidRPr="003E00A5">
        <w:rPr>
          <w:sz w:val="24"/>
          <w:szCs w:val="24"/>
          <w:lang w:val="en-GB"/>
        </w:rPr>
        <w:t>years is explicitly mode</w:t>
      </w:r>
      <w:r w:rsidR="00C30333">
        <w:rPr>
          <w:sz w:val="24"/>
          <w:szCs w:val="24"/>
          <w:lang w:val="en-GB"/>
        </w:rPr>
        <w:t>l</w:t>
      </w:r>
      <w:r w:rsidRPr="003E00A5">
        <w:rPr>
          <w:sz w:val="24"/>
          <w:szCs w:val="24"/>
          <w:lang w:val="en-GB"/>
        </w:rPr>
        <w:t xml:space="preserve">led as a resource pulse at the start of the season. The timing of the resource relative to each species’ ideal timing determines how much each species germinates each year, allowing us to include fundamental tracking. Specifically, in the model ‘tracking’ moves </w:t>
      </w:r>
      <w:r w:rsidRPr="003E00A5">
        <w:rPr>
          <w:sz w:val="24"/>
          <w:szCs w:val="24"/>
          <w:lang w:val="en-GB"/>
        </w:rPr>
        <w:lastRenderedPageBreak/>
        <w:t>a species intrinsic start time (</w:t>
      </w:r>
      <w:r w:rsidR="00C30333">
        <w:rPr>
          <w:rFonts w:ascii="Symbol" w:hAnsi="Symbol"/>
          <w:sz w:val="24"/>
          <w:szCs w:val="24"/>
          <w:lang w:val="en-GB"/>
        </w:rPr>
        <w:t></w:t>
      </w:r>
      <w:r w:rsidR="00C30333" w:rsidRPr="00C30333">
        <w:rPr>
          <w:i/>
          <w:iCs/>
          <w:sz w:val="24"/>
          <w:szCs w:val="24"/>
          <w:vertAlign w:val="subscript"/>
          <w:lang w:val="en-GB"/>
        </w:rPr>
        <w:t>i</w:t>
      </w:r>
      <w:r w:rsidRPr="003E00A5">
        <w:rPr>
          <w:sz w:val="24"/>
          <w:szCs w:val="24"/>
          <w:lang w:val="en-GB"/>
        </w:rPr>
        <w:t xml:space="preserve"> for species </w:t>
      </w:r>
      <w:r w:rsidRPr="003E00A5">
        <w:rPr>
          <w:i/>
          <w:iCs/>
          <w:sz w:val="24"/>
          <w:szCs w:val="24"/>
          <w:lang w:val="en-GB"/>
        </w:rPr>
        <w:t>i</w:t>
      </w:r>
      <w:r w:rsidRPr="003E00A5">
        <w:rPr>
          <w:sz w:val="24"/>
          <w:szCs w:val="24"/>
          <w:lang w:val="en-GB"/>
        </w:rPr>
        <w:t>) closer to the environmental start time (</w:t>
      </w:r>
      <w:r w:rsidR="00C30333">
        <w:rPr>
          <w:rFonts w:ascii="Symbol" w:hAnsi="Symbol"/>
          <w:sz w:val="24"/>
          <w:szCs w:val="24"/>
          <w:lang w:val="en-GB"/>
        </w:rPr>
        <w:t></w:t>
      </w:r>
      <w:commentRangeStart w:id="40"/>
      <w:r w:rsidR="00C30333">
        <w:rPr>
          <w:i/>
          <w:iCs/>
          <w:sz w:val="24"/>
          <w:szCs w:val="24"/>
          <w:vertAlign w:val="subscript"/>
          <w:lang w:val="en-GB"/>
        </w:rPr>
        <w:t>p</w:t>
      </w:r>
      <w:commentRangeEnd w:id="40"/>
      <w:r w:rsidR="00C30333">
        <w:rPr>
          <w:rStyle w:val="CommentReference"/>
        </w:rPr>
        <w:commentReference w:id="40"/>
      </w:r>
      <w:r w:rsidRPr="003E00A5">
        <w:rPr>
          <w:sz w:val="24"/>
          <w:szCs w:val="24"/>
          <w:lang w:val="en-GB"/>
        </w:rPr>
        <w:t>), resulting in a higher germination fraction</w:t>
      </w:r>
      <w:r w:rsidR="00C30333">
        <w:rPr>
          <w:sz w:val="24"/>
          <w:szCs w:val="24"/>
          <w:lang w:val="en-GB"/>
        </w:rPr>
        <w:t xml:space="preserve">, </w:t>
      </w:r>
      <w:r w:rsidRPr="003E00A5">
        <w:rPr>
          <w:sz w:val="24"/>
          <w:szCs w:val="24"/>
          <w:lang w:val="en-GB"/>
        </w:rPr>
        <w:t xml:space="preserve">making it, effectively, a superior colonizer (see </w:t>
      </w:r>
      <w:r w:rsidR="00C30333">
        <w:rPr>
          <w:sz w:val="24"/>
          <w:szCs w:val="24"/>
          <w:lang w:val="en-GB"/>
        </w:rPr>
        <w:t>Appendix S1, Section 3</w:t>
      </w:r>
      <w:r w:rsidRPr="003E00A5">
        <w:rPr>
          <w:sz w:val="24"/>
          <w:szCs w:val="24"/>
          <w:lang w:val="en-GB"/>
        </w:rPr>
        <w:t xml:space="preserve"> for complete description and equations). </w:t>
      </w:r>
    </w:p>
    <w:p w14:paraId="10528EAC" w14:textId="77777777" w:rsidR="00352664" w:rsidRDefault="0066218C" w:rsidP="003E00A5">
      <w:pPr>
        <w:spacing w:line="480" w:lineRule="auto"/>
        <w:jc w:val="left"/>
        <w:rPr>
          <w:ins w:id="41" w:author="Elizabeth Wolkovich" w:date="2021-07-02T12:06:00Z"/>
          <w:sz w:val="24"/>
          <w:szCs w:val="24"/>
          <w:lang w:val="en-GB"/>
        </w:rPr>
      </w:pPr>
      <w:commentRangeStart w:id="42"/>
      <w:r w:rsidRPr="003E00A5">
        <w:rPr>
          <w:sz w:val="24"/>
          <w:szCs w:val="24"/>
          <w:lang w:val="en-GB"/>
        </w:rPr>
        <w:t>As</w:t>
      </w:r>
      <w:commentRangeEnd w:id="42"/>
      <w:r w:rsidR="00F83E4F">
        <w:rPr>
          <w:rStyle w:val="CommentReference"/>
        </w:rPr>
        <w:commentReference w:id="42"/>
      </w:r>
      <w:r w:rsidRPr="003E00A5">
        <w:rPr>
          <w:sz w:val="24"/>
          <w:szCs w:val="24"/>
          <w:lang w:val="en-GB"/>
        </w:rPr>
        <w:t xml:space="preserve"> with all coexistence models, species can co-occur </w:t>
      </w:r>
      <w:r w:rsidRPr="00E019B4">
        <w:rPr>
          <w:i/>
          <w:iCs/>
          <w:sz w:val="24"/>
          <w:szCs w:val="24"/>
          <w:lang w:val="en-GB"/>
        </w:rPr>
        <w:t>via</w:t>
      </w:r>
      <w:r w:rsidRPr="003E00A5">
        <w:rPr>
          <w:sz w:val="24"/>
          <w:szCs w:val="24"/>
          <w:lang w:val="en-GB"/>
        </w:rPr>
        <w:t xml:space="preserve"> equalizing mechanisms, but require stabilizing mechanisms to coexist (see Table </w:t>
      </w:r>
      <w:r w:rsidRPr="003E00A5">
        <w:rPr>
          <w:sz w:val="24"/>
          <w:szCs w:val="24"/>
          <w:lang w:val="en-GB"/>
        </w:rPr>
        <w:fldChar w:fldCharType="begin"/>
      </w:r>
      <w:r w:rsidRPr="003E00A5">
        <w:rPr>
          <w:sz w:val="24"/>
          <w:szCs w:val="24"/>
          <w:lang w:val="en-GB"/>
        </w:rPr>
        <w:instrText xml:space="preserve">REF BMtab_gloss \* MERGEFORMAT </w:instrText>
      </w:r>
      <w:r w:rsidRPr="003E00A5">
        <w:rPr>
          <w:sz w:val="24"/>
          <w:szCs w:val="24"/>
          <w:lang w:val="en-GB"/>
        </w:rPr>
        <w:fldChar w:fldCharType="separate"/>
      </w:r>
      <w:r w:rsidR="006C1569" w:rsidRPr="003E00A5">
        <w:rPr>
          <w:sz w:val="24"/>
          <w:szCs w:val="24"/>
          <w:lang w:val="en-GB"/>
        </w:rPr>
        <w:t>1</w:t>
      </w:r>
      <w:r w:rsidRPr="003E00A5">
        <w:rPr>
          <w:sz w:val="24"/>
          <w:szCs w:val="24"/>
          <w:lang w:val="en-GB"/>
        </w:rPr>
        <w:fldChar w:fldCharType="end"/>
      </w:r>
      <w:r w:rsidRPr="003E00A5">
        <w:rPr>
          <w:sz w:val="24"/>
          <w:szCs w:val="24"/>
          <w:lang w:val="en-GB"/>
        </w:rPr>
        <w:t>). Thus species cannot coexist given only variation in tracking</w:t>
      </w:r>
      <w:ins w:id="43" w:author="Alison Cooper" w:date="2021-06-17T16:54:00Z">
        <w:r w:rsidR="00C30333">
          <w:rPr>
            <w:sz w:val="24"/>
            <w:szCs w:val="24"/>
            <w:lang w:val="en-GB"/>
          </w:rPr>
          <w:t xml:space="preserve"> – </w:t>
        </w:r>
      </w:ins>
      <w:del w:id="44" w:author="Alison Cooper" w:date="2021-06-17T16:54:00Z">
        <w:r w:rsidRPr="003E00A5" w:rsidDel="00C30333">
          <w:rPr>
            <w:sz w:val="24"/>
            <w:szCs w:val="24"/>
            <w:lang w:val="en-GB"/>
          </w:rPr>
          <w:delText>—</w:delText>
        </w:r>
      </w:del>
      <w:r w:rsidRPr="003E00A5">
        <w:rPr>
          <w:sz w:val="24"/>
          <w:szCs w:val="24"/>
          <w:lang w:val="en-GB"/>
        </w:rPr>
        <w:t xml:space="preserve">coexistence requires variation in another trait axis. Following the theory and empirical work reviewed above, we included a trade-off between species’ tracking and </w:t>
      </w:r>
      <w:commentRangeStart w:id="45"/>
      <w:r w:rsidR="00C30333" w:rsidRPr="00E019B4">
        <w:rPr>
          <w:i/>
          <w:iCs/>
          <w:sz w:val="24"/>
          <w:szCs w:val="24"/>
          <w:lang w:val="en-GB"/>
        </w:rPr>
        <w:t>R</w:t>
      </w:r>
      <w:r w:rsidR="00C30333">
        <w:rPr>
          <w:sz w:val="24"/>
          <w:szCs w:val="24"/>
          <w:lang w:val="en-GB"/>
        </w:rPr>
        <w:t>*</w:t>
      </w:r>
      <w:commentRangeEnd w:id="45"/>
      <w:r w:rsidR="00C30333">
        <w:rPr>
          <w:rStyle w:val="CommentReference"/>
        </w:rPr>
        <w:commentReference w:id="45"/>
      </w:r>
      <w:r w:rsidRPr="003E00A5">
        <w:rPr>
          <w:sz w:val="24"/>
          <w:szCs w:val="24"/>
          <w:lang w:val="en-GB"/>
        </w:rPr>
        <w:t xml:space="preserve"> (</w:t>
      </w:r>
      <w:commentRangeStart w:id="46"/>
      <w:ins w:id="47" w:author="Elizabeth Wolkovich" w:date="2021-07-02T11:36:00Z">
        <w:r w:rsidR="006568D7">
          <w:rPr>
            <w:sz w:val="24"/>
            <w:szCs w:val="24"/>
            <w:lang w:val="en-GB"/>
          </w:rPr>
          <w:t xml:space="preserve">a metric of resource competition </w:t>
        </w:r>
        <w:commentRangeEnd w:id="46"/>
        <w:r w:rsidR="006568D7">
          <w:rPr>
            <w:rStyle w:val="CommentReference"/>
          </w:rPr>
          <w:commentReference w:id="46"/>
        </w:r>
      </w:ins>
      <w:r w:rsidRPr="003E00A5">
        <w:rPr>
          <w:sz w:val="24"/>
          <w:szCs w:val="24"/>
          <w:lang w:val="en-GB"/>
        </w:rPr>
        <w:t>where species with lower</w:t>
      </w:r>
      <w:r w:rsidR="00C30333">
        <w:rPr>
          <w:sz w:val="24"/>
          <w:szCs w:val="24"/>
          <w:lang w:val="en-GB"/>
        </w:rPr>
        <w:t xml:space="preserve"> </w:t>
      </w:r>
      <w:r w:rsidR="00C30333" w:rsidRPr="0061477B">
        <w:rPr>
          <w:i/>
          <w:iCs/>
          <w:sz w:val="24"/>
          <w:szCs w:val="24"/>
          <w:lang w:val="en-GB"/>
        </w:rPr>
        <w:t>R</w:t>
      </w:r>
      <w:r w:rsidR="00C30333">
        <w:rPr>
          <w:sz w:val="24"/>
          <w:szCs w:val="24"/>
          <w:lang w:val="en-GB"/>
        </w:rPr>
        <w:t>*</w:t>
      </w:r>
      <w:r w:rsidRPr="003E00A5">
        <w:rPr>
          <w:sz w:val="24"/>
          <w:szCs w:val="24"/>
          <w:lang w:val="en-GB"/>
        </w:rPr>
        <w:t xml:space="preserve"> are superior competitors). With variation in tracking and in</w:t>
      </w:r>
      <w:r w:rsidR="00C30333">
        <w:rPr>
          <w:sz w:val="24"/>
          <w:szCs w:val="24"/>
          <w:lang w:val="en-GB"/>
        </w:rPr>
        <w:t xml:space="preserve"> </w:t>
      </w:r>
      <w:r w:rsidR="00C30333" w:rsidRPr="0061477B">
        <w:rPr>
          <w:i/>
          <w:iCs/>
          <w:sz w:val="24"/>
          <w:szCs w:val="24"/>
          <w:lang w:val="en-GB"/>
        </w:rPr>
        <w:t>R</w:t>
      </w:r>
      <w:r w:rsidR="00C30333">
        <w:rPr>
          <w:sz w:val="24"/>
          <w:szCs w:val="24"/>
          <w:lang w:val="en-GB"/>
        </w:rPr>
        <w:t>*</w:t>
      </w:r>
      <w:r w:rsidRPr="003E00A5">
        <w:rPr>
          <w:sz w:val="24"/>
          <w:szCs w:val="24"/>
          <w:lang w:val="en-GB"/>
        </w:rPr>
        <w:t xml:space="preserve">, species can persist together when the species with a temporal niche advantage is also the inferior competitor (Fig. </w:t>
      </w:r>
      <w:r w:rsidRPr="003E00A5">
        <w:rPr>
          <w:sz w:val="24"/>
          <w:szCs w:val="24"/>
          <w:lang w:val="en-GB"/>
        </w:rPr>
        <w:fldChar w:fldCharType="begin"/>
      </w:r>
      <w:r w:rsidRPr="003E00A5">
        <w:rPr>
          <w:sz w:val="24"/>
          <w:szCs w:val="24"/>
          <w:lang w:val="en-GB"/>
        </w:rPr>
        <w:instrText xml:space="preserve">REF BMfig_modelfig \* MERGEFORMAT </w:instrText>
      </w:r>
      <w:r w:rsidRPr="003E00A5">
        <w:rPr>
          <w:sz w:val="24"/>
          <w:szCs w:val="24"/>
          <w:lang w:val="en-GB"/>
        </w:rPr>
        <w:fldChar w:fldCharType="separate"/>
      </w:r>
      <w:r w:rsidR="006C1569" w:rsidRPr="003E00A5">
        <w:rPr>
          <w:sz w:val="24"/>
          <w:szCs w:val="24"/>
          <w:lang w:val="en-GB"/>
        </w:rPr>
        <w:t>5</w:t>
      </w:r>
      <w:r w:rsidRPr="003E00A5">
        <w:rPr>
          <w:sz w:val="24"/>
          <w:szCs w:val="24"/>
          <w:lang w:val="en-GB"/>
        </w:rPr>
        <w:fldChar w:fldCharType="end"/>
      </w:r>
      <w:r w:rsidRPr="003E00A5">
        <w:rPr>
          <w:sz w:val="24"/>
          <w:szCs w:val="24"/>
          <w:lang w:val="en-GB"/>
        </w:rPr>
        <w:t xml:space="preserve">). These trade-offs, however, are all environmentally dependent; they hold only so long as the environment is stationary. </w:t>
      </w:r>
    </w:p>
    <w:p w14:paraId="00F7653D" w14:textId="4A3828D6" w:rsidR="0066218C" w:rsidRPr="003E00A5" w:rsidRDefault="0066218C" w:rsidP="003E00A5">
      <w:pPr>
        <w:spacing w:line="480" w:lineRule="auto"/>
        <w:jc w:val="left"/>
        <w:rPr>
          <w:sz w:val="24"/>
          <w:szCs w:val="24"/>
          <w:lang w:val="en-GB"/>
        </w:rPr>
      </w:pPr>
      <w:commentRangeStart w:id="49"/>
      <w:r w:rsidRPr="003E00A5">
        <w:rPr>
          <w:sz w:val="24"/>
          <w:szCs w:val="24"/>
          <w:lang w:val="en-GB"/>
        </w:rPr>
        <w:t>We</w:t>
      </w:r>
      <w:commentRangeEnd w:id="49"/>
      <w:r w:rsidR="00352664">
        <w:rPr>
          <w:rStyle w:val="CommentReference"/>
        </w:rPr>
        <w:commentReference w:id="49"/>
      </w:r>
      <w:r w:rsidRPr="003E00A5">
        <w:rPr>
          <w:sz w:val="24"/>
          <w:szCs w:val="24"/>
          <w:lang w:val="en-GB"/>
        </w:rPr>
        <w:t xml:space="preserve"> examined how trade-offs may be transformed by a non-stationary environment, by transitioning a stationary environment</w:t>
      </w:r>
      <w:ins w:id="50" w:author="Alison Cooper" w:date="2021-06-17T16:56:00Z">
        <w:r w:rsidR="00C30333">
          <w:rPr>
            <w:sz w:val="24"/>
            <w:szCs w:val="24"/>
            <w:lang w:val="en-GB"/>
          </w:rPr>
          <w:t xml:space="preserve"> </w:t>
        </w:r>
      </w:ins>
      <w:ins w:id="51" w:author="Elizabeth Wolkovich" w:date="2021-06-25T09:13:00Z">
        <w:r w:rsidR="00C526A0">
          <w:rPr>
            <w:sz w:val="24"/>
            <w:szCs w:val="24"/>
            <w:lang w:val="en-GB"/>
          </w:rPr>
          <w:t>(</w:t>
        </w:r>
      </w:ins>
      <w:del w:id="52" w:author="Alison Cooper" w:date="2021-06-17T16:56:00Z">
        <w:r w:rsidRPr="003E00A5" w:rsidDel="00C30333">
          <w:rPr>
            <w:sz w:val="24"/>
            <w:szCs w:val="24"/>
            <w:lang w:val="en-GB"/>
          </w:rPr>
          <w:delText>—</w:delText>
        </w:r>
      </w:del>
      <w:r w:rsidRPr="003E00A5">
        <w:rPr>
          <w:sz w:val="24"/>
          <w:szCs w:val="24"/>
          <w:lang w:val="en-GB"/>
        </w:rPr>
        <w:t>in which two species had persisted together for 500 years</w:t>
      </w:r>
      <w:ins w:id="53" w:author="Alison Cooper" w:date="2021-06-17T16:56:00Z">
        <w:r w:rsidR="00C30333">
          <w:rPr>
            <w:sz w:val="24"/>
            <w:szCs w:val="24"/>
            <w:lang w:val="en-GB"/>
          </w:rPr>
          <w:t xml:space="preserve"> </w:t>
        </w:r>
      </w:ins>
      <w:del w:id="54" w:author="Alison Cooper" w:date="2021-06-17T16:56:00Z">
        <w:r w:rsidRPr="003E00A5" w:rsidDel="00C30333">
          <w:rPr>
            <w:sz w:val="24"/>
            <w:szCs w:val="24"/>
            <w:lang w:val="en-GB"/>
          </w:rPr>
          <w:delText>—</w:delText>
        </w:r>
      </w:del>
      <w:r w:rsidRPr="003E00A5">
        <w:rPr>
          <w:sz w:val="24"/>
          <w:szCs w:val="24"/>
          <w:lang w:val="en-GB"/>
        </w:rPr>
        <w:t>to non-stationary</w:t>
      </w:r>
      <w:ins w:id="55" w:author="Elizabeth Wolkovich" w:date="2021-06-25T09:13:00Z">
        <w:r w:rsidR="00C526A0">
          <w:rPr>
            <w:sz w:val="24"/>
            <w:szCs w:val="24"/>
            <w:lang w:val="en-GB"/>
          </w:rPr>
          <w:t>)</w:t>
        </w:r>
      </w:ins>
      <w:del w:id="56" w:author="Elizabeth Wolkovich" w:date="2021-06-25T09:13:00Z">
        <w:r w:rsidRPr="003E00A5" w:rsidDel="00C526A0">
          <w:rPr>
            <w:sz w:val="24"/>
            <w:szCs w:val="24"/>
            <w:lang w:val="en-GB"/>
          </w:rPr>
          <w:delText>,</w:delText>
        </w:r>
      </w:del>
      <w:r w:rsidRPr="003E00A5">
        <w:rPr>
          <w:sz w:val="24"/>
          <w:szCs w:val="24"/>
          <w:lang w:val="en-GB"/>
        </w:rPr>
        <w:t xml:space="preserve"> </w:t>
      </w:r>
      <w:r w:rsidRPr="00C30333">
        <w:rPr>
          <w:i/>
          <w:iCs/>
          <w:sz w:val="24"/>
          <w:szCs w:val="24"/>
          <w:lang w:val="en-GB"/>
          <w:rPrChange w:id="57" w:author="Alison Cooper" w:date="2021-06-17T16:56:00Z">
            <w:rPr>
              <w:sz w:val="24"/>
              <w:szCs w:val="24"/>
              <w:lang w:val="en-GB"/>
            </w:rPr>
          </w:rPrChange>
        </w:rPr>
        <w:t>via</w:t>
      </w:r>
      <w:r w:rsidRPr="003E00A5">
        <w:rPr>
          <w:sz w:val="24"/>
          <w:szCs w:val="24"/>
          <w:lang w:val="en-GB"/>
        </w:rPr>
        <w:t xml:space="preserve"> an earlier start of season (earlier timing of the resource pulse,</w:t>
      </w:r>
      <w:r w:rsidR="00C30333">
        <w:rPr>
          <w:sz w:val="24"/>
          <w:szCs w:val="24"/>
          <w:lang w:val="en-GB"/>
        </w:rPr>
        <w:t xml:space="preserve"> </w:t>
      </w:r>
      <w:r w:rsidR="00C30333">
        <w:rPr>
          <w:rFonts w:ascii="Symbol" w:hAnsi="Symbol"/>
          <w:sz w:val="24"/>
          <w:szCs w:val="24"/>
          <w:lang w:val="en-GB"/>
        </w:rPr>
        <w:t></w:t>
      </w:r>
      <w:r w:rsidR="00C30333">
        <w:rPr>
          <w:i/>
          <w:iCs/>
          <w:sz w:val="24"/>
          <w:szCs w:val="24"/>
          <w:vertAlign w:val="subscript"/>
          <w:lang w:val="en-GB"/>
        </w:rPr>
        <w:t>p</w:t>
      </w:r>
      <w:r w:rsidRPr="003E00A5">
        <w:rPr>
          <w:sz w:val="24"/>
          <w:szCs w:val="24"/>
          <w:lang w:val="en-GB"/>
        </w:rPr>
        <w:t xml:space="preserve">, Fig. </w:t>
      </w:r>
      <w:r w:rsidRPr="003E00A5">
        <w:rPr>
          <w:sz w:val="24"/>
          <w:szCs w:val="24"/>
          <w:lang w:val="en-GB"/>
        </w:rPr>
        <w:fldChar w:fldCharType="begin"/>
      </w:r>
      <w:r w:rsidRPr="003E00A5">
        <w:rPr>
          <w:sz w:val="24"/>
          <w:szCs w:val="24"/>
          <w:lang w:val="en-GB"/>
        </w:rPr>
        <w:instrText xml:space="preserve">REF BMfig_modelfig \* MERGEFORMAT </w:instrText>
      </w:r>
      <w:r w:rsidRPr="003E00A5">
        <w:rPr>
          <w:sz w:val="24"/>
          <w:szCs w:val="24"/>
          <w:lang w:val="en-GB"/>
        </w:rPr>
        <w:fldChar w:fldCharType="separate"/>
      </w:r>
      <w:r w:rsidR="006C1569" w:rsidRPr="003E00A5">
        <w:rPr>
          <w:sz w:val="24"/>
          <w:szCs w:val="24"/>
          <w:lang w:val="en-GB"/>
        </w:rPr>
        <w:t>5</w:t>
      </w:r>
      <w:r w:rsidRPr="003E00A5">
        <w:rPr>
          <w:sz w:val="24"/>
          <w:szCs w:val="24"/>
          <w:lang w:val="en-GB"/>
        </w:rPr>
        <w:fldChar w:fldCharType="end"/>
      </w:r>
      <w:r w:rsidRPr="003E00A5">
        <w:rPr>
          <w:sz w:val="24"/>
          <w:szCs w:val="24"/>
          <w:lang w:val="en-GB"/>
        </w:rPr>
        <w:t xml:space="preserve">; see </w:t>
      </w:r>
      <w:r w:rsidR="00D92AE5">
        <w:rPr>
          <w:sz w:val="24"/>
          <w:szCs w:val="24"/>
          <w:lang w:val="en-GB"/>
        </w:rPr>
        <w:t>Appendix S1, Section 3</w:t>
      </w:r>
      <w:r w:rsidR="00D92AE5" w:rsidRPr="003E00A5">
        <w:rPr>
          <w:sz w:val="24"/>
          <w:szCs w:val="24"/>
          <w:lang w:val="en-GB"/>
        </w:rPr>
        <w:t xml:space="preserve"> </w:t>
      </w:r>
      <w:r w:rsidRPr="003E00A5">
        <w:rPr>
          <w:sz w:val="24"/>
          <w:szCs w:val="24"/>
          <w:lang w:val="en-GB"/>
        </w:rPr>
        <w:t>for more details). By changing a fundamental niche axis (the distribution of the environment, an axis along which these communities were structured), we shifted one major part of the trade-off: the new non-stationary environment favo</w:t>
      </w:r>
      <w:r w:rsidR="00D92AE5">
        <w:rPr>
          <w:sz w:val="24"/>
          <w:szCs w:val="24"/>
          <w:lang w:val="en-GB"/>
        </w:rPr>
        <w:t>u</w:t>
      </w:r>
      <w:r w:rsidRPr="003E00A5">
        <w:rPr>
          <w:sz w:val="24"/>
          <w:szCs w:val="24"/>
          <w:lang w:val="en-GB"/>
        </w:rPr>
        <w:t xml:space="preserve">red an earlier start time than the previous stationary environment. This, in turn, reshaped our two-species communities, which depended on this trade-off for persistence. </w:t>
      </w:r>
    </w:p>
    <w:p w14:paraId="2DF377B4" w14:textId="38146FE5" w:rsidR="0066218C" w:rsidRPr="003E00A5" w:rsidRDefault="0066218C" w:rsidP="003E00A5">
      <w:pPr>
        <w:spacing w:line="480" w:lineRule="auto"/>
        <w:jc w:val="left"/>
        <w:rPr>
          <w:sz w:val="24"/>
          <w:szCs w:val="24"/>
          <w:lang w:val="en-GB"/>
        </w:rPr>
      </w:pPr>
      <w:r w:rsidRPr="003E00A5">
        <w:rPr>
          <w:sz w:val="24"/>
          <w:szCs w:val="24"/>
          <w:lang w:val="en-GB"/>
        </w:rPr>
        <w:t>While the non-stationary environment favo</w:t>
      </w:r>
      <w:r w:rsidR="00D92AE5">
        <w:rPr>
          <w:sz w:val="24"/>
          <w:szCs w:val="24"/>
          <w:lang w:val="en-GB"/>
        </w:rPr>
        <w:t>u</w:t>
      </w:r>
      <w:r w:rsidRPr="003E00A5">
        <w:rPr>
          <w:sz w:val="24"/>
          <w:szCs w:val="24"/>
          <w:lang w:val="en-GB"/>
        </w:rPr>
        <w:t xml:space="preserve">red </w:t>
      </w:r>
      <w:ins w:id="58" w:author="Elizabeth Wolkovich" w:date="2021-06-25T09:13:00Z">
        <w:r w:rsidR="00C526A0">
          <w:rPr>
            <w:sz w:val="24"/>
            <w:szCs w:val="24"/>
            <w:lang w:val="en-GB"/>
          </w:rPr>
          <w:t>better</w:t>
        </w:r>
        <w:r w:rsidR="00C526A0" w:rsidRPr="003E00A5">
          <w:rPr>
            <w:sz w:val="24"/>
            <w:szCs w:val="24"/>
            <w:lang w:val="en-GB"/>
          </w:rPr>
          <w:t xml:space="preserve"> </w:t>
        </w:r>
      </w:ins>
      <w:r w:rsidRPr="003E00A5">
        <w:rPr>
          <w:sz w:val="24"/>
          <w:szCs w:val="24"/>
          <w:lang w:val="en-GB"/>
        </w:rPr>
        <w:t xml:space="preserve">trackers (who in turn drove the extinction of species with lower tracking values from many two-species communities), some two-species communities persisted (15.1%, see Fig. </w:t>
      </w:r>
      <w:r w:rsidRPr="003E00A5">
        <w:rPr>
          <w:sz w:val="24"/>
          <w:szCs w:val="24"/>
          <w:lang w:val="en-GB"/>
        </w:rPr>
        <w:fldChar w:fldCharType="begin"/>
      </w:r>
      <w:r w:rsidRPr="003E00A5">
        <w:rPr>
          <w:sz w:val="24"/>
          <w:szCs w:val="24"/>
          <w:lang w:val="en-GB"/>
        </w:rPr>
        <w:instrText xml:space="preserve">REF BMfig_modelfig \* MERGEFORMAT </w:instrText>
      </w:r>
      <w:r w:rsidRPr="003E00A5">
        <w:rPr>
          <w:sz w:val="24"/>
          <w:szCs w:val="24"/>
          <w:lang w:val="en-GB"/>
        </w:rPr>
        <w:fldChar w:fldCharType="separate"/>
      </w:r>
      <w:r w:rsidR="006C1569" w:rsidRPr="003E00A5">
        <w:rPr>
          <w:sz w:val="24"/>
          <w:szCs w:val="24"/>
          <w:lang w:val="en-GB"/>
        </w:rPr>
        <w:t>5</w:t>
      </w:r>
      <w:r w:rsidRPr="003E00A5">
        <w:rPr>
          <w:sz w:val="24"/>
          <w:szCs w:val="24"/>
          <w:lang w:val="en-GB"/>
        </w:rPr>
        <w:fldChar w:fldCharType="end"/>
      </w:r>
      <w:r w:rsidR="00D92AE5">
        <w:rPr>
          <w:sz w:val="24"/>
          <w:szCs w:val="24"/>
          <w:lang w:val="en-GB"/>
        </w:rPr>
        <w:t>D</w:t>
      </w:r>
      <w:r w:rsidRPr="003E00A5">
        <w:rPr>
          <w:sz w:val="24"/>
          <w:szCs w:val="24"/>
          <w:lang w:val="en-GB"/>
        </w:rPr>
        <w:t xml:space="preserve">). These two-species communities persisted because the same fundamental trade-off between biological start </w:t>
      </w:r>
      <w:r w:rsidRPr="003E00A5">
        <w:rPr>
          <w:sz w:val="24"/>
          <w:szCs w:val="24"/>
          <w:lang w:val="en-GB"/>
        </w:rPr>
        <w:lastRenderedPageBreak/>
        <w:t>time and within-season competitive ability, while narrowed, was not fully lost. Taken together, these simulations show how non-stationarity can drive local species extinction and reshape the underlying assembly mechanisms of communities.</w:t>
      </w:r>
    </w:p>
    <w:p w14:paraId="7044041D" w14:textId="697445A9" w:rsidR="0066218C" w:rsidRPr="003E00A5" w:rsidRDefault="0066218C" w:rsidP="003E00A5">
      <w:pPr>
        <w:spacing w:line="480" w:lineRule="auto"/>
        <w:jc w:val="left"/>
        <w:rPr>
          <w:sz w:val="24"/>
          <w:szCs w:val="24"/>
          <w:lang w:val="en-GB"/>
        </w:rPr>
      </w:pPr>
      <w:r w:rsidRPr="003E00A5">
        <w:rPr>
          <w:sz w:val="24"/>
          <w:szCs w:val="24"/>
          <w:lang w:val="en-GB"/>
        </w:rPr>
        <w:t xml:space="preserve">Our simulations support growing </w:t>
      </w:r>
      <w:r w:rsidR="00D92AE5">
        <w:rPr>
          <w:sz w:val="24"/>
          <w:szCs w:val="24"/>
          <w:lang w:val="en-GB"/>
        </w:rPr>
        <w:t>evidence</w:t>
      </w:r>
      <w:r w:rsidR="00D92AE5" w:rsidRPr="003E00A5">
        <w:rPr>
          <w:sz w:val="24"/>
          <w:szCs w:val="24"/>
          <w:lang w:val="en-GB"/>
        </w:rPr>
        <w:t xml:space="preserve"> </w:t>
      </w:r>
      <w:r w:rsidRPr="003E00A5">
        <w:rPr>
          <w:sz w:val="24"/>
          <w:szCs w:val="24"/>
          <w:lang w:val="en-GB"/>
        </w:rPr>
        <w:t xml:space="preserve">that tracking should not be considered alone (Diamond </w:t>
      </w:r>
      <w:r w:rsidRPr="003E00A5">
        <w:rPr>
          <w:i/>
          <w:iCs/>
          <w:sz w:val="24"/>
          <w:szCs w:val="24"/>
          <w:lang w:val="en-GB"/>
        </w:rPr>
        <w:t>et al.</w:t>
      </w:r>
      <w:r w:rsidRPr="003E00A5">
        <w:rPr>
          <w:sz w:val="24"/>
          <w:szCs w:val="24"/>
          <w:lang w:val="en-GB"/>
        </w:rPr>
        <w:t xml:space="preserve">, 2011; Dorji </w:t>
      </w:r>
      <w:r w:rsidRPr="003E00A5">
        <w:rPr>
          <w:i/>
          <w:iCs/>
          <w:sz w:val="24"/>
          <w:szCs w:val="24"/>
          <w:lang w:val="en-GB"/>
        </w:rPr>
        <w:t>et al.</w:t>
      </w:r>
      <w:r w:rsidRPr="003E00A5">
        <w:rPr>
          <w:sz w:val="24"/>
          <w:szCs w:val="24"/>
          <w:lang w:val="en-GB"/>
        </w:rPr>
        <w:t xml:space="preserve">, 2013; Ishioka </w:t>
      </w:r>
      <w:r w:rsidRPr="003E00A5">
        <w:rPr>
          <w:i/>
          <w:iCs/>
          <w:sz w:val="24"/>
          <w:szCs w:val="24"/>
          <w:lang w:val="en-GB"/>
        </w:rPr>
        <w:t>et al.</w:t>
      </w:r>
      <w:r w:rsidRPr="003E00A5">
        <w:rPr>
          <w:sz w:val="24"/>
          <w:szCs w:val="24"/>
          <w:lang w:val="en-GB"/>
        </w:rPr>
        <w:t xml:space="preserve">, 2013; Kharouba </w:t>
      </w:r>
      <w:r w:rsidRPr="003E00A5">
        <w:rPr>
          <w:i/>
          <w:iCs/>
          <w:sz w:val="24"/>
          <w:szCs w:val="24"/>
          <w:lang w:val="en-GB"/>
        </w:rPr>
        <w:t>et al.</w:t>
      </w:r>
      <w:r w:rsidRPr="003E00A5">
        <w:rPr>
          <w:sz w:val="24"/>
          <w:szCs w:val="24"/>
          <w:lang w:val="en-GB"/>
        </w:rPr>
        <w:t xml:space="preserve">, 2014; Du </w:t>
      </w:r>
      <w:r w:rsidRPr="003E00A5">
        <w:rPr>
          <w:i/>
          <w:iCs/>
          <w:sz w:val="24"/>
          <w:szCs w:val="24"/>
          <w:lang w:val="en-GB"/>
        </w:rPr>
        <w:t>et al.</w:t>
      </w:r>
      <w:r w:rsidRPr="003E00A5">
        <w:rPr>
          <w:sz w:val="24"/>
          <w:szCs w:val="24"/>
          <w:lang w:val="en-GB"/>
        </w:rPr>
        <w:t>, 2017), but may be part of a larger trait syndrome. Indeed, this model trivially shows that multi-species communities cannot form given only variation in the temporal niche</w:t>
      </w:r>
      <w:ins w:id="59" w:author="Alison Cooper" w:date="2021-06-17T16:58:00Z">
        <w:r w:rsidR="00D92AE5">
          <w:rPr>
            <w:sz w:val="24"/>
            <w:szCs w:val="24"/>
            <w:lang w:val="en-GB"/>
          </w:rPr>
          <w:t xml:space="preserve"> – </w:t>
        </w:r>
      </w:ins>
      <w:del w:id="60" w:author="Alison Cooper" w:date="2021-06-17T16:58:00Z">
        <w:r w:rsidRPr="003E00A5" w:rsidDel="00D92AE5">
          <w:rPr>
            <w:sz w:val="24"/>
            <w:szCs w:val="24"/>
            <w:lang w:val="en-GB"/>
          </w:rPr>
          <w:delText>—</w:delText>
        </w:r>
      </w:del>
      <w:r w:rsidRPr="003E00A5">
        <w:rPr>
          <w:sz w:val="24"/>
          <w:szCs w:val="24"/>
          <w:lang w:val="en-GB"/>
        </w:rPr>
        <w:t xml:space="preserve">a trade-off is required. Our results thus support empirical work showing a trade-off where trackers are also inferior resource competitors (Lasky </w:t>
      </w:r>
      <w:r w:rsidRPr="003E00A5">
        <w:rPr>
          <w:i/>
          <w:iCs/>
          <w:sz w:val="24"/>
          <w:szCs w:val="24"/>
          <w:lang w:val="en-GB"/>
        </w:rPr>
        <w:t>et al.</w:t>
      </w:r>
      <w:r w:rsidRPr="003E00A5">
        <w:rPr>
          <w:sz w:val="24"/>
          <w:szCs w:val="24"/>
          <w:lang w:val="en-GB"/>
        </w:rPr>
        <w:t xml:space="preserve">, 2016; Zhu </w:t>
      </w:r>
      <w:r w:rsidRPr="003E00A5">
        <w:rPr>
          <w:i/>
          <w:iCs/>
          <w:sz w:val="24"/>
          <w:szCs w:val="24"/>
          <w:lang w:val="en-GB"/>
        </w:rPr>
        <w:t>et al.</w:t>
      </w:r>
      <w:r w:rsidRPr="003E00A5">
        <w:rPr>
          <w:sz w:val="24"/>
          <w:szCs w:val="24"/>
          <w:lang w:val="en-GB"/>
        </w:rPr>
        <w:t>, 2016)</w:t>
      </w:r>
      <w:ins w:id="61" w:author="Alison Cooper" w:date="2021-06-17T16:58:00Z">
        <w:r w:rsidR="00D92AE5">
          <w:rPr>
            <w:sz w:val="24"/>
            <w:szCs w:val="24"/>
            <w:lang w:val="en-GB"/>
          </w:rPr>
          <w:t xml:space="preserve">; </w:t>
        </w:r>
      </w:ins>
      <w:del w:id="62" w:author="Alison Cooper" w:date="2021-06-17T16:58:00Z">
        <w:r w:rsidRPr="003E00A5" w:rsidDel="00D92AE5">
          <w:rPr>
            <w:sz w:val="24"/>
            <w:szCs w:val="24"/>
            <w:lang w:val="en-GB"/>
          </w:rPr>
          <w:delText>—</w:delText>
        </w:r>
      </w:del>
      <w:r w:rsidRPr="003E00A5">
        <w:rPr>
          <w:sz w:val="24"/>
          <w:szCs w:val="24"/>
          <w:lang w:val="en-GB"/>
        </w:rPr>
        <w:t>this must be the case for multi-species persistence. Otherwise, the species best matched to the environment would drive the other extinct.</w:t>
      </w:r>
    </w:p>
    <w:p w14:paraId="7C5EBC10" w14:textId="42A2976C" w:rsidR="0066218C" w:rsidRDefault="0066218C" w:rsidP="003E00A5">
      <w:pPr>
        <w:spacing w:line="480" w:lineRule="auto"/>
        <w:jc w:val="left"/>
        <w:rPr>
          <w:sz w:val="24"/>
          <w:szCs w:val="24"/>
          <w:lang w:val="en-GB"/>
        </w:rPr>
      </w:pPr>
      <w:r w:rsidRPr="003E00A5">
        <w:rPr>
          <w:sz w:val="24"/>
          <w:szCs w:val="24"/>
          <w:lang w:val="en-GB"/>
        </w:rPr>
        <w:t xml:space="preserve">Additionally, our results highlight that non-stationarity may reshape the balance of equalizing </w:t>
      </w:r>
      <w:r w:rsidRPr="00E019B4">
        <w:rPr>
          <w:i/>
          <w:iCs/>
          <w:sz w:val="24"/>
          <w:szCs w:val="24"/>
          <w:lang w:val="en-GB"/>
        </w:rPr>
        <w:t>versus</w:t>
      </w:r>
      <w:r w:rsidRPr="003E00A5">
        <w:rPr>
          <w:sz w:val="24"/>
          <w:szCs w:val="24"/>
          <w:lang w:val="en-GB"/>
        </w:rPr>
        <w:t xml:space="preserve"> stabilizing mechanisms. As environments shifted from stationarity to non-stationarity, species that co-occurred </w:t>
      </w:r>
      <w:r w:rsidRPr="00E019B4">
        <w:rPr>
          <w:i/>
          <w:iCs/>
          <w:sz w:val="24"/>
          <w:szCs w:val="24"/>
          <w:lang w:val="en-GB"/>
        </w:rPr>
        <w:t>via</w:t>
      </w:r>
      <w:r w:rsidRPr="003E00A5">
        <w:rPr>
          <w:sz w:val="24"/>
          <w:szCs w:val="24"/>
          <w:lang w:val="en-GB"/>
        </w:rPr>
        <w:t xml:space="preserve"> equalizing mechanisms persisted longer</w:t>
      </w:r>
      <w:ins w:id="63" w:author="Alison Cooper" w:date="2021-06-17T16:58:00Z">
        <w:r w:rsidR="00D92AE5">
          <w:rPr>
            <w:sz w:val="24"/>
            <w:szCs w:val="24"/>
            <w:lang w:val="en-GB"/>
          </w:rPr>
          <w:t xml:space="preserve"> – </w:t>
        </w:r>
      </w:ins>
      <w:del w:id="64" w:author="Alison Cooper" w:date="2021-06-17T16:58:00Z">
        <w:r w:rsidRPr="003E00A5" w:rsidDel="00D92AE5">
          <w:rPr>
            <w:sz w:val="24"/>
            <w:szCs w:val="24"/>
            <w:lang w:val="en-GB"/>
          </w:rPr>
          <w:delText>—</w:delText>
        </w:r>
      </w:del>
      <w:r w:rsidRPr="003E00A5">
        <w:rPr>
          <w:sz w:val="24"/>
          <w:szCs w:val="24"/>
          <w:lang w:val="en-GB"/>
        </w:rPr>
        <w:t xml:space="preserve">these equalized species were similarly affected by the changing environment. While this longer persistence of equalized species seems obvious once observed, it has several important implications. First, it may make identifying which traits climate change promotes through stabilizing mechanisms more difficult. Second, it suggests </w:t>
      </w:r>
      <w:r w:rsidR="00D92AE5">
        <w:rPr>
          <w:sz w:val="24"/>
          <w:szCs w:val="24"/>
          <w:lang w:val="en-GB"/>
        </w:rPr>
        <w:t xml:space="preserve">that </w:t>
      </w:r>
      <w:r w:rsidRPr="003E00A5">
        <w:rPr>
          <w:sz w:val="24"/>
          <w:szCs w:val="24"/>
          <w:lang w:val="en-GB"/>
        </w:rPr>
        <w:t>climate change</w:t>
      </w:r>
      <w:ins w:id="65" w:author="Alison Cooper" w:date="2021-06-17T16:58:00Z">
        <w:r w:rsidR="00D92AE5">
          <w:rPr>
            <w:sz w:val="24"/>
            <w:szCs w:val="24"/>
            <w:lang w:val="en-GB"/>
          </w:rPr>
          <w:t xml:space="preserve"> </w:t>
        </w:r>
      </w:ins>
      <w:ins w:id="66" w:author="Alison Cooper" w:date="2021-06-17T16:59:00Z">
        <w:r w:rsidR="00D92AE5">
          <w:rPr>
            <w:sz w:val="24"/>
            <w:szCs w:val="24"/>
            <w:lang w:val="en-GB"/>
          </w:rPr>
          <w:t xml:space="preserve">– </w:t>
        </w:r>
      </w:ins>
      <w:del w:id="67" w:author="Alison Cooper" w:date="2021-06-17T16:58:00Z">
        <w:r w:rsidRPr="003E00A5" w:rsidDel="00D92AE5">
          <w:rPr>
            <w:sz w:val="24"/>
            <w:szCs w:val="24"/>
            <w:lang w:val="en-GB"/>
          </w:rPr>
          <w:delText>—</w:delText>
        </w:r>
      </w:del>
      <w:r w:rsidRPr="003E00A5">
        <w:rPr>
          <w:sz w:val="24"/>
          <w:szCs w:val="24"/>
          <w:lang w:val="en-GB"/>
        </w:rPr>
        <w:t>or other factors that cause an environment to shift from stationary to non-stationary</w:t>
      </w:r>
      <w:ins w:id="68" w:author="Alison Cooper" w:date="2021-06-17T16:59:00Z">
        <w:r w:rsidR="00D92AE5">
          <w:rPr>
            <w:sz w:val="24"/>
            <w:szCs w:val="24"/>
            <w:lang w:val="en-GB"/>
          </w:rPr>
          <w:t xml:space="preserve"> – </w:t>
        </w:r>
      </w:ins>
      <w:del w:id="69" w:author="Alison Cooper" w:date="2021-06-17T16:59:00Z">
        <w:r w:rsidRPr="003E00A5" w:rsidDel="00D92AE5">
          <w:rPr>
            <w:sz w:val="24"/>
            <w:szCs w:val="24"/>
            <w:lang w:val="en-GB"/>
          </w:rPr>
          <w:delText>—</w:delText>
        </w:r>
      </w:del>
      <w:r w:rsidRPr="003E00A5">
        <w:rPr>
          <w:sz w:val="24"/>
          <w:szCs w:val="24"/>
          <w:lang w:val="en-GB"/>
        </w:rPr>
        <w:t xml:space="preserve">may cause a fundamental shift away from assembly </w:t>
      </w:r>
      <w:r w:rsidRPr="00E019B4">
        <w:rPr>
          <w:i/>
          <w:iCs/>
          <w:sz w:val="24"/>
          <w:szCs w:val="24"/>
          <w:lang w:val="en-GB"/>
        </w:rPr>
        <w:t>via</w:t>
      </w:r>
      <w:r w:rsidRPr="003E00A5">
        <w:rPr>
          <w:sz w:val="24"/>
          <w:szCs w:val="24"/>
          <w:lang w:val="en-GB"/>
        </w:rPr>
        <w:t xml:space="preserve"> stabilizing mechanisms. </w:t>
      </w:r>
    </w:p>
    <w:p w14:paraId="7297D9BB" w14:textId="77777777" w:rsidR="00D92AE5" w:rsidRPr="003E00A5" w:rsidRDefault="00D92AE5" w:rsidP="003E00A5">
      <w:pPr>
        <w:spacing w:line="480" w:lineRule="auto"/>
        <w:jc w:val="left"/>
        <w:rPr>
          <w:sz w:val="24"/>
          <w:szCs w:val="24"/>
          <w:lang w:val="en-GB"/>
        </w:rPr>
      </w:pPr>
    </w:p>
    <w:p w14:paraId="5961AD38" w14:textId="729AD273" w:rsidR="0066218C" w:rsidRPr="003E00A5" w:rsidRDefault="00D92AE5" w:rsidP="003E00A5">
      <w:pPr>
        <w:pStyle w:val="Heading3"/>
        <w:widowControl/>
        <w:spacing w:before="0" w:after="0" w:line="480" w:lineRule="auto"/>
        <w:rPr>
          <w:sz w:val="24"/>
          <w:szCs w:val="24"/>
          <w:lang w:val="en-GB"/>
        </w:rPr>
      </w:pPr>
      <w:r>
        <w:rPr>
          <w:sz w:val="24"/>
          <w:szCs w:val="24"/>
          <w:lang w:val="en-GB"/>
        </w:rPr>
        <w:t>(</w:t>
      </w:r>
      <w:r w:rsidR="0066218C" w:rsidRPr="003E00A5">
        <w:rPr>
          <w:sz w:val="24"/>
          <w:szCs w:val="24"/>
          <w:lang w:val="en-GB"/>
        </w:rPr>
        <w:t>4</w:t>
      </w:r>
      <w:r>
        <w:rPr>
          <w:sz w:val="24"/>
          <w:szCs w:val="24"/>
          <w:lang w:val="en-GB"/>
        </w:rPr>
        <w:t>)</w:t>
      </w:r>
      <w:r w:rsidR="003E00A5" w:rsidRPr="003E00A5">
        <w:rPr>
          <w:sz w:val="24"/>
          <w:szCs w:val="24"/>
          <w:lang w:val="en-GB"/>
        </w:rPr>
        <w:t xml:space="preserve"> </w:t>
      </w:r>
      <w:r w:rsidR="0066218C" w:rsidRPr="003E00A5">
        <w:rPr>
          <w:sz w:val="24"/>
          <w:szCs w:val="24"/>
          <w:lang w:val="en-GB"/>
        </w:rPr>
        <w:t xml:space="preserve">Fundamental </w:t>
      </w:r>
      <w:r w:rsidR="0066218C" w:rsidRPr="00E019B4">
        <w:rPr>
          <w:i/>
          <w:iCs/>
          <w:sz w:val="24"/>
          <w:szCs w:val="24"/>
          <w:lang w:val="en-GB"/>
        </w:rPr>
        <w:t>versus</w:t>
      </w:r>
      <w:r w:rsidR="0066218C" w:rsidRPr="003E00A5">
        <w:rPr>
          <w:sz w:val="24"/>
          <w:szCs w:val="24"/>
          <w:lang w:val="en-GB"/>
        </w:rPr>
        <w:t xml:space="preserve"> environmental tracking in multi-species models</w:t>
      </w:r>
    </w:p>
    <w:p w14:paraId="133F1D7B" w14:textId="644750DE" w:rsidR="0066218C" w:rsidRPr="003E00A5" w:rsidRDefault="0066218C" w:rsidP="003E00A5">
      <w:pPr>
        <w:spacing w:line="480" w:lineRule="auto"/>
        <w:jc w:val="left"/>
        <w:rPr>
          <w:sz w:val="24"/>
          <w:szCs w:val="24"/>
          <w:lang w:val="en-GB"/>
        </w:rPr>
      </w:pPr>
      <w:r w:rsidRPr="003E00A5">
        <w:rPr>
          <w:sz w:val="24"/>
          <w:szCs w:val="24"/>
          <w:lang w:val="en-GB"/>
        </w:rPr>
        <w:t xml:space="preserve">Most current models examine the environment from only one of two relevant perspectives: they represent the environment through its effects on fitness (e.g. the </w:t>
      </w:r>
      <w:r w:rsidRPr="003E00A5">
        <w:rPr>
          <w:sz w:val="24"/>
          <w:szCs w:val="24"/>
          <w:lang w:val="en-GB"/>
        </w:rPr>
        <w:lastRenderedPageBreak/>
        <w:t xml:space="preserve">storage effect model), or they represent the environment as used for species’ cues (e.g. many models of plasticity). Combining these two perspectives, which connect to fundamental and environmental tracking, respectively, may be critical to understanding the costs, benefits, and community outcomes of tracking in non-stationary environments. </w:t>
      </w:r>
    </w:p>
    <w:p w14:paraId="775AACE1" w14:textId="3D25CDB7" w:rsidR="0066218C" w:rsidRPr="003E00A5" w:rsidRDefault="0066218C" w:rsidP="003E00A5">
      <w:pPr>
        <w:spacing w:line="480" w:lineRule="auto"/>
        <w:jc w:val="left"/>
        <w:rPr>
          <w:sz w:val="24"/>
          <w:szCs w:val="24"/>
          <w:lang w:val="en-GB"/>
        </w:rPr>
      </w:pPr>
      <w:commentRangeStart w:id="70"/>
      <w:r w:rsidRPr="003E00A5">
        <w:rPr>
          <w:sz w:val="24"/>
          <w:szCs w:val="24"/>
          <w:lang w:val="en-GB"/>
        </w:rPr>
        <w:t>Layered</w:t>
      </w:r>
      <w:commentRangeEnd w:id="70"/>
      <w:r w:rsidR="00FA76C9">
        <w:rPr>
          <w:rStyle w:val="CommentReference"/>
        </w:rPr>
        <w:commentReference w:id="70"/>
      </w:r>
      <w:r w:rsidRPr="003E00A5">
        <w:rPr>
          <w:sz w:val="24"/>
          <w:szCs w:val="24"/>
          <w:lang w:val="en-GB"/>
        </w:rPr>
        <w:t xml:space="preserve"> onto these different views of the environment is how species responses are defined. In general, species responses to the environment can be broadly grouped into models that explicitly define when species start an event (e.g. spawning or germination) </w:t>
      </w:r>
      <w:r w:rsidRPr="00E019B4">
        <w:rPr>
          <w:i/>
          <w:iCs/>
          <w:sz w:val="24"/>
          <w:szCs w:val="24"/>
          <w:lang w:val="en-GB"/>
        </w:rPr>
        <w:t>versus</w:t>
      </w:r>
      <w:r w:rsidRPr="003E00A5">
        <w:rPr>
          <w:sz w:val="24"/>
          <w:szCs w:val="24"/>
          <w:lang w:val="en-GB"/>
        </w:rPr>
        <w:t xml:space="preserve"> those that model the magnitude of response (e.g. the number of propagules or seeds, as discussed in </w:t>
      </w:r>
      <w:r w:rsidR="00D92AE5">
        <w:rPr>
          <w:sz w:val="24"/>
          <w:szCs w:val="24"/>
          <w:lang w:val="en-GB"/>
        </w:rPr>
        <w:t>Section IV.3</w:t>
      </w:r>
      <w:r w:rsidRPr="003E00A5">
        <w:rPr>
          <w:sz w:val="24"/>
          <w:szCs w:val="24"/>
          <w:lang w:val="en-GB"/>
        </w:rPr>
        <w:t xml:space="preserve">). Models that explicitly include when a species starts an event are often focused on situations where order of arrival is critical. For example, models of priority effects through niche pre-emption highlight the advantage tracking may provide when it allows species to be early: early arrivals receive a head-start advantage, by gaining priority access to resources they can draw down, reducing resources available to later arrivals (Fukami, 2015). Such models predict </w:t>
      </w:r>
      <w:r w:rsidR="00D92AE5">
        <w:rPr>
          <w:sz w:val="24"/>
          <w:szCs w:val="24"/>
          <w:lang w:val="en-GB"/>
        </w:rPr>
        <w:t xml:space="preserve">that </w:t>
      </w:r>
      <w:r w:rsidRPr="003E00A5">
        <w:rPr>
          <w:sz w:val="24"/>
          <w:szCs w:val="24"/>
          <w:lang w:val="en-GB"/>
        </w:rPr>
        <w:t xml:space="preserve">early-arriving species </w:t>
      </w:r>
      <w:r w:rsidR="00D92AE5">
        <w:rPr>
          <w:sz w:val="24"/>
          <w:szCs w:val="24"/>
          <w:lang w:val="en-GB"/>
        </w:rPr>
        <w:t>will</w:t>
      </w:r>
      <w:r w:rsidR="00D92AE5" w:rsidRPr="003E00A5">
        <w:rPr>
          <w:sz w:val="24"/>
          <w:szCs w:val="24"/>
          <w:lang w:val="en-GB"/>
        </w:rPr>
        <w:t xml:space="preserve"> </w:t>
      </w:r>
      <w:r w:rsidRPr="003E00A5">
        <w:rPr>
          <w:sz w:val="24"/>
          <w:szCs w:val="24"/>
          <w:lang w:val="en-GB"/>
        </w:rPr>
        <w:t xml:space="preserve">out-compete other species, unless there is a cost to being too early or there are trade-offs with other species’ traits (Fig. </w:t>
      </w:r>
      <w:r w:rsidRPr="003E00A5">
        <w:rPr>
          <w:sz w:val="24"/>
          <w:szCs w:val="24"/>
          <w:lang w:val="en-GB"/>
        </w:rPr>
        <w:fldChar w:fldCharType="begin"/>
      </w:r>
      <w:r w:rsidRPr="003E00A5">
        <w:rPr>
          <w:sz w:val="24"/>
          <w:szCs w:val="24"/>
          <w:lang w:val="en-GB"/>
        </w:rPr>
        <w:instrText xml:space="preserve">REF BMfig_conceptmodels \* MERGEFORMAT </w:instrText>
      </w:r>
      <w:r w:rsidRPr="003E00A5">
        <w:rPr>
          <w:sz w:val="24"/>
          <w:szCs w:val="24"/>
          <w:lang w:val="en-GB"/>
        </w:rPr>
        <w:fldChar w:fldCharType="separate"/>
      </w:r>
      <w:r w:rsidR="006C1569" w:rsidRPr="003E00A5">
        <w:rPr>
          <w:sz w:val="24"/>
          <w:szCs w:val="24"/>
          <w:lang w:val="en-GB"/>
        </w:rPr>
        <w:t>6</w:t>
      </w:r>
      <w:r w:rsidRPr="003E00A5">
        <w:rPr>
          <w:sz w:val="24"/>
          <w:szCs w:val="24"/>
          <w:lang w:val="en-GB"/>
        </w:rPr>
        <w:fldChar w:fldCharType="end"/>
      </w:r>
      <w:r w:rsidRPr="003E00A5">
        <w:rPr>
          <w:sz w:val="24"/>
          <w:szCs w:val="24"/>
          <w:lang w:val="en-GB"/>
        </w:rPr>
        <w:t>).</w:t>
      </w:r>
    </w:p>
    <w:p w14:paraId="6CA73297" w14:textId="25B1B681" w:rsidR="0066218C" w:rsidRPr="003E00A5" w:rsidRDefault="0066218C" w:rsidP="003E00A5">
      <w:pPr>
        <w:spacing w:line="480" w:lineRule="auto"/>
        <w:jc w:val="left"/>
        <w:rPr>
          <w:sz w:val="24"/>
          <w:szCs w:val="24"/>
          <w:lang w:val="en-GB"/>
        </w:rPr>
      </w:pPr>
      <w:r w:rsidRPr="003E00A5">
        <w:rPr>
          <w:sz w:val="24"/>
          <w:szCs w:val="24"/>
          <w:lang w:val="en-GB"/>
        </w:rPr>
        <w:t xml:space="preserve">Other models canalize species’ responses to the environment into production and investment. Most models of inter-annual competition </w:t>
      </w:r>
      <w:r w:rsidR="00D92AE5">
        <w:rPr>
          <w:sz w:val="24"/>
          <w:szCs w:val="24"/>
          <w:lang w:val="en-GB"/>
        </w:rPr>
        <w:t>[</w:t>
      </w:r>
      <w:r w:rsidRPr="003E00A5">
        <w:rPr>
          <w:sz w:val="24"/>
          <w:szCs w:val="24"/>
          <w:lang w:val="en-GB"/>
        </w:rPr>
        <w:t xml:space="preserve">most explicit examples of ‘modern coexistence theory’ </w:t>
      </w:r>
      <w:r w:rsidR="00D92AE5">
        <w:rPr>
          <w:sz w:val="24"/>
          <w:szCs w:val="24"/>
          <w:lang w:val="en-GB"/>
        </w:rPr>
        <w:t>(</w:t>
      </w:r>
      <w:r w:rsidRPr="003E00A5">
        <w:rPr>
          <w:sz w:val="24"/>
          <w:szCs w:val="24"/>
          <w:lang w:val="en-GB"/>
        </w:rPr>
        <w:t xml:space="preserve">e.g. Chesson </w:t>
      </w:r>
      <w:r w:rsidRPr="003E00A5">
        <w:rPr>
          <w:i/>
          <w:iCs/>
          <w:sz w:val="24"/>
          <w:szCs w:val="24"/>
          <w:lang w:val="en-GB"/>
        </w:rPr>
        <w:t>et al.</w:t>
      </w:r>
      <w:r w:rsidRPr="003E00A5">
        <w:rPr>
          <w:sz w:val="24"/>
          <w:szCs w:val="24"/>
          <w:lang w:val="en-GB"/>
        </w:rPr>
        <w:t xml:space="preserve">, 2004; Angert </w:t>
      </w:r>
      <w:r w:rsidRPr="003E00A5">
        <w:rPr>
          <w:i/>
          <w:iCs/>
          <w:sz w:val="24"/>
          <w:szCs w:val="24"/>
          <w:lang w:val="en-GB"/>
        </w:rPr>
        <w:t>et al.</w:t>
      </w:r>
      <w:r w:rsidRPr="003E00A5">
        <w:rPr>
          <w:sz w:val="24"/>
          <w:szCs w:val="24"/>
          <w:lang w:val="en-GB"/>
        </w:rPr>
        <w:t>, 2009)</w:t>
      </w:r>
      <w:r w:rsidR="00D92AE5">
        <w:rPr>
          <w:sz w:val="24"/>
          <w:szCs w:val="24"/>
          <w:lang w:val="en-GB"/>
        </w:rPr>
        <w:t>]</w:t>
      </w:r>
      <w:r w:rsidRPr="003E00A5">
        <w:rPr>
          <w:sz w:val="24"/>
          <w:szCs w:val="24"/>
          <w:lang w:val="en-GB"/>
        </w:rPr>
        <w:t xml:space="preserve"> fall into this camp. Species produce (</w:t>
      </w:r>
      <w:r w:rsidRPr="00E019B4">
        <w:rPr>
          <w:i/>
          <w:iCs/>
          <w:sz w:val="24"/>
          <w:szCs w:val="24"/>
          <w:lang w:val="en-GB"/>
        </w:rPr>
        <w:t>via</w:t>
      </w:r>
      <w:r w:rsidRPr="003E00A5">
        <w:rPr>
          <w:sz w:val="24"/>
          <w:szCs w:val="24"/>
          <w:lang w:val="en-GB"/>
        </w:rPr>
        <w:t xml:space="preserve"> investment in offspring, tissue, etc.) differentially depending on the environment each year and outcomes are mediated through density. While these models may seem disconnected from timing, they are built on the idea that how well species are ‘matched’ to the environment varies across both species and years, and determines the density</w:t>
      </w:r>
      <w:r w:rsidR="00D92AE5">
        <w:rPr>
          <w:sz w:val="24"/>
          <w:szCs w:val="24"/>
          <w:lang w:val="en-GB"/>
        </w:rPr>
        <w:t>-</w:t>
      </w:r>
      <w:r w:rsidRPr="003E00A5">
        <w:rPr>
          <w:sz w:val="24"/>
          <w:szCs w:val="24"/>
          <w:lang w:val="en-GB"/>
        </w:rPr>
        <w:t xml:space="preserve">independent component of fitness. Some models explicitly define this ‘match’ based on phenology (Chesson &amp; Huntly, 1993; Chesson </w:t>
      </w:r>
      <w:r w:rsidRPr="003E00A5">
        <w:rPr>
          <w:i/>
          <w:iCs/>
          <w:sz w:val="24"/>
          <w:szCs w:val="24"/>
          <w:lang w:val="en-GB"/>
        </w:rPr>
        <w:t>et al.</w:t>
      </w:r>
      <w:r w:rsidRPr="003E00A5">
        <w:rPr>
          <w:sz w:val="24"/>
          <w:szCs w:val="24"/>
          <w:lang w:val="en-GB"/>
        </w:rPr>
        <w:t>, 2004; Facelli</w:t>
      </w:r>
      <w:r w:rsidR="00D92AE5">
        <w:rPr>
          <w:sz w:val="24"/>
          <w:szCs w:val="24"/>
          <w:lang w:val="en-GB"/>
        </w:rPr>
        <w:t xml:space="preserve">, Chesson &amp; </w:t>
      </w:r>
      <w:r w:rsidR="00D92AE5">
        <w:rPr>
          <w:sz w:val="24"/>
          <w:szCs w:val="24"/>
          <w:lang w:val="en-GB"/>
        </w:rPr>
        <w:lastRenderedPageBreak/>
        <w:t>Barnes,</w:t>
      </w:r>
      <w:r w:rsidRPr="003E00A5">
        <w:rPr>
          <w:sz w:val="24"/>
          <w:szCs w:val="24"/>
          <w:lang w:val="en-GB"/>
        </w:rPr>
        <w:t xml:space="preserve"> 2005), highlighting how phenology often relates to production and, thus, investment across years. Further, they almost always model the environment as a distribution (Chesson &amp; Huntly, 1997; Chesson, 2000), which provides the opportunity for the environment to alter the competitive environment each year and, thus, structure coexistence. </w:t>
      </w:r>
    </w:p>
    <w:p w14:paraId="654CB8A0" w14:textId="2CC1E375" w:rsidR="0066218C" w:rsidRDefault="0066218C" w:rsidP="003E00A5">
      <w:pPr>
        <w:spacing w:line="480" w:lineRule="auto"/>
        <w:jc w:val="left"/>
        <w:rPr>
          <w:sz w:val="24"/>
          <w:szCs w:val="24"/>
          <w:lang w:val="en-GB"/>
        </w:rPr>
      </w:pPr>
      <w:r w:rsidRPr="003E00A5">
        <w:rPr>
          <w:sz w:val="24"/>
          <w:szCs w:val="24"/>
          <w:lang w:val="en-GB"/>
        </w:rPr>
        <w:t>A model where species vary both when they start an event and how much they invest would capture the important attributes of fundamental tracking</w:t>
      </w:r>
      <w:ins w:id="71" w:author="Alison Cooper" w:date="2021-06-17T17:01:00Z">
        <w:r w:rsidR="00D92AE5">
          <w:rPr>
            <w:sz w:val="24"/>
            <w:szCs w:val="24"/>
            <w:lang w:val="en-GB"/>
          </w:rPr>
          <w:t xml:space="preserve">, </w:t>
        </w:r>
      </w:ins>
      <w:del w:id="72" w:author="Alison Cooper" w:date="2021-06-17T17:00:00Z">
        <w:r w:rsidRPr="003E00A5" w:rsidDel="00D92AE5">
          <w:rPr>
            <w:sz w:val="24"/>
            <w:szCs w:val="24"/>
            <w:lang w:val="en-GB"/>
          </w:rPr>
          <w:delText>—</w:delText>
        </w:r>
      </w:del>
      <w:r w:rsidRPr="003E00A5">
        <w:rPr>
          <w:sz w:val="24"/>
          <w:szCs w:val="24"/>
          <w:lang w:val="en-GB"/>
        </w:rPr>
        <w:t xml:space="preserve">combining head-start advantages from being early with production variation based on the resource environment. To our knowledge, however, most models approach these questions separately, </w:t>
      </w:r>
      <w:r w:rsidR="00D92AE5">
        <w:rPr>
          <w:sz w:val="24"/>
          <w:szCs w:val="24"/>
          <w:lang w:val="en-GB"/>
        </w:rPr>
        <w:t>al</w:t>
      </w:r>
      <w:r w:rsidRPr="003E00A5">
        <w:rPr>
          <w:sz w:val="24"/>
          <w:szCs w:val="24"/>
          <w:lang w:val="en-GB"/>
        </w:rPr>
        <w:t xml:space="preserve">though models of bet-hedging come closest (Gourbiere &amp; Menu, 2009; Tufto, 2015). </w:t>
      </w:r>
    </w:p>
    <w:p w14:paraId="253FBDEC" w14:textId="77777777" w:rsidR="00D92AE5" w:rsidRPr="003E00A5" w:rsidRDefault="00D92AE5" w:rsidP="003E00A5">
      <w:pPr>
        <w:spacing w:line="480" w:lineRule="auto"/>
        <w:jc w:val="left"/>
        <w:rPr>
          <w:sz w:val="24"/>
          <w:szCs w:val="24"/>
          <w:lang w:val="en-GB"/>
        </w:rPr>
      </w:pPr>
    </w:p>
    <w:p w14:paraId="4B53B003" w14:textId="5A61F27D" w:rsidR="0066218C" w:rsidRPr="003E00A5" w:rsidRDefault="00D92AE5" w:rsidP="003E00A5">
      <w:pPr>
        <w:pStyle w:val="Heading3"/>
        <w:widowControl/>
        <w:spacing w:before="0" w:after="0" w:line="480" w:lineRule="auto"/>
        <w:rPr>
          <w:sz w:val="24"/>
          <w:szCs w:val="24"/>
          <w:lang w:val="en-GB"/>
        </w:rPr>
      </w:pPr>
      <w:r>
        <w:rPr>
          <w:sz w:val="24"/>
          <w:szCs w:val="24"/>
          <w:lang w:val="en-GB"/>
        </w:rPr>
        <w:t>(</w:t>
      </w:r>
      <w:r w:rsidR="0066218C" w:rsidRPr="003E00A5">
        <w:rPr>
          <w:sz w:val="24"/>
          <w:szCs w:val="24"/>
          <w:lang w:val="en-GB"/>
        </w:rPr>
        <w:t>5</w:t>
      </w:r>
      <w:r>
        <w:rPr>
          <w:sz w:val="24"/>
          <w:szCs w:val="24"/>
          <w:lang w:val="en-GB"/>
        </w:rPr>
        <w:t>)</w:t>
      </w:r>
      <w:r w:rsidR="003E00A5" w:rsidRPr="003E00A5">
        <w:rPr>
          <w:sz w:val="24"/>
          <w:szCs w:val="24"/>
          <w:lang w:val="en-GB"/>
        </w:rPr>
        <w:t xml:space="preserve"> </w:t>
      </w:r>
      <w:r w:rsidR="0066218C" w:rsidRPr="003E00A5">
        <w:rPr>
          <w:sz w:val="24"/>
          <w:szCs w:val="24"/>
          <w:lang w:val="en-GB"/>
        </w:rPr>
        <w:t>Frontiers of community assembly models</w:t>
      </w:r>
    </w:p>
    <w:p w14:paraId="64942D6B" w14:textId="1F43BCF6" w:rsidR="0066218C" w:rsidRPr="003E00A5" w:rsidRDefault="0066218C" w:rsidP="003E00A5">
      <w:pPr>
        <w:spacing w:line="480" w:lineRule="auto"/>
        <w:jc w:val="left"/>
        <w:rPr>
          <w:sz w:val="24"/>
          <w:szCs w:val="24"/>
          <w:lang w:val="en-GB"/>
        </w:rPr>
      </w:pPr>
      <w:r w:rsidRPr="003E00A5">
        <w:rPr>
          <w:sz w:val="24"/>
          <w:szCs w:val="24"/>
          <w:lang w:val="en-GB"/>
        </w:rPr>
        <w:t>A model that explicitly includes the linked decisions of when to time an event and how much offspring/tissue to produce during the event could provide insights on the relative importance of each aspect of this process. Such a model could be adapted to address multiple questions of tracking, including how these decisions (‘when’ and ‘how much’) may trade-off and which other traits may be most strongly linked to tracking, as well as explicitly mode</w:t>
      </w:r>
      <w:ins w:id="73" w:author="Alison Cooper" w:date="2021-06-17T17:01:00Z">
        <w:r w:rsidR="00D92AE5">
          <w:rPr>
            <w:sz w:val="24"/>
            <w:szCs w:val="24"/>
            <w:lang w:val="en-GB"/>
          </w:rPr>
          <w:t>l</w:t>
        </w:r>
      </w:ins>
      <w:r w:rsidRPr="003E00A5">
        <w:rPr>
          <w:sz w:val="24"/>
          <w:szCs w:val="24"/>
          <w:lang w:val="en-GB"/>
        </w:rPr>
        <w:t>ling the costs and benefits of tracking in stationary systems</w:t>
      </w:r>
      <w:ins w:id="74" w:author="Alison Cooper" w:date="2021-06-17T17:01:00Z">
        <w:r w:rsidR="00D92AE5">
          <w:rPr>
            <w:sz w:val="24"/>
            <w:szCs w:val="24"/>
            <w:lang w:val="en-GB"/>
          </w:rPr>
          <w:t xml:space="preserve"> – </w:t>
        </w:r>
      </w:ins>
      <w:del w:id="75" w:author="Alison Cooper" w:date="2021-06-17T17:01:00Z">
        <w:r w:rsidRPr="003E00A5" w:rsidDel="00D92AE5">
          <w:rPr>
            <w:sz w:val="24"/>
            <w:szCs w:val="24"/>
            <w:lang w:val="en-GB"/>
          </w:rPr>
          <w:delText>—</w:delText>
        </w:r>
      </w:del>
      <w:r w:rsidRPr="003E00A5">
        <w:rPr>
          <w:sz w:val="24"/>
          <w:szCs w:val="24"/>
          <w:lang w:val="en-GB"/>
        </w:rPr>
        <w:t xml:space="preserve">a critical precursor to extending it to non-stationary systems. </w:t>
      </w:r>
    </w:p>
    <w:p w14:paraId="0D1A6545" w14:textId="77777777" w:rsidR="00FC429F" w:rsidRDefault="0066218C" w:rsidP="003E00A5">
      <w:pPr>
        <w:spacing w:line="480" w:lineRule="auto"/>
        <w:jc w:val="left"/>
        <w:rPr>
          <w:ins w:id="76" w:author="Elizabeth Wolkovich" w:date="2021-07-02T12:07:00Z"/>
          <w:sz w:val="24"/>
          <w:szCs w:val="24"/>
          <w:lang w:val="en-GB"/>
        </w:rPr>
      </w:pPr>
      <w:r w:rsidRPr="003E00A5">
        <w:rPr>
          <w:sz w:val="24"/>
          <w:szCs w:val="24"/>
          <w:lang w:val="en-GB"/>
        </w:rPr>
        <w:t xml:space="preserve">Extending models to non-stationary systems is crucial to testing how environmental tracking relates to fundamental tracking and species persistence with climate change, and research has already begun to tackle this non-trivial challenge (Chesson, 2017; Legault &amp; Melbourne, 2019; Rudolf, 2019). Most work to date, however, focuses on conclusions from systems that are initialized as non-stationary, ignoring the transition between </w:t>
      </w:r>
      <w:r w:rsidRPr="003E00A5">
        <w:rPr>
          <w:sz w:val="24"/>
          <w:szCs w:val="24"/>
          <w:lang w:val="en-GB"/>
        </w:rPr>
        <w:lastRenderedPageBreak/>
        <w:t xml:space="preserve">stationary and non-stationary environments. Yet we expect this transition may be critical because communities formed in stationary environments (or periods with lower non-stationarity) are effectively filtered and assembled by that environmental regime and thus produce the baseline of variation and assembly dynamics for a shifting environment. While analytical solutions for systems transitioning from stationary to non-stationary may take time to develop (Chesson, 2017), simulation work can provide an immediate intuition and framework to address this challenge. </w:t>
      </w:r>
    </w:p>
    <w:p w14:paraId="239F42E8" w14:textId="48ABAF07" w:rsidR="0066218C" w:rsidRDefault="0066218C" w:rsidP="003E00A5">
      <w:pPr>
        <w:spacing w:line="480" w:lineRule="auto"/>
        <w:jc w:val="left"/>
        <w:rPr>
          <w:ins w:id="77" w:author="Alison Cooper" w:date="2021-06-17T17:02:00Z"/>
          <w:sz w:val="24"/>
          <w:szCs w:val="24"/>
          <w:lang w:val="en-GB"/>
        </w:rPr>
      </w:pPr>
      <w:commentRangeStart w:id="78"/>
      <w:r w:rsidRPr="003E00A5">
        <w:rPr>
          <w:sz w:val="24"/>
          <w:szCs w:val="24"/>
          <w:lang w:val="en-GB"/>
        </w:rPr>
        <w:t>Outcomes</w:t>
      </w:r>
      <w:commentRangeEnd w:id="78"/>
      <w:r w:rsidR="00FC429F">
        <w:rPr>
          <w:rStyle w:val="CommentReference"/>
        </w:rPr>
        <w:commentReference w:id="78"/>
      </w:r>
      <w:r w:rsidRPr="003E00A5">
        <w:rPr>
          <w:sz w:val="24"/>
          <w:szCs w:val="24"/>
          <w:lang w:val="en-GB"/>
        </w:rPr>
        <w:t xml:space="preserve"> for such community assembly models also depend on how effectively closed communities are. Dispersal of species or individuals with traits that make them better matched to the non-stationary environment would lead to new communities that may persist, or be continually re-assembled as long as the environment remains non-stationary. Indeed, this logic underlies the argument that invasive species may be superior trackers benefi</w:t>
      </w:r>
      <w:r w:rsidR="00D92AE5">
        <w:rPr>
          <w:sz w:val="24"/>
          <w:szCs w:val="24"/>
          <w:lang w:val="en-GB"/>
        </w:rPr>
        <w:t>t</w:t>
      </w:r>
      <w:r w:rsidRPr="003E00A5">
        <w:rPr>
          <w:sz w:val="24"/>
          <w:szCs w:val="24"/>
          <w:lang w:val="en-GB"/>
        </w:rPr>
        <w:t xml:space="preserve">ting from how climate change has altered growing seasons (Willis </w:t>
      </w:r>
      <w:r w:rsidRPr="003E00A5">
        <w:rPr>
          <w:i/>
          <w:iCs/>
          <w:sz w:val="24"/>
          <w:szCs w:val="24"/>
          <w:lang w:val="en-GB"/>
        </w:rPr>
        <w:t>et al.</w:t>
      </w:r>
      <w:r w:rsidRPr="003E00A5">
        <w:rPr>
          <w:sz w:val="24"/>
          <w:szCs w:val="24"/>
          <w:lang w:val="en-GB"/>
        </w:rPr>
        <w:t>, 2010; Wolkovich &amp; Cleland, 2011). Evolutionary responses could also rescue species with low plasticity. Long-term population (e.g. Colautti</w:t>
      </w:r>
      <w:r w:rsidR="00D92AE5">
        <w:rPr>
          <w:sz w:val="24"/>
          <w:szCs w:val="24"/>
          <w:lang w:val="en-GB"/>
        </w:rPr>
        <w:t>, Ågren &amp; Anderson,</w:t>
      </w:r>
      <w:r w:rsidRPr="003E00A5">
        <w:rPr>
          <w:sz w:val="24"/>
          <w:szCs w:val="24"/>
          <w:lang w:val="en-GB"/>
        </w:rPr>
        <w:t xml:space="preserve"> 2017) and resurrection studies (Wilczek </w:t>
      </w:r>
      <w:r w:rsidRPr="003E00A5">
        <w:rPr>
          <w:i/>
          <w:iCs/>
          <w:sz w:val="24"/>
          <w:szCs w:val="24"/>
          <w:lang w:val="en-GB"/>
        </w:rPr>
        <w:t>et al.</w:t>
      </w:r>
      <w:r w:rsidRPr="003E00A5">
        <w:rPr>
          <w:sz w:val="24"/>
          <w:szCs w:val="24"/>
          <w:lang w:val="en-GB"/>
        </w:rPr>
        <w:t xml:space="preserve">, 2014; Yousey </w:t>
      </w:r>
      <w:r w:rsidRPr="003E00A5">
        <w:rPr>
          <w:i/>
          <w:iCs/>
          <w:sz w:val="24"/>
          <w:szCs w:val="24"/>
          <w:lang w:val="en-GB"/>
        </w:rPr>
        <w:t>et al.</w:t>
      </w:r>
      <w:r w:rsidRPr="003E00A5">
        <w:rPr>
          <w:sz w:val="24"/>
          <w:szCs w:val="24"/>
          <w:lang w:val="en-GB"/>
        </w:rPr>
        <w:t xml:space="preserve">, 2018), and field experiments (Colautti </w:t>
      </w:r>
      <w:r w:rsidRPr="003E00A5">
        <w:rPr>
          <w:i/>
          <w:iCs/>
          <w:sz w:val="24"/>
          <w:szCs w:val="24"/>
          <w:lang w:val="en-GB"/>
        </w:rPr>
        <w:t>et al.</w:t>
      </w:r>
      <w:r w:rsidRPr="003E00A5">
        <w:rPr>
          <w:sz w:val="24"/>
          <w:szCs w:val="24"/>
          <w:lang w:val="en-GB"/>
        </w:rPr>
        <w:t xml:space="preserve">, 2017; Exposito-Alonso </w:t>
      </w:r>
      <w:r w:rsidRPr="003E00A5">
        <w:rPr>
          <w:i/>
          <w:iCs/>
          <w:sz w:val="24"/>
          <w:szCs w:val="24"/>
          <w:lang w:val="en-GB"/>
        </w:rPr>
        <w:t>et al.</w:t>
      </w:r>
      <w:r w:rsidRPr="003E00A5">
        <w:rPr>
          <w:sz w:val="24"/>
          <w:szCs w:val="24"/>
          <w:lang w:val="en-GB"/>
        </w:rPr>
        <w:t xml:space="preserve">, 2019), have repeatedly shown </w:t>
      </w:r>
      <w:r w:rsidR="00D92AE5">
        <w:rPr>
          <w:sz w:val="24"/>
          <w:szCs w:val="24"/>
          <w:lang w:val="en-GB"/>
        </w:rPr>
        <w:t xml:space="preserve">that </w:t>
      </w:r>
      <w:r w:rsidRPr="003E00A5">
        <w:rPr>
          <w:sz w:val="24"/>
          <w:szCs w:val="24"/>
          <w:lang w:val="en-GB"/>
        </w:rPr>
        <w:t>species can shift to earlier flowering times, higher thermal tolerances or related genetically</w:t>
      </w:r>
      <w:r w:rsidR="00D92AE5">
        <w:rPr>
          <w:sz w:val="24"/>
          <w:szCs w:val="24"/>
          <w:lang w:val="en-GB"/>
        </w:rPr>
        <w:t xml:space="preserve"> </w:t>
      </w:r>
      <w:r w:rsidRPr="003E00A5">
        <w:rPr>
          <w:sz w:val="24"/>
          <w:szCs w:val="24"/>
          <w:lang w:val="en-GB"/>
        </w:rPr>
        <w:t xml:space="preserve">controlled traits that confer higher fitness in warmer climates. Yet these studies also highlight that responses can be lagged (e.g. Wilczek </w:t>
      </w:r>
      <w:r w:rsidRPr="003E00A5">
        <w:rPr>
          <w:i/>
          <w:iCs/>
          <w:sz w:val="24"/>
          <w:szCs w:val="24"/>
          <w:lang w:val="en-GB"/>
        </w:rPr>
        <w:t>et al.</w:t>
      </w:r>
      <w:r w:rsidRPr="003E00A5">
        <w:rPr>
          <w:sz w:val="24"/>
          <w:szCs w:val="24"/>
          <w:lang w:val="en-GB"/>
        </w:rPr>
        <w:t xml:space="preserve">, 2014), associated with reduced population viability (e.g. Colautti </w:t>
      </w:r>
      <w:r w:rsidRPr="003E00A5">
        <w:rPr>
          <w:i/>
          <w:iCs/>
          <w:sz w:val="24"/>
          <w:szCs w:val="24"/>
          <w:lang w:val="en-GB"/>
        </w:rPr>
        <w:t>et al.</w:t>
      </w:r>
      <w:r w:rsidRPr="003E00A5">
        <w:rPr>
          <w:sz w:val="24"/>
          <w:szCs w:val="24"/>
          <w:lang w:val="en-GB"/>
        </w:rPr>
        <w:t>, 2017), and that other factors may constrain adaptive responses.</w:t>
      </w:r>
    </w:p>
    <w:p w14:paraId="5025F599" w14:textId="77777777" w:rsidR="00D92AE5" w:rsidRPr="003E00A5" w:rsidRDefault="00D92AE5" w:rsidP="003E00A5">
      <w:pPr>
        <w:spacing w:line="480" w:lineRule="auto"/>
        <w:jc w:val="left"/>
        <w:rPr>
          <w:sz w:val="24"/>
          <w:szCs w:val="24"/>
          <w:lang w:val="en-GB"/>
        </w:rPr>
      </w:pPr>
    </w:p>
    <w:p w14:paraId="2FD67A60" w14:textId="1ADCEBF3" w:rsidR="0066218C" w:rsidRPr="003E00A5" w:rsidRDefault="00D92AE5" w:rsidP="003E00A5">
      <w:pPr>
        <w:pStyle w:val="Heading2"/>
        <w:widowControl/>
        <w:spacing w:before="0" w:after="0" w:line="480" w:lineRule="auto"/>
        <w:rPr>
          <w:sz w:val="24"/>
          <w:szCs w:val="24"/>
          <w:lang w:val="en-GB"/>
        </w:rPr>
      </w:pPr>
      <w:r>
        <w:rPr>
          <w:sz w:val="24"/>
          <w:szCs w:val="24"/>
          <w:lang w:val="en-GB"/>
        </w:rPr>
        <w:lastRenderedPageBreak/>
        <w:t>V.</w:t>
      </w:r>
      <w:r w:rsidRPr="003E00A5">
        <w:rPr>
          <w:sz w:val="24"/>
          <w:szCs w:val="24"/>
          <w:lang w:val="en-GB"/>
        </w:rPr>
        <w:t xml:space="preserve"> LINKING EMPIRICAL AND THEORETICAL RESEARCH</w:t>
      </w:r>
    </w:p>
    <w:p w14:paraId="52218246" w14:textId="28548C0A" w:rsidR="0066218C" w:rsidRDefault="0066218C" w:rsidP="003E00A5">
      <w:pPr>
        <w:spacing w:line="480" w:lineRule="auto"/>
        <w:jc w:val="left"/>
        <w:rPr>
          <w:ins w:id="79" w:author="Alison Cooper" w:date="2021-06-17T17:03:00Z"/>
          <w:sz w:val="24"/>
          <w:szCs w:val="24"/>
          <w:lang w:val="en-GB"/>
        </w:rPr>
      </w:pPr>
      <w:r w:rsidRPr="003E00A5">
        <w:rPr>
          <w:sz w:val="24"/>
          <w:szCs w:val="24"/>
          <w:lang w:val="en-GB"/>
        </w:rPr>
        <w:t xml:space="preserve">We have outlined above how current community ecology theory could make advances through models that combine effects of variation in timing and production and models that include the environment as impacting species’ cues, and species’ fitness. Such models would explicitly include the potential costs and benefits of tracking depending on how closely environmental tracking matches fundamental tracking. But to test and develop such models we need a greater understanding of how the environment is changing alongside more robust estimates of environmental tracking and how it fits within a mosaic of correlated traits that determine individual fitness. </w:t>
      </w:r>
    </w:p>
    <w:p w14:paraId="5BA30691" w14:textId="77777777" w:rsidR="00D92AE5" w:rsidRPr="003E00A5" w:rsidRDefault="00D92AE5" w:rsidP="003E00A5">
      <w:pPr>
        <w:spacing w:line="480" w:lineRule="auto"/>
        <w:jc w:val="left"/>
        <w:rPr>
          <w:sz w:val="24"/>
          <w:szCs w:val="24"/>
          <w:lang w:val="en-GB"/>
        </w:rPr>
      </w:pPr>
    </w:p>
    <w:p w14:paraId="6A8FA99E" w14:textId="617F3C1C" w:rsidR="0066218C" w:rsidRPr="003E00A5" w:rsidRDefault="00D92AE5" w:rsidP="003E00A5">
      <w:pPr>
        <w:pStyle w:val="Heading3"/>
        <w:widowControl/>
        <w:spacing w:before="0" w:after="0" w:line="480" w:lineRule="auto"/>
        <w:rPr>
          <w:sz w:val="24"/>
          <w:szCs w:val="24"/>
          <w:lang w:val="en-GB"/>
        </w:rPr>
      </w:pPr>
      <w:r>
        <w:rPr>
          <w:sz w:val="24"/>
          <w:szCs w:val="24"/>
          <w:lang w:val="en-GB"/>
        </w:rPr>
        <w:t>(</w:t>
      </w:r>
      <w:r w:rsidR="0066218C" w:rsidRPr="003E00A5">
        <w:rPr>
          <w:sz w:val="24"/>
          <w:szCs w:val="24"/>
          <w:lang w:val="en-GB"/>
        </w:rPr>
        <w:t>1</w:t>
      </w:r>
      <w:r>
        <w:rPr>
          <w:sz w:val="24"/>
          <w:szCs w:val="24"/>
          <w:lang w:val="en-GB"/>
        </w:rPr>
        <w:t>)</w:t>
      </w:r>
      <w:r w:rsidR="003E00A5" w:rsidRPr="003E00A5">
        <w:rPr>
          <w:sz w:val="24"/>
          <w:szCs w:val="24"/>
          <w:lang w:val="en-GB"/>
        </w:rPr>
        <w:t xml:space="preserve"> </w:t>
      </w:r>
      <w:r w:rsidR="0066218C" w:rsidRPr="003E00A5">
        <w:rPr>
          <w:sz w:val="24"/>
          <w:szCs w:val="24"/>
          <w:lang w:val="en-GB"/>
        </w:rPr>
        <w:t>Defining the change in an organism’s environment</w:t>
      </w:r>
    </w:p>
    <w:p w14:paraId="246B0BB6" w14:textId="3F885718" w:rsidR="0066218C" w:rsidRPr="003E00A5" w:rsidRDefault="0066218C" w:rsidP="003E00A5">
      <w:pPr>
        <w:spacing w:line="480" w:lineRule="auto"/>
        <w:jc w:val="left"/>
        <w:rPr>
          <w:sz w:val="24"/>
          <w:szCs w:val="24"/>
          <w:lang w:val="en-GB"/>
        </w:rPr>
      </w:pPr>
      <w:r w:rsidRPr="003E00A5">
        <w:rPr>
          <w:sz w:val="24"/>
          <w:szCs w:val="24"/>
          <w:lang w:val="en-GB"/>
        </w:rPr>
        <w:t>Currently, much research has focused on one major shift in the climate system</w:t>
      </w:r>
      <w:ins w:id="80" w:author="Alison Cooper" w:date="2021-06-17T17:03:00Z">
        <w:r w:rsidR="00D92AE5">
          <w:rPr>
            <w:sz w:val="24"/>
            <w:szCs w:val="24"/>
            <w:lang w:val="en-GB"/>
          </w:rPr>
          <w:t xml:space="preserve"> – </w:t>
        </w:r>
      </w:ins>
      <w:del w:id="81" w:author="Alison Cooper" w:date="2021-06-17T17:03:00Z">
        <w:r w:rsidRPr="003E00A5" w:rsidDel="00D92AE5">
          <w:rPr>
            <w:sz w:val="24"/>
            <w:szCs w:val="24"/>
            <w:lang w:val="en-GB"/>
          </w:rPr>
          <w:delText>—</w:delText>
        </w:r>
      </w:del>
      <w:r w:rsidRPr="003E00A5">
        <w:rPr>
          <w:sz w:val="24"/>
          <w:szCs w:val="24"/>
          <w:lang w:val="en-GB"/>
        </w:rPr>
        <w:t>rising temperatures</w:t>
      </w:r>
      <w:ins w:id="82" w:author="Alison Cooper" w:date="2021-06-17T17:03:00Z">
        <w:r w:rsidR="00D92AE5">
          <w:rPr>
            <w:sz w:val="24"/>
            <w:szCs w:val="24"/>
            <w:lang w:val="en-GB"/>
          </w:rPr>
          <w:t xml:space="preserve"> –</w:t>
        </w:r>
      </w:ins>
      <w:del w:id="83" w:author="Alison Cooper" w:date="2021-06-17T17:03:00Z">
        <w:r w:rsidRPr="003E00A5" w:rsidDel="00D92AE5">
          <w:rPr>
            <w:sz w:val="24"/>
            <w:szCs w:val="24"/>
            <w:lang w:val="en-GB"/>
          </w:rPr>
          <w:delText>,</w:delText>
        </w:r>
      </w:del>
      <w:r w:rsidRPr="003E00A5">
        <w:rPr>
          <w:sz w:val="24"/>
          <w:szCs w:val="24"/>
          <w:lang w:val="en-GB"/>
        </w:rPr>
        <w:t xml:space="preserve"> but research on multivariate environmental shifts is critical to understanding how climate change affects an organism’s whole environment. Research in this area is already increasing (e.g. Chevin &amp; Lande, 2015), and empirical research can guide work on theory by identifying environmental shifts that are often linked (e.g. Wadgymar </w:t>
      </w:r>
      <w:r w:rsidRPr="003E00A5">
        <w:rPr>
          <w:i/>
          <w:iCs/>
          <w:sz w:val="24"/>
          <w:szCs w:val="24"/>
          <w:lang w:val="en-GB"/>
        </w:rPr>
        <w:t>et al.</w:t>
      </w:r>
      <w:r w:rsidRPr="003E00A5">
        <w:rPr>
          <w:sz w:val="24"/>
          <w:szCs w:val="24"/>
          <w:lang w:val="en-GB"/>
        </w:rPr>
        <w:t xml:space="preserve">, 2018); for example, warming temperatures may drive earlier seasons and higher evaporative water loss. Empirical studies should also consistently characterize the environmental distributions of study systems that appear linked to species performance and interactions: the environment of the years of study should be clearly reported and compared against long-term and recent climate for each system. </w:t>
      </w:r>
    </w:p>
    <w:p w14:paraId="39ACFB84" w14:textId="72439AB5" w:rsidR="0066218C" w:rsidRDefault="0066218C" w:rsidP="003E00A5">
      <w:pPr>
        <w:spacing w:line="480" w:lineRule="auto"/>
        <w:jc w:val="left"/>
        <w:rPr>
          <w:sz w:val="24"/>
          <w:szCs w:val="24"/>
          <w:lang w:val="en-GB"/>
        </w:rPr>
      </w:pPr>
      <w:commentRangeStart w:id="84"/>
      <w:r w:rsidRPr="003E00A5">
        <w:rPr>
          <w:sz w:val="24"/>
          <w:szCs w:val="24"/>
          <w:lang w:val="en-GB"/>
        </w:rPr>
        <w:t>More</w:t>
      </w:r>
      <w:commentRangeEnd w:id="84"/>
      <w:r w:rsidR="003F6D70">
        <w:rPr>
          <w:rStyle w:val="CommentReference"/>
        </w:rPr>
        <w:commentReference w:id="84"/>
      </w:r>
      <w:r w:rsidRPr="003E00A5">
        <w:rPr>
          <w:sz w:val="24"/>
          <w:szCs w:val="24"/>
          <w:lang w:val="en-GB"/>
        </w:rPr>
        <w:t xml:space="preserve"> interdisciplinary research with climate science could speed a fuller understanding of what shifts are and are not expected with climate change, and what climate variables are inherently correlated. Such correlations make estimating cues and other biological parameters from long-term data especially precarious (Tansey</w:t>
      </w:r>
      <w:r w:rsidR="00D92AE5">
        <w:rPr>
          <w:sz w:val="24"/>
          <w:szCs w:val="24"/>
          <w:lang w:val="en-GB"/>
        </w:rPr>
        <w:t>, Hadfield &amp; Phillimore,</w:t>
      </w:r>
      <w:r w:rsidRPr="003E00A5">
        <w:rPr>
          <w:sz w:val="24"/>
          <w:szCs w:val="24"/>
          <w:lang w:val="en-GB"/>
        </w:rPr>
        <w:t xml:space="preserve"> </w:t>
      </w:r>
      <w:r w:rsidRPr="003E00A5">
        <w:rPr>
          <w:sz w:val="24"/>
          <w:szCs w:val="24"/>
          <w:lang w:val="en-GB"/>
        </w:rPr>
        <w:lastRenderedPageBreak/>
        <w:t xml:space="preserve">2017). But these correlations are equally critical in considering how species may view their environment and whether environmental change will couple or uncouple links between proximate cues and fundamental tracking (Bonamour </w:t>
      </w:r>
      <w:r w:rsidRPr="003E00A5">
        <w:rPr>
          <w:i/>
          <w:iCs/>
          <w:sz w:val="24"/>
          <w:szCs w:val="24"/>
          <w:lang w:val="en-GB"/>
        </w:rPr>
        <w:t>et al.</w:t>
      </w:r>
      <w:r w:rsidRPr="003E00A5">
        <w:rPr>
          <w:sz w:val="24"/>
          <w:szCs w:val="24"/>
          <w:lang w:val="en-GB"/>
        </w:rPr>
        <w:t xml:space="preserve">, 2019). </w:t>
      </w:r>
    </w:p>
    <w:p w14:paraId="390C0812" w14:textId="77777777" w:rsidR="00D92AE5" w:rsidRPr="003E00A5" w:rsidRDefault="00D92AE5" w:rsidP="003E00A5">
      <w:pPr>
        <w:spacing w:line="480" w:lineRule="auto"/>
        <w:jc w:val="left"/>
        <w:rPr>
          <w:sz w:val="24"/>
          <w:szCs w:val="24"/>
          <w:lang w:val="en-GB"/>
        </w:rPr>
      </w:pPr>
    </w:p>
    <w:p w14:paraId="3C39CBD9" w14:textId="26930AEA" w:rsidR="0066218C" w:rsidRPr="003E00A5" w:rsidRDefault="00D92AE5" w:rsidP="003E00A5">
      <w:pPr>
        <w:pStyle w:val="Heading3"/>
        <w:widowControl/>
        <w:spacing w:before="0" w:after="0" w:line="480" w:lineRule="auto"/>
        <w:rPr>
          <w:sz w:val="24"/>
          <w:szCs w:val="24"/>
          <w:lang w:val="en-GB"/>
        </w:rPr>
      </w:pPr>
      <w:r>
        <w:rPr>
          <w:sz w:val="24"/>
          <w:szCs w:val="24"/>
          <w:lang w:val="en-GB"/>
        </w:rPr>
        <w:t>(</w:t>
      </w:r>
      <w:r w:rsidR="0066218C" w:rsidRPr="003E00A5">
        <w:rPr>
          <w:sz w:val="24"/>
          <w:szCs w:val="24"/>
          <w:lang w:val="en-GB"/>
        </w:rPr>
        <w:t>2</w:t>
      </w:r>
      <w:r>
        <w:rPr>
          <w:sz w:val="24"/>
          <w:szCs w:val="24"/>
          <w:lang w:val="en-GB"/>
        </w:rPr>
        <w:t>)</w:t>
      </w:r>
      <w:r w:rsidR="003E00A5" w:rsidRPr="003E00A5">
        <w:rPr>
          <w:sz w:val="24"/>
          <w:szCs w:val="24"/>
          <w:lang w:val="en-GB"/>
        </w:rPr>
        <w:t xml:space="preserve"> </w:t>
      </w:r>
      <w:r w:rsidR="0066218C" w:rsidRPr="003E00A5">
        <w:rPr>
          <w:sz w:val="24"/>
          <w:szCs w:val="24"/>
          <w:lang w:val="en-GB"/>
        </w:rPr>
        <w:t>Robust comparable measures of phenological tracking</w:t>
      </w:r>
    </w:p>
    <w:p w14:paraId="104E15F5" w14:textId="7E43F436" w:rsidR="0066218C" w:rsidRPr="003E00A5" w:rsidRDefault="0066218C" w:rsidP="003E00A5">
      <w:pPr>
        <w:spacing w:line="480" w:lineRule="auto"/>
        <w:jc w:val="left"/>
        <w:rPr>
          <w:sz w:val="24"/>
          <w:szCs w:val="24"/>
          <w:lang w:val="en-GB"/>
        </w:rPr>
      </w:pPr>
      <w:r w:rsidRPr="003E00A5">
        <w:rPr>
          <w:sz w:val="24"/>
          <w:szCs w:val="24"/>
          <w:lang w:val="en-GB"/>
        </w:rPr>
        <w:t>Understanding how the environment is changing represents just one step towards robust measures of environmental tracking. Shifting environmental regimes must then be filtered through species cues to impacts on growth and survival. Studies should clarify their definition of tracking, how the environment is defined, how an event relates to fitness, and how well</w:t>
      </w:r>
      <w:r w:rsidR="00D92AE5">
        <w:rPr>
          <w:sz w:val="24"/>
          <w:szCs w:val="24"/>
          <w:lang w:val="en-GB"/>
        </w:rPr>
        <w:t xml:space="preserve">, </w:t>
      </w:r>
      <w:r w:rsidRPr="003E00A5">
        <w:rPr>
          <w:sz w:val="24"/>
          <w:szCs w:val="24"/>
          <w:lang w:val="en-GB"/>
        </w:rPr>
        <w:t>or not</w:t>
      </w:r>
      <w:r w:rsidR="00D92AE5">
        <w:rPr>
          <w:sz w:val="24"/>
          <w:szCs w:val="24"/>
          <w:lang w:val="en-GB"/>
        </w:rPr>
        <w:t xml:space="preserve">, </w:t>
      </w:r>
      <w:r w:rsidRPr="003E00A5">
        <w:rPr>
          <w:sz w:val="24"/>
          <w:szCs w:val="24"/>
          <w:lang w:val="en-GB"/>
        </w:rPr>
        <w:t xml:space="preserve">the underlying cue system is understood. Currently, some studies of trophic asynchrony examine fundamental and environmental tracking simultaneously (e.g. Visser </w:t>
      </w:r>
      <w:r w:rsidRPr="003E00A5">
        <w:rPr>
          <w:i/>
          <w:iCs/>
          <w:sz w:val="24"/>
          <w:szCs w:val="24"/>
          <w:lang w:val="en-GB"/>
        </w:rPr>
        <w:t>et al.</w:t>
      </w:r>
      <w:r w:rsidRPr="003E00A5">
        <w:rPr>
          <w:sz w:val="24"/>
          <w:szCs w:val="24"/>
          <w:lang w:val="en-GB"/>
        </w:rPr>
        <w:t xml:space="preserve">, 2006; Charmantier </w:t>
      </w:r>
      <w:r w:rsidRPr="003E00A5">
        <w:rPr>
          <w:i/>
          <w:iCs/>
          <w:sz w:val="24"/>
          <w:szCs w:val="24"/>
          <w:lang w:val="en-GB"/>
        </w:rPr>
        <w:t>et al.</w:t>
      </w:r>
      <w:r w:rsidRPr="003E00A5">
        <w:rPr>
          <w:sz w:val="24"/>
          <w:szCs w:val="24"/>
          <w:lang w:val="en-GB"/>
        </w:rPr>
        <w:t xml:space="preserve">, 2008; Yang &amp; Cenzer, 2020), but most studies are comparatively less clear. The more researchers can clarify when and how they are addressing fundamental </w:t>
      </w:r>
      <w:r w:rsidRPr="00E019B4">
        <w:rPr>
          <w:i/>
          <w:iCs/>
          <w:sz w:val="24"/>
          <w:szCs w:val="24"/>
          <w:lang w:val="en-GB"/>
        </w:rPr>
        <w:t>versus</w:t>
      </w:r>
      <w:r w:rsidRPr="003E00A5">
        <w:rPr>
          <w:sz w:val="24"/>
          <w:szCs w:val="24"/>
          <w:lang w:val="en-GB"/>
        </w:rPr>
        <w:t xml:space="preserve"> environmental tracking, the more easily we can compare results across studies. </w:t>
      </w:r>
    </w:p>
    <w:p w14:paraId="1EAD0E7B" w14:textId="77777777" w:rsidR="0066218C" w:rsidRPr="003E00A5" w:rsidRDefault="0066218C" w:rsidP="003E00A5">
      <w:pPr>
        <w:spacing w:line="480" w:lineRule="auto"/>
        <w:jc w:val="left"/>
        <w:rPr>
          <w:sz w:val="24"/>
          <w:szCs w:val="24"/>
          <w:lang w:val="en-GB"/>
        </w:rPr>
      </w:pPr>
      <w:r w:rsidRPr="003E00A5">
        <w:rPr>
          <w:sz w:val="24"/>
          <w:szCs w:val="24"/>
          <w:lang w:val="en-GB"/>
        </w:rPr>
        <w:t xml:space="preserve">Even with clearer definitions, progress in documenting and understanding empirical variation requires more robust estimates of phenological tracking. Increasingly, research has outlined statistical difficulties in measuring tracking, which may underlie many observations of species that do not track. These issues mostly relate to the challenges of non-stationarity in units caused by using discrete (calendar) time, low power, and the complexity of climate data. </w:t>
      </w:r>
    </w:p>
    <w:p w14:paraId="70113A2E" w14:textId="06120255" w:rsidR="0066218C" w:rsidRPr="003E00A5" w:rsidRDefault="0066218C" w:rsidP="003E00A5">
      <w:pPr>
        <w:spacing w:line="480" w:lineRule="auto"/>
        <w:jc w:val="left"/>
        <w:rPr>
          <w:sz w:val="24"/>
          <w:szCs w:val="24"/>
          <w:lang w:val="en-GB"/>
        </w:rPr>
      </w:pPr>
      <w:r w:rsidRPr="003E00A5">
        <w:rPr>
          <w:sz w:val="24"/>
          <w:szCs w:val="24"/>
          <w:lang w:val="en-GB"/>
        </w:rPr>
        <w:t>Non-stationarity in units comes in many forms</w:t>
      </w:r>
      <w:ins w:id="85" w:author="Alison Cooper" w:date="2021-06-17T17:04:00Z">
        <w:r w:rsidR="00D92AE5">
          <w:rPr>
            <w:sz w:val="24"/>
            <w:szCs w:val="24"/>
            <w:lang w:val="en-GB"/>
          </w:rPr>
          <w:t xml:space="preserve"> – </w:t>
        </w:r>
      </w:ins>
      <w:del w:id="86" w:author="Alison Cooper" w:date="2021-06-17T17:04:00Z">
        <w:r w:rsidRPr="003E00A5" w:rsidDel="00D92AE5">
          <w:rPr>
            <w:sz w:val="24"/>
            <w:szCs w:val="24"/>
            <w:lang w:val="en-GB"/>
          </w:rPr>
          <w:delText>—</w:delText>
        </w:r>
      </w:del>
      <w:r w:rsidRPr="003E00A5">
        <w:rPr>
          <w:sz w:val="24"/>
          <w:szCs w:val="24"/>
          <w:lang w:val="en-GB"/>
        </w:rPr>
        <w:t xml:space="preserve">estimates of mean days shifted per decade depend strongly on the climate of the decade(s) studied, which is not consistent in many systems (McCabe </w:t>
      </w:r>
      <w:r w:rsidRPr="003E00A5">
        <w:rPr>
          <w:i/>
          <w:iCs/>
          <w:sz w:val="24"/>
          <w:szCs w:val="24"/>
          <w:lang w:val="en-GB"/>
        </w:rPr>
        <w:t>et al.</w:t>
      </w:r>
      <w:r w:rsidRPr="003E00A5">
        <w:rPr>
          <w:sz w:val="24"/>
          <w:szCs w:val="24"/>
          <w:lang w:val="en-GB"/>
        </w:rPr>
        <w:t xml:space="preserve">, 2012). Estimates based on a relevant climate variable can sometimes ameliorate this problem, but may be equally vulnerable to non-stationarity in </w:t>
      </w:r>
      <w:r w:rsidRPr="003E00A5">
        <w:rPr>
          <w:sz w:val="24"/>
          <w:szCs w:val="24"/>
          <w:lang w:val="en-GB"/>
        </w:rPr>
        <w:lastRenderedPageBreak/>
        <w:t>units (e.g. Sagarin, 2001). For example, processes that depend on thermal sums reported as days/°C will generally appear to decline with warming, as the thermal sum of an average day has increased in most regions with climate change. Relatedly, estimates of long-term change using simple linear regression depend on the climate at the start of the time</w:t>
      </w:r>
      <w:r w:rsidR="00D92AE5">
        <w:rPr>
          <w:sz w:val="24"/>
          <w:szCs w:val="24"/>
          <w:lang w:val="en-GB"/>
        </w:rPr>
        <w:t xml:space="preserve"> </w:t>
      </w:r>
      <w:r w:rsidRPr="003E00A5">
        <w:rPr>
          <w:sz w:val="24"/>
          <w:szCs w:val="24"/>
          <w:lang w:val="en-GB"/>
        </w:rPr>
        <w:t>series, with greater changes seen from time</w:t>
      </w:r>
      <w:r w:rsidR="00D92AE5">
        <w:rPr>
          <w:sz w:val="24"/>
          <w:szCs w:val="24"/>
          <w:lang w:val="en-GB"/>
        </w:rPr>
        <w:t xml:space="preserve"> </w:t>
      </w:r>
      <w:r w:rsidRPr="003E00A5">
        <w:rPr>
          <w:sz w:val="24"/>
          <w:szCs w:val="24"/>
          <w:lang w:val="en-GB"/>
        </w:rPr>
        <w:t xml:space="preserve">series that started in unusually cold decades (such as the 1950s for much of North America). </w:t>
      </w:r>
    </w:p>
    <w:p w14:paraId="5FF1EB13" w14:textId="15E9BAC8" w:rsidR="0066218C" w:rsidRPr="003E00A5" w:rsidRDefault="0066218C" w:rsidP="003E00A5">
      <w:pPr>
        <w:spacing w:line="480" w:lineRule="auto"/>
        <w:jc w:val="left"/>
        <w:rPr>
          <w:sz w:val="24"/>
          <w:szCs w:val="24"/>
          <w:lang w:val="en-GB"/>
        </w:rPr>
      </w:pPr>
      <w:r w:rsidRPr="003E00A5">
        <w:rPr>
          <w:sz w:val="24"/>
          <w:szCs w:val="24"/>
          <w:lang w:val="en-GB"/>
        </w:rPr>
        <w:t>Even ‘long’ time</w:t>
      </w:r>
      <w:r w:rsidR="00D92AE5">
        <w:rPr>
          <w:sz w:val="24"/>
          <w:szCs w:val="24"/>
          <w:lang w:val="en-GB"/>
        </w:rPr>
        <w:t xml:space="preserve"> </w:t>
      </w:r>
      <w:r w:rsidRPr="003E00A5">
        <w:rPr>
          <w:sz w:val="24"/>
          <w:szCs w:val="24"/>
          <w:lang w:val="en-GB"/>
        </w:rPr>
        <w:t>series may be too short for robust analyses of trends (Bolmgren</w:t>
      </w:r>
      <w:r w:rsidR="00D92AE5">
        <w:rPr>
          <w:sz w:val="24"/>
          <w:szCs w:val="24"/>
          <w:lang w:val="en-GB"/>
        </w:rPr>
        <w:t>, Vanhoenacker &amp; Miller-Rushing,</w:t>
      </w:r>
      <w:r w:rsidRPr="003E00A5">
        <w:rPr>
          <w:sz w:val="24"/>
          <w:szCs w:val="24"/>
          <w:lang w:val="en-GB"/>
        </w:rPr>
        <w:t xml:space="preserve"> 2013). Authors should be especially cautious if they find </w:t>
      </w:r>
      <w:r w:rsidR="00D92AE5">
        <w:rPr>
          <w:sz w:val="24"/>
          <w:szCs w:val="24"/>
          <w:lang w:val="en-GB"/>
        </w:rPr>
        <w:t xml:space="preserve">that </w:t>
      </w:r>
      <w:r w:rsidRPr="003E00A5">
        <w:rPr>
          <w:sz w:val="24"/>
          <w:szCs w:val="24"/>
          <w:lang w:val="en-GB"/>
        </w:rPr>
        <w:t>only large effects appear significant (e.g. CaraDonna</w:t>
      </w:r>
      <w:r w:rsidR="00D92AE5">
        <w:rPr>
          <w:sz w:val="24"/>
          <w:szCs w:val="24"/>
          <w:lang w:val="en-GB"/>
        </w:rPr>
        <w:t>, Iler &amp; Inouye,</w:t>
      </w:r>
      <w:r w:rsidRPr="003E00A5">
        <w:rPr>
          <w:sz w:val="24"/>
          <w:szCs w:val="24"/>
          <w:lang w:val="en-GB"/>
        </w:rPr>
        <w:t xml:space="preserve"> 2014), which is a well-known statistical bias associated with </w:t>
      </w:r>
      <w:r w:rsidR="00D92AE5" w:rsidRPr="002B2BA0">
        <w:rPr>
          <w:i/>
          <w:iCs/>
          <w:sz w:val="24"/>
          <w:szCs w:val="24"/>
          <w:lang w:val="en-GB"/>
        </w:rPr>
        <w:t>P</w:t>
      </w:r>
      <w:r w:rsidR="00D92AE5">
        <w:rPr>
          <w:sz w:val="24"/>
          <w:szCs w:val="24"/>
          <w:lang w:val="en-GB"/>
        </w:rPr>
        <w:t xml:space="preserve"> </w:t>
      </w:r>
      <w:r w:rsidRPr="003E00A5">
        <w:rPr>
          <w:sz w:val="24"/>
          <w:szCs w:val="24"/>
          <w:lang w:val="en-GB"/>
        </w:rPr>
        <w:t xml:space="preserve">values (Loken &amp; Gelman, 2017). Additionally, effect sizes that are higher when climate variability is higher (for example, in temperate habitats temperature is highly variable in the spring and autumn compared to summer) may be more related to variation in statistical power than to biology. </w:t>
      </w:r>
    </w:p>
    <w:p w14:paraId="5ED41530" w14:textId="4529191E" w:rsidR="0066218C" w:rsidRDefault="0066218C" w:rsidP="003E00A5">
      <w:pPr>
        <w:spacing w:line="480" w:lineRule="auto"/>
        <w:jc w:val="left"/>
        <w:rPr>
          <w:sz w:val="24"/>
          <w:szCs w:val="24"/>
          <w:lang w:val="en-GB"/>
        </w:rPr>
      </w:pPr>
      <w:r w:rsidRPr="003E00A5">
        <w:rPr>
          <w:sz w:val="24"/>
          <w:szCs w:val="24"/>
          <w:lang w:val="en-GB"/>
        </w:rPr>
        <w:t>Many statistical issues can be addressed by improved statistical approaches (e.g. Gienapp</w:t>
      </w:r>
      <w:r w:rsidR="00D92AE5">
        <w:rPr>
          <w:sz w:val="24"/>
          <w:szCs w:val="24"/>
          <w:lang w:val="en-GB"/>
        </w:rPr>
        <w:t>, Hemerik &amp; Visser,</w:t>
      </w:r>
      <w:r w:rsidRPr="003E00A5">
        <w:rPr>
          <w:sz w:val="24"/>
          <w:szCs w:val="24"/>
          <w:lang w:val="en-GB"/>
        </w:rPr>
        <w:t xml:space="preserve"> 2005; Pearse </w:t>
      </w:r>
      <w:r w:rsidRPr="003E00A5">
        <w:rPr>
          <w:i/>
          <w:iCs/>
          <w:sz w:val="24"/>
          <w:szCs w:val="24"/>
          <w:lang w:val="en-GB"/>
        </w:rPr>
        <w:t>et al.</w:t>
      </w:r>
      <w:r w:rsidRPr="003E00A5">
        <w:rPr>
          <w:sz w:val="24"/>
          <w:szCs w:val="24"/>
          <w:lang w:val="en-GB"/>
        </w:rPr>
        <w:t xml:space="preserve">, 2017), </w:t>
      </w:r>
      <w:r w:rsidR="00D92AE5">
        <w:rPr>
          <w:sz w:val="24"/>
          <w:szCs w:val="24"/>
          <w:lang w:val="en-GB"/>
        </w:rPr>
        <w:t>al</w:t>
      </w:r>
      <w:r w:rsidRPr="003E00A5">
        <w:rPr>
          <w:sz w:val="24"/>
          <w:szCs w:val="24"/>
          <w:lang w:val="en-GB"/>
        </w:rPr>
        <w:t xml:space="preserve">though such approaches may uncomfortably highlight how uncertain many current estimates are (Brown </w:t>
      </w:r>
      <w:r w:rsidRPr="003E00A5">
        <w:rPr>
          <w:i/>
          <w:iCs/>
          <w:sz w:val="24"/>
          <w:szCs w:val="24"/>
          <w:lang w:val="en-GB"/>
        </w:rPr>
        <w:t>et al.</w:t>
      </w:r>
      <w:r w:rsidRPr="003E00A5">
        <w:rPr>
          <w:sz w:val="24"/>
          <w:szCs w:val="24"/>
          <w:lang w:val="en-GB"/>
        </w:rPr>
        <w:t>, 2016) or reveal lower effect sizes. Impacts of start</w:t>
      </w:r>
      <w:r w:rsidR="00D92AE5">
        <w:rPr>
          <w:sz w:val="24"/>
          <w:szCs w:val="24"/>
          <w:lang w:val="en-GB"/>
        </w:rPr>
        <w:t xml:space="preserve"> </w:t>
      </w:r>
      <w:r w:rsidRPr="003E00A5">
        <w:rPr>
          <w:sz w:val="24"/>
          <w:szCs w:val="24"/>
          <w:lang w:val="en-GB"/>
        </w:rPr>
        <w:t>years for long-term time</w:t>
      </w:r>
      <w:r w:rsidR="00D92AE5">
        <w:rPr>
          <w:sz w:val="24"/>
          <w:szCs w:val="24"/>
          <w:lang w:val="en-GB"/>
        </w:rPr>
        <w:t xml:space="preserve"> </w:t>
      </w:r>
      <w:r w:rsidRPr="003E00A5">
        <w:rPr>
          <w:sz w:val="24"/>
          <w:szCs w:val="24"/>
          <w:lang w:val="en-GB"/>
        </w:rPr>
        <w:t xml:space="preserve">series can be muted by applying change-point or hinge models (e.g. Kharouba </w:t>
      </w:r>
      <w:r w:rsidRPr="003E00A5">
        <w:rPr>
          <w:i/>
          <w:iCs/>
          <w:sz w:val="24"/>
          <w:szCs w:val="24"/>
          <w:lang w:val="en-GB"/>
        </w:rPr>
        <w:t>et al.</w:t>
      </w:r>
      <w:r w:rsidRPr="003E00A5">
        <w:rPr>
          <w:sz w:val="24"/>
          <w:szCs w:val="24"/>
          <w:lang w:val="en-GB"/>
        </w:rPr>
        <w:t xml:space="preserve">, 2018). We suggest mixed models should be used more widely alongside randomization and/or data-simulation approaches (e.g. Bolmgren </w:t>
      </w:r>
      <w:r w:rsidRPr="003E00A5">
        <w:rPr>
          <w:i/>
          <w:iCs/>
          <w:sz w:val="24"/>
          <w:szCs w:val="24"/>
          <w:lang w:val="en-GB"/>
        </w:rPr>
        <w:t>et al.</w:t>
      </w:r>
      <w:r w:rsidRPr="003E00A5">
        <w:rPr>
          <w:sz w:val="24"/>
          <w:szCs w:val="24"/>
          <w:lang w:val="en-GB"/>
        </w:rPr>
        <w:t>, 2013), and we need models that can discriminate among confounding factors. For example, we reviewed above growing evidence that suggests a potential fundamental trade-off where early species track, grow fast and die young, while later species track less, grow slowly and live longer</w:t>
      </w:r>
      <w:r w:rsidR="00D92AE5">
        <w:rPr>
          <w:sz w:val="24"/>
          <w:szCs w:val="24"/>
          <w:lang w:val="en-GB"/>
        </w:rPr>
        <w:t xml:space="preserve">; </w:t>
      </w:r>
      <w:r w:rsidRPr="003E00A5">
        <w:rPr>
          <w:sz w:val="24"/>
          <w:szCs w:val="24"/>
          <w:lang w:val="en-GB"/>
        </w:rPr>
        <w:t xml:space="preserve">this might suggest </w:t>
      </w:r>
      <w:r w:rsidR="00D92AE5">
        <w:rPr>
          <w:sz w:val="24"/>
          <w:szCs w:val="24"/>
          <w:lang w:val="en-GB"/>
        </w:rPr>
        <w:t xml:space="preserve">that </w:t>
      </w:r>
      <w:r w:rsidRPr="003E00A5">
        <w:rPr>
          <w:sz w:val="24"/>
          <w:szCs w:val="24"/>
          <w:lang w:val="en-GB"/>
        </w:rPr>
        <w:t xml:space="preserve">later species bet-hedge more given their longer investment window. Or it </w:t>
      </w:r>
      <w:r w:rsidRPr="003E00A5">
        <w:rPr>
          <w:sz w:val="24"/>
          <w:szCs w:val="24"/>
          <w:lang w:val="en-GB"/>
        </w:rPr>
        <w:lastRenderedPageBreak/>
        <w:t xml:space="preserve">could be an artifact where early species use simpler cues, and, thus, their tracking is measured more accurately given current methods. </w:t>
      </w:r>
    </w:p>
    <w:p w14:paraId="593B69CB" w14:textId="77777777" w:rsidR="00D92AE5" w:rsidRPr="003E00A5" w:rsidRDefault="00D92AE5" w:rsidP="003E00A5">
      <w:pPr>
        <w:spacing w:line="480" w:lineRule="auto"/>
        <w:jc w:val="left"/>
        <w:rPr>
          <w:sz w:val="24"/>
          <w:szCs w:val="24"/>
          <w:lang w:val="en-GB"/>
        </w:rPr>
      </w:pPr>
    </w:p>
    <w:p w14:paraId="093DB1C0" w14:textId="54B56B7D" w:rsidR="0066218C" w:rsidRPr="003E00A5" w:rsidRDefault="00142BEB" w:rsidP="003E00A5">
      <w:pPr>
        <w:pStyle w:val="Heading3"/>
        <w:widowControl/>
        <w:spacing w:before="0" w:after="0" w:line="480" w:lineRule="auto"/>
        <w:rPr>
          <w:sz w:val="24"/>
          <w:szCs w:val="24"/>
          <w:lang w:val="en-GB"/>
        </w:rPr>
      </w:pPr>
      <w:r>
        <w:rPr>
          <w:sz w:val="24"/>
          <w:szCs w:val="24"/>
          <w:lang w:val="en-GB"/>
        </w:rPr>
        <w:t>(</w:t>
      </w:r>
      <w:r w:rsidR="0066218C" w:rsidRPr="003E00A5">
        <w:rPr>
          <w:sz w:val="24"/>
          <w:szCs w:val="24"/>
          <w:lang w:val="en-GB"/>
        </w:rPr>
        <w:t>3</w:t>
      </w:r>
      <w:r>
        <w:rPr>
          <w:sz w:val="24"/>
          <w:szCs w:val="24"/>
          <w:lang w:val="en-GB"/>
        </w:rPr>
        <w:t>)</w:t>
      </w:r>
      <w:r w:rsidR="003E00A5" w:rsidRPr="003E00A5">
        <w:rPr>
          <w:sz w:val="24"/>
          <w:szCs w:val="24"/>
          <w:lang w:val="en-GB"/>
        </w:rPr>
        <w:t xml:space="preserve"> </w:t>
      </w:r>
      <w:r w:rsidR="0066218C" w:rsidRPr="003E00A5">
        <w:rPr>
          <w:sz w:val="24"/>
          <w:szCs w:val="24"/>
          <w:lang w:val="en-GB"/>
        </w:rPr>
        <w:t>Building from cue systems to phenological tracking</w:t>
      </w:r>
    </w:p>
    <w:p w14:paraId="1ED8C807" w14:textId="7B11C220" w:rsidR="0066218C" w:rsidRPr="003E00A5" w:rsidRDefault="0066218C" w:rsidP="003E00A5">
      <w:pPr>
        <w:spacing w:line="480" w:lineRule="auto"/>
        <w:jc w:val="left"/>
        <w:rPr>
          <w:sz w:val="24"/>
          <w:szCs w:val="24"/>
          <w:lang w:val="en-GB"/>
        </w:rPr>
      </w:pPr>
      <w:r w:rsidRPr="003E00A5">
        <w:rPr>
          <w:sz w:val="24"/>
          <w:szCs w:val="24"/>
          <w:lang w:val="en-GB"/>
        </w:rPr>
        <w:t xml:space="preserve">Even without statistical issues, translating event date and climate data into estimates of tracking requires a firm biological understanding of an organism’s cues, which we rarely have (Chmura </w:t>
      </w:r>
      <w:r w:rsidRPr="003E00A5">
        <w:rPr>
          <w:i/>
          <w:iCs/>
          <w:sz w:val="24"/>
          <w:szCs w:val="24"/>
          <w:lang w:val="en-GB"/>
        </w:rPr>
        <w:t>et al.</w:t>
      </w:r>
      <w:r w:rsidRPr="003E00A5">
        <w:rPr>
          <w:sz w:val="24"/>
          <w:szCs w:val="24"/>
          <w:lang w:val="en-GB"/>
        </w:rPr>
        <w:t>, 2019). Currently, ‘tracking’ is often measured as the relationship between the dates of an event and a simple abiotic metric. Such measures, however, are almost always proxies for a more complicated underlying physiology where simple cues</w:t>
      </w:r>
      <w:r w:rsidR="00142BEB">
        <w:rPr>
          <w:sz w:val="24"/>
          <w:szCs w:val="24"/>
          <w:lang w:val="en-GB"/>
        </w:rPr>
        <w:t xml:space="preserve">, </w:t>
      </w:r>
      <w:r w:rsidRPr="003E00A5">
        <w:rPr>
          <w:sz w:val="24"/>
          <w:szCs w:val="24"/>
          <w:lang w:val="en-GB"/>
        </w:rPr>
        <w:t>such as warm temperatures or snowpack</w:t>
      </w:r>
      <w:r w:rsidR="00142BEB">
        <w:rPr>
          <w:sz w:val="24"/>
          <w:szCs w:val="24"/>
          <w:lang w:val="en-GB"/>
        </w:rPr>
        <w:t xml:space="preserve">, </w:t>
      </w:r>
      <w:r w:rsidRPr="003E00A5">
        <w:rPr>
          <w:sz w:val="24"/>
          <w:szCs w:val="24"/>
          <w:lang w:val="en-GB"/>
        </w:rPr>
        <w:t xml:space="preserve">can be modified by other cues, such as photoperiod, drought or light spectra (Bagnall, 1993; Stinchcombe </w:t>
      </w:r>
      <w:r w:rsidRPr="003E00A5">
        <w:rPr>
          <w:i/>
          <w:iCs/>
          <w:sz w:val="24"/>
          <w:szCs w:val="24"/>
          <w:lang w:val="en-GB"/>
        </w:rPr>
        <w:t>et al.</w:t>
      </w:r>
      <w:r w:rsidRPr="003E00A5">
        <w:rPr>
          <w:sz w:val="24"/>
          <w:szCs w:val="24"/>
          <w:lang w:val="en-GB"/>
        </w:rPr>
        <w:t>, 2004). Mode</w:t>
      </w:r>
      <w:r w:rsidR="00D5103D">
        <w:rPr>
          <w:sz w:val="24"/>
          <w:szCs w:val="24"/>
          <w:lang w:val="en-GB"/>
        </w:rPr>
        <w:t>l</w:t>
      </w:r>
      <w:r w:rsidRPr="003E00A5">
        <w:rPr>
          <w:sz w:val="24"/>
          <w:szCs w:val="24"/>
          <w:lang w:val="en-GB"/>
        </w:rPr>
        <w:t xml:space="preserve">ling multivariate cues, however, is inherently difficult (Chuine </w:t>
      </w:r>
      <w:r w:rsidRPr="003E00A5">
        <w:rPr>
          <w:i/>
          <w:iCs/>
          <w:sz w:val="24"/>
          <w:szCs w:val="24"/>
          <w:lang w:val="en-GB"/>
        </w:rPr>
        <w:t>et al.</w:t>
      </w:r>
      <w:r w:rsidRPr="003E00A5">
        <w:rPr>
          <w:sz w:val="24"/>
          <w:szCs w:val="24"/>
          <w:lang w:val="en-GB"/>
        </w:rPr>
        <w:t xml:space="preserve">, 2016), especially since one cue may dominate in many conditions (Chuine </w:t>
      </w:r>
      <w:r w:rsidRPr="003E00A5">
        <w:rPr>
          <w:i/>
          <w:iCs/>
          <w:sz w:val="24"/>
          <w:szCs w:val="24"/>
          <w:lang w:val="en-GB"/>
        </w:rPr>
        <w:t>et al.</w:t>
      </w:r>
      <w:r w:rsidRPr="003E00A5">
        <w:rPr>
          <w:sz w:val="24"/>
          <w:szCs w:val="24"/>
          <w:lang w:val="en-GB"/>
        </w:rPr>
        <w:t>, 2016). Tracking in species with longer generation times may be especially complicated, as species may track low</w:t>
      </w:r>
      <w:r w:rsidR="00D5103D">
        <w:rPr>
          <w:sz w:val="24"/>
          <w:szCs w:val="24"/>
          <w:lang w:val="en-GB"/>
        </w:rPr>
        <w:t>-</w:t>
      </w:r>
      <w:r w:rsidRPr="003E00A5">
        <w:rPr>
          <w:sz w:val="24"/>
          <w:szCs w:val="24"/>
          <w:lang w:val="en-GB"/>
        </w:rPr>
        <w:t xml:space="preserve">frequency climate signals and make investment choices on far longer timescales than species with shorter lifespans (Morris </w:t>
      </w:r>
      <w:r w:rsidRPr="003E00A5">
        <w:rPr>
          <w:i/>
          <w:iCs/>
          <w:sz w:val="24"/>
          <w:szCs w:val="24"/>
          <w:lang w:val="en-GB"/>
        </w:rPr>
        <w:t>et al.</w:t>
      </w:r>
      <w:r w:rsidRPr="003E00A5">
        <w:rPr>
          <w:sz w:val="24"/>
          <w:szCs w:val="24"/>
          <w:lang w:val="en-GB"/>
        </w:rPr>
        <w:t xml:space="preserve">, 2008). </w:t>
      </w:r>
    </w:p>
    <w:p w14:paraId="7D7E6DA3" w14:textId="64346122" w:rsidR="0066218C" w:rsidRPr="003E00A5" w:rsidRDefault="0066218C" w:rsidP="003E00A5">
      <w:pPr>
        <w:spacing w:line="480" w:lineRule="auto"/>
        <w:jc w:val="left"/>
        <w:rPr>
          <w:sz w:val="24"/>
          <w:szCs w:val="24"/>
          <w:lang w:val="en-GB"/>
        </w:rPr>
      </w:pPr>
      <w:r w:rsidRPr="003E00A5">
        <w:rPr>
          <w:sz w:val="24"/>
          <w:szCs w:val="24"/>
          <w:lang w:val="en-GB"/>
        </w:rPr>
        <w:t>Addressing these issues is possible if we embrace our inner physiologists</w:t>
      </w:r>
      <w:ins w:id="87" w:author="Alison Cooper" w:date="2021-06-17T17:07:00Z">
        <w:r w:rsidR="00D5103D">
          <w:rPr>
            <w:sz w:val="24"/>
            <w:szCs w:val="24"/>
            <w:lang w:val="en-GB"/>
          </w:rPr>
          <w:t xml:space="preserve"> – </w:t>
        </w:r>
      </w:ins>
      <w:del w:id="88" w:author="Alison Cooper" w:date="2021-06-17T17:07:00Z">
        <w:r w:rsidRPr="003E00A5" w:rsidDel="00D5103D">
          <w:rPr>
            <w:sz w:val="24"/>
            <w:szCs w:val="24"/>
            <w:lang w:val="en-GB"/>
          </w:rPr>
          <w:delText>—</w:delText>
        </w:r>
      </w:del>
      <w:r w:rsidRPr="003E00A5">
        <w:rPr>
          <w:sz w:val="24"/>
          <w:szCs w:val="24"/>
          <w:lang w:val="en-GB"/>
        </w:rPr>
        <w:t>or collaborate with one</w:t>
      </w:r>
      <w:ins w:id="89" w:author="Alison Cooper" w:date="2021-06-17T17:07:00Z">
        <w:r w:rsidR="00D5103D">
          <w:rPr>
            <w:sz w:val="24"/>
            <w:szCs w:val="24"/>
            <w:lang w:val="en-GB"/>
          </w:rPr>
          <w:t xml:space="preserve"> – </w:t>
        </w:r>
      </w:ins>
      <w:del w:id="90" w:author="Alison Cooper" w:date="2021-06-17T17:07:00Z">
        <w:r w:rsidRPr="003E00A5" w:rsidDel="00D5103D">
          <w:rPr>
            <w:sz w:val="24"/>
            <w:szCs w:val="24"/>
            <w:lang w:val="en-GB"/>
          </w:rPr>
          <w:delText>—</w:delText>
        </w:r>
      </w:del>
      <w:r w:rsidRPr="003E00A5">
        <w:rPr>
          <w:sz w:val="24"/>
          <w:szCs w:val="24"/>
          <w:lang w:val="en-GB"/>
        </w:rPr>
        <w:t xml:space="preserve">to develop models that explicitly include species’ cues. Research on model systems has highlighted the multivariate nature of most cues at the genetic level (Wilczek </w:t>
      </w:r>
      <w:r w:rsidRPr="003E00A5">
        <w:rPr>
          <w:i/>
          <w:iCs/>
          <w:sz w:val="24"/>
          <w:szCs w:val="24"/>
          <w:lang w:val="en-GB"/>
        </w:rPr>
        <w:t>et al.</w:t>
      </w:r>
      <w:r w:rsidRPr="003E00A5">
        <w:rPr>
          <w:sz w:val="24"/>
          <w:szCs w:val="24"/>
          <w:lang w:val="en-GB"/>
        </w:rPr>
        <w:t>, 2010)</w:t>
      </w:r>
      <w:ins w:id="91" w:author="Alison Cooper" w:date="2021-06-17T17:07:00Z">
        <w:r w:rsidR="00D5103D">
          <w:rPr>
            <w:sz w:val="24"/>
            <w:szCs w:val="24"/>
            <w:lang w:val="en-GB"/>
          </w:rPr>
          <w:t xml:space="preserve">, </w:t>
        </w:r>
      </w:ins>
      <w:del w:id="92" w:author="Alison Cooper" w:date="2021-06-17T17:07:00Z">
        <w:r w:rsidRPr="003E00A5" w:rsidDel="00D5103D">
          <w:rPr>
            <w:sz w:val="24"/>
            <w:szCs w:val="24"/>
            <w:lang w:val="en-GB"/>
          </w:rPr>
          <w:delText>—</w:delText>
        </w:r>
      </w:del>
      <w:r w:rsidRPr="003E00A5">
        <w:rPr>
          <w:sz w:val="24"/>
          <w:szCs w:val="24"/>
          <w:lang w:val="en-GB"/>
        </w:rPr>
        <w:t xml:space="preserve">where expressed differences in phenology are the outcome of one genetic pathway under different environmental regimes (Stinchcombe </w:t>
      </w:r>
      <w:r w:rsidRPr="003E00A5">
        <w:rPr>
          <w:i/>
          <w:iCs/>
          <w:sz w:val="24"/>
          <w:szCs w:val="24"/>
          <w:lang w:val="en-GB"/>
        </w:rPr>
        <w:t>et al.</w:t>
      </w:r>
      <w:r w:rsidRPr="003E00A5">
        <w:rPr>
          <w:sz w:val="24"/>
          <w:szCs w:val="24"/>
          <w:lang w:val="en-GB"/>
        </w:rPr>
        <w:t xml:space="preserve">, 2004; Wilczek </w:t>
      </w:r>
      <w:r w:rsidRPr="003E00A5">
        <w:rPr>
          <w:i/>
          <w:iCs/>
          <w:sz w:val="24"/>
          <w:szCs w:val="24"/>
          <w:lang w:val="en-GB"/>
        </w:rPr>
        <w:t>et al.</w:t>
      </w:r>
      <w:r w:rsidRPr="003E00A5">
        <w:rPr>
          <w:sz w:val="24"/>
          <w:szCs w:val="24"/>
          <w:lang w:val="en-GB"/>
        </w:rPr>
        <w:t xml:space="preserve">, 2009; Chang </w:t>
      </w:r>
      <w:r w:rsidRPr="003E00A5">
        <w:rPr>
          <w:i/>
          <w:iCs/>
          <w:sz w:val="24"/>
          <w:szCs w:val="24"/>
          <w:lang w:val="en-GB"/>
        </w:rPr>
        <w:t>et al.</w:t>
      </w:r>
      <w:r w:rsidRPr="003E00A5">
        <w:rPr>
          <w:sz w:val="24"/>
          <w:szCs w:val="24"/>
          <w:lang w:val="en-GB"/>
        </w:rPr>
        <w:t xml:space="preserve">, 2021). Such work on the heritability and underlying genetics of phenological plasticity has often found similar genes with similar functions across taxa (Wilczek </w:t>
      </w:r>
      <w:r w:rsidRPr="003E00A5">
        <w:rPr>
          <w:i/>
          <w:iCs/>
          <w:sz w:val="24"/>
          <w:szCs w:val="24"/>
          <w:lang w:val="en-GB"/>
        </w:rPr>
        <w:t>et al.</w:t>
      </w:r>
      <w:r w:rsidRPr="003E00A5">
        <w:rPr>
          <w:sz w:val="24"/>
          <w:szCs w:val="24"/>
          <w:lang w:val="en-GB"/>
        </w:rPr>
        <w:t xml:space="preserve">, 2010; Chang </w:t>
      </w:r>
      <w:r w:rsidRPr="003E00A5">
        <w:rPr>
          <w:i/>
          <w:iCs/>
          <w:sz w:val="24"/>
          <w:szCs w:val="24"/>
          <w:lang w:val="en-GB"/>
        </w:rPr>
        <w:t>et al.</w:t>
      </w:r>
      <w:r w:rsidRPr="003E00A5">
        <w:rPr>
          <w:sz w:val="24"/>
          <w:szCs w:val="24"/>
          <w:lang w:val="en-GB"/>
        </w:rPr>
        <w:t>, 2021). This provides hope for a more general framework where cue systems can be identified</w:t>
      </w:r>
      <w:r w:rsidR="00D5103D">
        <w:rPr>
          <w:sz w:val="24"/>
          <w:szCs w:val="24"/>
          <w:lang w:val="en-GB"/>
        </w:rPr>
        <w:t xml:space="preserve"> </w:t>
      </w:r>
      <w:r w:rsidR="00D5103D" w:rsidRPr="003E00A5">
        <w:rPr>
          <w:sz w:val="24"/>
          <w:szCs w:val="24"/>
          <w:lang w:val="en-GB"/>
        </w:rPr>
        <w:t>more quickly</w:t>
      </w:r>
      <w:r w:rsidRPr="003E00A5">
        <w:rPr>
          <w:sz w:val="24"/>
          <w:szCs w:val="24"/>
          <w:lang w:val="en-GB"/>
        </w:rPr>
        <w:t xml:space="preserve">. Such a framework would </w:t>
      </w:r>
      <w:r w:rsidRPr="003E00A5">
        <w:rPr>
          <w:sz w:val="24"/>
          <w:szCs w:val="24"/>
          <w:lang w:val="en-GB"/>
        </w:rPr>
        <w:lastRenderedPageBreak/>
        <w:t xml:space="preserve">also allow forecasts that include the shifting genetics of phenology as species shift their ranges with climate change (e.g. Lustenhouwer </w:t>
      </w:r>
      <w:r w:rsidRPr="003E00A5">
        <w:rPr>
          <w:i/>
          <w:iCs/>
          <w:sz w:val="24"/>
          <w:szCs w:val="24"/>
          <w:lang w:val="en-GB"/>
        </w:rPr>
        <w:t>et al.</w:t>
      </w:r>
      <w:r w:rsidRPr="003E00A5">
        <w:rPr>
          <w:sz w:val="24"/>
          <w:szCs w:val="24"/>
          <w:lang w:val="en-GB"/>
        </w:rPr>
        <w:t>, 2018).</w:t>
      </w:r>
    </w:p>
    <w:p w14:paraId="7640EFC9" w14:textId="52808657" w:rsidR="0066218C" w:rsidRDefault="0066218C" w:rsidP="003E00A5">
      <w:pPr>
        <w:spacing w:line="480" w:lineRule="auto"/>
        <w:jc w:val="left"/>
        <w:rPr>
          <w:sz w:val="24"/>
          <w:szCs w:val="24"/>
          <w:lang w:val="en-GB"/>
        </w:rPr>
      </w:pPr>
      <w:r w:rsidRPr="003E00A5">
        <w:rPr>
          <w:sz w:val="24"/>
          <w:szCs w:val="24"/>
          <w:lang w:val="en-GB"/>
        </w:rPr>
        <w:t xml:space="preserve">Models that include species’ cues and consider the framework under which we expect cue systems have evolved (e.g. bet-hedging) could further a general framework for what cue systems we expect across species and environments. We then must interrogate these models to understand when they work and where they fail </w:t>
      </w:r>
      <w:r w:rsidR="00D5103D">
        <w:rPr>
          <w:sz w:val="24"/>
          <w:szCs w:val="24"/>
          <w:lang w:val="en-GB"/>
        </w:rPr>
        <w:t>[</w:t>
      </w:r>
      <w:r w:rsidRPr="003E00A5">
        <w:rPr>
          <w:sz w:val="24"/>
          <w:szCs w:val="24"/>
          <w:lang w:val="en-GB"/>
        </w:rPr>
        <w:t xml:space="preserve">see Johansson &amp; Bolmgren, </w:t>
      </w:r>
      <w:r w:rsidR="00D5103D">
        <w:rPr>
          <w:sz w:val="24"/>
          <w:szCs w:val="24"/>
          <w:lang w:val="en-GB"/>
        </w:rPr>
        <w:t>(</w:t>
      </w:r>
      <w:r w:rsidRPr="003E00A5">
        <w:rPr>
          <w:sz w:val="24"/>
          <w:szCs w:val="24"/>
          <w:lang w:val="en-GB"/>
        </w:rPr>
        <w:t>2019</w:t>
      </w:r>
      <w:r w:rsidR="00D5103D">
        <w:rPr>
          <w:sz w:val="24"/>
          <w:szCs w:val="24"/>
          <w:lang w:val="en-GB"/>
        </w:rPr>
        <w:t>)</w:t>
      </w:r>
      <w:r w:rsidRPr="003E00A5">
        <w:rPr>
          <w:sz w:val="24"/>
          <w:szCs w:val="24"/>
          <w:lang w:val="en-GB"/>
        </w:rPr>
        <w:t xml:space="preserve"> for an example</w:t>
      </w:r>
      <w:r w:rsidR="00D5103D">
        <w:rPr>
          <w:sz w:val="24"/>
          <w:szCs w:val="24"/>
          <w:lang w:val="en-GB"/>
        </w:rPr>
        <w:t>]</w:t>
      </w:r>
      <w:r w:rsidRPr="003E00A5">
        <w:rPr>
          <w:sz w:val="24"/>
          <w:szCs w:val="24"/>
          <w:lang w:val="en-GB"/>
        </w:rPr>
        <w:t xml:space="preserve">. This approach can help embrace the contradictory pulls of conducting experiments to identify mechanistic cues and understanding how they are filtered through the multivariate climate of the real world (see Wilczek </w:t>
      </w:r>
      <w:r w:rsidRPr="003E00A5">
        <w:rPr>
          <w:i/>
          <w:iCs/>
          <w:sz w:val="24"/>
          <w:szCs w:val="24"/>
          <w:lang w:val="en-GB"/>
        </w:rPr>
        <w:t>et al.</w:t>
      </w:r>
      <w:r w:rsidRPr="003E00A5">
        <w:rPr>
          <w:sz w:val="24"/>
          <w:szCs w:val="24"/>
          <w:lang w:val="en-GB"/>
        </w:rPr>
        <w:t>, 2010, 2009).</w:t>
      </w:r>
    </w:p>
    <w:p w14:paraId="372AD18C" w14:textId="77777777" w:rsidR="00D5103D" w:rsidRPr="003E00A5" w:rsidRDefault="00D5103D" w:rsidP="003E00A5">
      <w:pPr>
        <w:spacing w:line="480" w:lineRule="auto"/>
        <w:jc w:val="left"/>
        <w:rPr>
          <w:sz w:val="24"/>
          <w:szCs w:val="24"/>
          <w:lang w:val="en-GB"/>
        </w:rPr>
      </w:pPr>
    </w:p>
    <w:p w14:paraId="343BEFAD" w14:textId="7CB9A87C" w:rsidR="0066218C" w:rsidRPr="003E00A5" w:rsidRDefault="00D5103D" w:rsidP="003E00A5">
      <w:pPr>
        <w:pStyle w:val="Heading3"/>
        <w:widowControl/>
        <w:spacing w:before="0" w:after="0" w:line="480" w:lineRule="auto"/>
        <w:rPr>
          <w:sz w:val="24"/>
          <w:szCs w:val="24"/>
          <w:lang w:val="en-GB"/>
        </w:rPr>
      </w:pPr>
      <w:r>
        <w:rPr>
          <w:sz w:val="24"/>
          <w:szCs w:val="24"/>
          <w:lang w:val="en-GB"/>
        </w:rPr>
        <w:t>(</w:t>
      </w:r>
      <w:r w:rsidR="0066218C" w:rsidRPr="003E00A5">
        <w:rPr>
          <w:sz w:val="24"/>
          <w:szCs w:val="24"/>
          <w:lang w:val="en-GB"/>
        </w:rPr>
        <w:t>4</w:t>
      </w:r>
      <w:r>
        <w:rPr>
          <w:sz w:val="24"/>
          <w:szCs w:val="24"/>
          <w:lang w:val="en-GB"/>
        </w:rPr>
        <w:t>)</w:t>
      </w:r>
      <w:r w:rsidR="003E00A5" w:rsidRPr="003E00A5">
        <w:rPr>
          <w:sz w:val="24"/>
          <w:szCs w:val="24"/>
          <w:lang w:val="en-GB"/>
        </w:rPr>
        <w:t xml:space="preserve"> </w:t>
      </w:r>
      <w:r w:rsidR="0066218C" w:rsidRPr="003E00A5">
        <w:rPr>
          <w:sz w:val="24"/>
          <w:szCs w:val="24"/>
          <w:lang w:val="en-GB"/>
        </w:rPr>
        <w:t>What major traits trade-off with tracking?</w:t>
      </w:r>
    </w:p>
    <w:p w14:paraId="7A668AD9" w14:textId="796C952C" w:rsidR="0066218C" w:rsidRPr="003E00A5" w:rsidRDefault="0066218C" w:rsidP="003E00A5">
      <w:pPr>
        <w:spacing w:line="480" w:lineRule="auto"/>
        <w:jc w:val="left"/>
        <w:rPr>
          <w:sz w:val="24"/>
          <w:szCs w:val="24"/>
          <w:lang w:val="en-GB"/>
        </w:rPr>
      </w:pPr>
      <w:r w:rsidRPr="003E00A5">
        <w:rPr>
          <w:sz w:val="24"/>
          <w:szCs w:val="24"/>
          <w:lang w:val="en-GB"/>
        </w:rPr>
        <w:t>Basic theory of plasticity and competition suggest that environmental tracking must trade</w:t>
      </w:r>
      <w:r w:rsidR="00D5103D">
        <w:rPr>
          <w:sz w:val="24"/>
          <w:szCs w:val="24"/>
          <w:lang w:val="en-GB"/>
        </w:rPr>
        <w:t xml:space="preserve"> </w:t>
      </w:r>
      <w:r w:rsidRPr="003E00A5">
        <w:rPr>
          <w:sz w:val="24"/>
          <w:szCs w:val="24"/>
          <w:lang w:val="en-GB"/>
        </w:rPr>
        <w:t xml:space="preserve">off with other traits to allow multi-species communities. Yet empirical work has mainly documented tracking, linked it to performance, or focused on how it varies between native and non-native species (Willis </w:t>
      </w:r>
      <w:r w:rsidRPr="003E00A5">
        <w:rPr>
          <w:i/>
          <w:iCs/>
          <w:sz w:val="24"/>
          <w:szCs w:val="24"/>
          <w:lang w:val="en-GB"/>
        </w:rPr>
        <w:t>et al.</w:t>
      </w:r>
      <w:r w:rsidRPr="003E00A5">
        <w:rPr>
          <w:sz w:val="24"/>
          <w:szCs w:val="24"/>
          <w:lang w:val="en-GB"/>
        </w:rPr>
        <w:t xml:space="preserve">, 2010; Wolkovich </w:t>
      </w:r>
      <w:r w:rsidRPr="003E00A5">
        <w:rPr>
          <w:i/>
          <w:iCs/>
          <w:sz w:val="24"/>
          <w:szCs w:val="24"/>
          <w:lang w:val="en-GB"/>
        </w:rPr>
        <w:t>et al.</w:t>
      </w:r>
      <w:r w:rsidRPr="003E00A5">
        <w:rPr>
          <w:sz w:val="24"/>
          <w:szCs w:val="24"/>
          <w:lang w:val="en-GB"/>
        </w:rPr>
        <w:t xml:space="preserve">, 2013; Zettlemoyer </w:t>
      </w:r>
      <w:r w:rsidRPr="003E00A5">
        <w:rPr>
          <w:i/>
          <w:iCs/>
          <w:sz w:val="24"/>
          <w:szCs w:val="24"/>
          <w:lang w:val="en-GB"/>
        </w:rPr>
        <w:t>et al.</w:t>
      </w:r>
      <w:r w:rsidRPr="003E00A5">
        <w:rPr>
          <w:sz w:val="24"/>
          <w:szCs w:val="24"/>
          <w:lang w:val="en-GB"/>
        </w:rPr>
        <w:t xml:space="preserve">, 2019). Research has highlighted some traits that co-vary with tracking (e.g. Kharouba </w:t>
      </w:r>
      <w:r w:rsidRPr="003E00A5">
        <w:rPr>
          <w:i/>
          <w:iCs/>
          <w:sz w:val="24"/>
          <w:szCs w:val="24"/>
          <w:lang w:val="en-GB"/>
        </w:rPr>
        <w:t>et al.</w:t>
      </w:r>
      <w:r w:rsidRPr="003E00A5">
        <w:rPr>
          <w:sz w:val="24"/>
          <w:szCs w:val="24"/>
          <w:lang w:val="en-GB"/>
        </w:rPr>
        <w:t xml:space="preserve">, 2014; Lasky </w:t>
      </w:r>
      <w:r w:rsidRPr="003E00A5">
        <w:rPr>
          <w:i/>
          <w:iCs/>
          <w:sz w:val="24"/>
          <w:szCs w:val="24"/>
          <w:lang w:val="en-GB"/>
        </w:rPr>
        <w:t>et al.</w:t>
      </w:r>
      <w:r w:rsidRPr="003E00A5">
        <w:rPr>
          <w:sz w:val="24"/>
          <w:szCs w:val="24"/>
          <w:lang w:val="en-GB"/>
        </w:rPr>
        <w:t xml:space="preserve">, 2016; Zhu </w:t>
      </w:r>
      <w:r w:rsidRPr="003E00A5">
        <w:rPr>
          <w:i/>
          <w:iCs/>
          <w:sz w:val="24"/>
          <w:szCs w:val="24"/>
          <w:lang w:val="en-GB"/>
        </w:rPr>
        <w:t>et al.</w:t>
      </w:r>
      <w:r w:rsidRPr="003E00A5">
        <w:rPr>
          <w:sz w:val="24"/>
          <w:szCs w:val="24"/>
          <w:lang w:val="en-GB"/>
        </w:rPr>
        <w:t xml:space="preserve">, 2016), but to tie this work to models requires more research on traits that link clearly to theory, and a fuller understanding of how tracking and other traits jointly contribute to performance under varying environments. </w:t>
      </w:r>
    </w:p>
    <w:p w14:paraId="4AE9A037" w14:textId="78E3CC37" w:rsidR="0066218C" w:rsidRPr="003E00A5" w:rsidRDefault="0066218C" w:rsidP="003E00A5">
      <w:pPr>
        <w:spacing w:line="480" w:lineRule="auto"/>
        <w:jc w:val="left"/>
        <w:rPr>
          <w:sz w:val="24"/>
          <w:szCs w:val="24"/>
          <w:lang w:val="en-GB"/>
        </w:rPr>
      </w:pPr>
      <w:r w:rsidRPr="003E00A5">
        <w:rPr>
          <w:sz w:val="24"/>
          <w:szCs w:val="24"/>
          <w:lang w:val="en-GB"/>
        </w:rPr>
        <w:t>Progress may come from greater efforts to measure and report phenological differences in species-interaction studies. In particular, ecology has a long history of lab</w:t>
      </w:r>
      <w:r w:rsidR="00D5103D">
        <w:rPr>
          <w:sz w:val="24"/>
          <w:szCs w:val="24"/>
          <w:lang w:val="en-GB"/>
        </w:rPr>
        <w:t>oratory</w:t>
      </w:r>
      <w:r w:rsidRPr="003E00A5">
        <w:rPr>
          <w:sz w:val="24"/>
          <w:szCs w:val="24"/>
          <w:lang w:val="en-GB"/>
        </w:rPr>
        <w:t xml:space="preserve"> and field experiments on competition</w:t>
      </w:r>
      <w:r w:rsidR="00D5103D">
        <w:rPr>
          <w:sz w:val="24"/>
          <w:szCs w:val="24"/>
          <w:lang w:val="en-GB"/>
        </w:rPr>
        <w:t xml:space="preserve">, </w:t>
      </w:r>
      <w:r w:rsidRPr="003E00A5">
        <w:rPr>
          <w:sz w:val="24"/>
          <w:szCs w:val="24"/>
          <w:lang w:val="en-GB"/>
        </w:rPr>
        <w:t xml:space="preserve">which have been critical to our understanding of niche differences and how competition stabilizes and shapes communities (Grime, 1977; </w:t>
      </w:r>
      <w:r w:rsidRPr="003E00A5">
        <w:rPr>
          <w:sz w:val="24"/>
          <w:szCs w:val="24"/>
          <w:lang w:val="en-GB"/>
        </w:rPr>
        <w:lastRenderedPageBreak/>
        <w:t xml:space="preserve">Chesson </w:t>
      </w:r>
      <w:r w:rsidRPr="003E00A5">
        <w:rPr>
          <w:i/>
          <w:iCs/>
          <w:sz w:val="24"/>
          <w:szCs w:val="24"/>
          <w:lang w:val="en-GB"/>
        </w:rPr>
        <w:t>et al.</w:t>
      </w:r>
      <w:r w:rsidRPr="003E00A5">
        <w:rPr>
          <w:sz w:val="24"/>
          <w:szCs w:val="24"/>
          <w:lang w:val="en-GB"/>
        </w:rPr>
        <w:t>, 2004). After decades of research hinting at the role of phenology in determining competitive outcomes, recent research has highlighted the role of phenology through ‘seasonal priority effects’</w:t>
      </w:r>
      <w:r w:rsidR="00D5103D">
        <w:rPr>
          <w:sz w:val="24"/>
          <w:szCs w:val="24"/>
          <w:lang w:val="en-GB"/>
        </w:rPr>
        <w:t>,</w:t>
      </w:r>
      <w:r w:rsidRPr="003E00A5">
        <w:rPr>
          <w:sz w:val="24"/>
          <w:szCs w:val="24"/>
          <w:lang w:val="en-GB"/>
        </w:rPr>
        <w:t xml:space="preserve"> ‘within-season niche differences’ or ‘size-mediated priority effects’ (Rasmussen</w:t>
      </w:r>
      <w:r w:rsidR="00D5103D">
        <w:rPr>
          <w:sz w:val="24"/>
          <w:szCs w:val="24"/>
          <w:lang w:val="en-GB"/>
        </w:rPr>
        <w:t>, Van Allen &amp; Rudolf,</w:t>
      </w:r>
      <w:r w:rsidRPr="003E00A5">
        <w:rPr>
          <w:sz w:val="24"/>
          <w:szCs w:val="24"/>
          <w:lang w:val="en-GB"/>
        </w:rPr>
        <w:t xml:space="preserve"> 2014; Smith &amp; Amarasekare, 2018; Taylor</w:t>
      </w:r>
      <w:r w:rsidR="00D5103D">
        <w:rPr>
          <w:sz w:val="24"/>
          <w:szCs w:val="24"/>
          <w:lang w:val="en-GB"/>
        </w:rPr>
        <w:t>, Cooper &amp; Schmitt,</w:t>
      </w:r>
      <w:r w:rsidRPr="003E00A5">
        <w:rPr>
          <w:sz w:val="24"/>
          <w:szCs w:val="24"/>
          <w:lang w:val="en-GB"/>
        </w:rPr>
        <w:t xml:space="preserve"> 2019; Blackford</w:t>
      </w:r>
      <w:r w:rsidR="00D5103D">
        <w:rPr>
          <w:sz w:val="24"/>
          <w:szCs w:val="24"/>
          <w:lang w:val="en-GB"/>
        </w:rPr>
        <w:t>, Germain &amp; Gilbert,</w:t>
      </w:r>
      <w:r w:rsidRPr="003E00A5">
        <w:rPr>
          <w:sz w:val="24"/>
          <w:szCs w:val="24"/>
          <w:lang w:val="en-GB"/>
        </w:rPr>
        <w:t xml:space="preserve"> 2020). While these studies have focused on phenology explicitly, we suggest </w:t>
      </w:r>
      <w:r w:rsidR="00D5103D">
        <w:rPr>
          <w:sz w:val="24"/>
          <w:szCs w:val="24"/>
          <w:lang w:val="en-GB"/>
        </w:rPr>
        <w:t xml:space="preserve">that </w:t>
      </w:r>
      <w:r w:rsidRPr="003E00A5">
        <w:rPr>
          <w:sz w:val="24"/>
          <w:szCs w:val="24"/>
          <w:lang w:val="en-GB"/>
        </w:rPr>
        <w:t xml:space="preserve">all competition studies should measure and report phenological differences, which could rapidly help elucidate how phenology contributes to </w:t>
      </w:r>
      <w:r w:rsidRPr="002B2BA0">
        <w:rPr>
          <w:i/>
          <w:iCs/>
          <w:sz w:val="24"/>
          <w:szCs w:val="24"/>
          <w:lang w:val="en-GB"/>
        </w:rPr>
        <w:t>per-capita</w:t>
      </w:r>
      <w:r w:rsidRPr="003E00A5">
        <w:rPr>
          <w:sz w:val="24"/>
          <w:szCs w:val="24"/>
          <w:lang w:val="en-GB"/>
        </w:rPr>
        <w:t xml:space="preserve"> fitness outcomes of competitive interactions.</w:t>
      </w:r>
    </w:p>
    <w:p w14:paraId="7FB441B5" w14:textId="1DD1F623" w:rsidR="0066218C" w:rsidRDefault="0066218C" w:rsidP="003E00A5">
      <w:pPr>
        <w:spacing w:line="480" w:lineRule="auto"/>
        <w:jc w:val="left"/>
        <w:rPr>
          <w:sz w:val="24"/>
          <w:szCs w:val="24"/>
          <w:lang w:val="en-GB"/>
        </w:rPr>
      </w:pPr>
      <w:commentRangeStart w:id="93"/>
      <w:r w:rsidRPr="003E00A5">
        <w:rPr>
          <w:sz w:val="24"/>
          <w:szCs w:val="24"/>
          <w:lang w:val="en-GB"/>
        </w:rPr>
        <w:t>Finally</w:t>
      </w:r>
      <w:commentRangeEnd w:id="93"/>
      <w:r w:rsidR="00902946">
        <w:rPr>
          <w:rStyle w:val="CommentReference"/>
        </w:rPr>
        <w:commentReference w:id="93"/>
      </w:r>
      <w:r w:rsidRPr="003E00A5">
        <w:rPr>
          <w:sz w:val="24"/>
          <w:szCs w:val="24"/>
          <w:lang w:val="en-GB"/>
        </w:rPr>
        <w:t xml:space="preserve">, while traits that link to resource competition may be especially fruitful for greater research, they should not be the only ones considered. For example, traits related to stress, predator tolerance and avoidance may also play a role, but have been effectively unstudied. As empirical research in this area grows, models can aid progress in understanding the outcomes of these trade-offs for community assembly. </w:t>
      </w:r>
    </w:p>
    <w:p w14:paraId="1ADC6D31" w14:textId="77777777" w:rsidR="00D5103D" w:rsidRPr="003E00A5" w:rsidRDefault="00D5103D" w:rsidP="003E00A5">
      <w:pPr>
        <w:spacing w:line="480" w:lineRule="auto"/>
        <w:jc w:val="left"/>
        <w:rPr>
          <w:sz w:val="24"/>
          <w:szCs w:val="24"/>
          <w:lang w:val="en-GB"/>
        </w:rPr>
      </w:pPr>
    </w:p>
    <w:p w14:paraId="4149B3E4" w14:textId="050E4F63" w:rsidR="0066218C" w:rsidRPr="003E00A5" w:rsidRDefault="00D5103D" w:rsidP="003E00A5">
      <w:pPr>
        <w:pStyle w:val="Heading3"/>
        <w:widowControl/>
        <w:spacing w:before="0" w:after="0" w:line="480" w:lineRule="auto"/>
        <w:rPr>
          <w:sz w:val="24"/>
          <w:szCs w:val="24"/>
          <w:lang w:val="en-GB"/>
        </w:rPr>
      </w:pPr>
      <w:r>
        <w:rPr>
          <w:sz w:val="24"/>
          <w:szCs w:val="24"/>
          <w:lang w:val="en-GB"/>
        </w:rPr>
        <w:t>(</w:t>
      </w:r>
      <w:r w:rsidR="0066218C" w:rsidRPr="003E00A5">
        <w:rPr>
          <w:sz w:val="24"/>
          <w:szCs w:val="24"/>
          <w:lang w:val="en-GB"/>
        </w:rPr>
        <w:t>5</w:t>
      </w:r>
      <w:r>
        <w:rPr>
          <w:sz w:val="24"/>
          <w:szCs w:val="24"/>
          <w:lang w:val="en-GB"/>
        </w:rPr>
        <w:t>)</w:t>
      </w:r>
      <w:r w:rsidR="003E00A5" w:rsidRPr="003E00A5">
        <w:rPr>
          <w:sz w:val="24"/>
          <w:szCs w:val="24"/>
          <w:lang w:val="en-GB"/>
        </w:rPr>
        <w:t xml:space="preserve"> </w:t>
      </w:r>
      <w:r w:rsidR="0066218C" w:rsidRPr="003E00A5">
        <w:rPr>
          <w:sz w:val="24"/>
          <w:szCs w:val="24"/>
          <w:lang w:val="en-GB"/>
        </w:rPr>
        <w:t>Embrace non-stationarity</w:t>
      </w:r>
    </w:p>
    <w:p w14:paraId="43870479" w14:textId="6A199A5D" w:rsidR="0066218C" w:rsidRDefault="0066218C" w:rsidP="003E00A5">
      <w:pPr>
        <w:spacing w:line="480" w:lineRule="auto"/>
        <w:jc w:val="left"/>
        <w:rPr>
          <w:ins w:id="94" w:author="Alison Cooper" w:date="2021-06-17T17:11:00Z"/>
          <w:sz w:val="24"/>
          <w:szCs w:val="24"/>
          <w:lang w:val="en-GB"/>
        </w:rPr>
      </w:pPr>
      <w:r w:rsidRPr="003E00A5">
        <w:rPr>
          <w:sz w:val="24"/>
          <w:szCs w:val="24"/>
          <w:lang w:val="en-GB"/>
        </w:rPr>
        <w:t>While most environments today are climatically non-stationary and have been for decades, the climate will return to a more stationary form in the future</w:t>
      </w:r>
      <w:r w:rsidR="00D5103D">
        <w:rPr>
          <w:sz w:val="24"/>
          <w:szCs w:val="24"/>
          <w:lang w:val="en-GB"/>
        </w:rPr>
        <w:t xml:space="preserve">, </w:t>
      </w:r>
      <w:r w:rsidRPr="003E00A5">
        <w:rPr>
          <w:sz w:val="24"/>
          <w:szCs w:val="24"/>
          <w:lang w:val="en-GB"/>
        </w:rPr>
        <w:t xml:space="preserve">likely some centuries after the stabilization of greenhouse gases (Collins </w:t>
      </w:r>
      <w:r w:rsidRPr="003E00A5">
        <w:rPr>
          <w:i/>
          <w:iCs/>
          <w:sz w:val="24"/>
          <w:szCs w:val="24"/>
          <w:lang w:val="en-GB"/>
        </w:rPr>
        <w:t>et al.</w:t>
      </w:r>
      <w:r w:rsidRPr="003E00A5">
        <w:rPr>
          <w:sz w:val="24"/>
          <w:szCs w:val="24"/>
          <w:lang w:val="en-GB"/>
        </w:rPr>
        <w:t>, 2013). As pal</w:t>
      </w:r>
      <w:r w:rsidR="00D5103D">
        <w:rPr>
          <w:sz w:val="24"/>
          <w:szCs w:val="24"/>
          <w:lang w:val="en-GB"/>
        </w:rPr>
        <w:t>a</w:t>
      </w:r>
      <w:r w:rsidRPr="003E00A5">
        <w:rPr>
          <w:sz w:val="24"/>
          <w:szCs w:val="24"/>
          <w:lang w:val="en-GB"/>
        </w:rPr>
        <w:t>eobiologists and evolutionary biologists often point out, climatic non</w:t>
      </w:r>
      <w:r w:rsidR="00D5103D">
        <w:rPr>
          <w:sz w:val="24"/>
          <w:szCs w:val="24"/>
          <w:lang w:val="en-GB"/>
        </w:rPr>
        <w:t>-</w:t>
      </w:r>
      <w:r w:rsidRPr="003E00A5">
        <w:rPr>
          <w:sz w:val="24"/>
          <w:szCs w:val="24"/>
          <w:lang w:val="en-GB"/>
        </w:rPr>
        <w:t xml:space="preserve">stationarity is a common part of the </w:t>
      </w:r>
      <w:r w:rsidR="00D5103D">
        <w:rPr>
          <w:sz w:val="24"/>
          <w:szCs w:val="24"/>
          <w:lang w:val="en-GB"/>
        </w:rPr>
        <w:t>E</w:t>
      </w:r>
      <w:r w:rsidRPr="003E00A5">
        <w:rPr>
          <w:sz w:val="24"/>
          <w:szCs w:val="24"/>
          <w:lang w:val="en-GB"/>
        </w:rPr>
        <w:t>arth’s history (Jansson &amp; Dynesius, 2002)</w:t>
      </w:r>
      <w:ins w:id="95" w:author="Alison Cooper" w:date="2021-06-17T17:10:00Z">
        <w:r w:rsidR="00D5103D">
          <w:rPr>
            <w:sz w:val="24"/>
            <w:szCs w:val="24"/>
            <w:lang w:val="en-GB"/>
          </w:rPr>
          <w:t xml:space="preserve">, </w:t>
        </w:r>
      </w:ins>
      <w:del w:id="96" w:author="Alison Cooper" w:date="2021-06-17T17:10:00Z">
        <w:r w:rsidRPr="003E00A5" w:rsidDel="00D5103D">
          <w:rPr>
            <w:sz w:val="24"/>
            <w:szCs w:val="24"/>
            <w:lang w:val="en-GB"/>
          </w:rPr>
          <w:delText>—</w:delText>
        </w:r>
      </w:del>
      <w:r w:rsidRPr="003E00A5">
        <w:rPr>
          <w:sz w:val="24"/>
          <w:szCs w:val="24"/>
          <w:lang w:val="en-GB"/>
        </w:rPr>
        <w:t>even if stationary periods</w:t>
      </w:r>
      <w:ins w:id="97" w:author="Alison Cooper" w:date="2021-06-17T17:10:00Z">
        <w:r w:rsidR="00D5103D">
          <w:rPr>
            <w:sz w:val="24"/>
            <w:szCs w:val="24"/>
            <w:lang w:val="en-GB"/>
          </w:rPr>
          <w:t xml:space="preserve"> – </w:t>
        </w:r>
      </w:ins>
      <w:r w:rsidR="00D5103D">
        <w:rPr>
          <w:sz w:val="24"/>
          <w:szCs w:val="24"/>
          <w:lang w:val="en-GB"/>
        </w:rPr>
        <w:t xml:space="preserve">whether </w:t>
      </w:r>
      <w:r w:rsidRPr="003E00A5">
        <w:rPr>
          <w:sz w:val="24"/>
          <w:szCs w:val="24"/>
          <w:lang w:val="en-GB"/>
        </w:rPr>
        <w:t>cold or warm (glacial and interglacial periods), or dry or wet (megadroughts or pluvials)</w:t>
      </w:r>
      <w:ins w:id="98" w:author="Alison Cooper" w:date="2021-06-17T17:10:00Z">
        <w:r w:rsidR="00D5103D">
          <w:rPr>
            <w:sz w:val="24"/>
            <w:szCs w:val="24"/>
            <w:lang w:val="en-GB"/>
          </w:rPr>
          <w:t xml:space="preserve"> – </w:t>
        </w:r>
      </w:ins>
      <w:del w:id="99" w:author="Alison Cooper" w:date="2021-06-17T17:10:00Z">
        <w:r w:rsidRPr="003E00A5" w:rsidDel="00D5103D">
          <w:rPr>
            <w:sz w:val="24"/>
            <w:szCs w:val="24"/>
            <w:lang w:val="en-GB"/>
          </w:rPr>
          <w:delText>—</w:delText>
        </w:r>
      </w:del>
      <w:r w:rsidRPr="003E00A5">
        <w:rPr>
          <w:sz w:val="24"/>
          <w:szCs w:val="24"/>
          <w:lang w:val="en-GB"/>
        </w:rPr>
        <w:t xml:space="preserve">are more common. Indeed, while much of this work has examined how species survive for millions of years given large oscillations in climate (Provan &amp; Bennett, 2008), the periods that provide the most dramatic community reshuffling are periods shifting from stationary to non-stationary climate regimes (Vrba, </w:t>
      </w:r>
      <w:r w:rsidRPr="003E00A5">
        <w:rPr>
          <w:sz w:val="24"/>
          <w:szCs w:val="24"/>
          <w:lang w:val="en-GB"/>
        </w:rPr>
        <w:lastRenderedPageBreak/>
        <w:t xml:space="preserve">1980, 1985). Such stories of the past are now happening today, and have caused ecologists to question their simplifying assumption of stationarity (Rollinson </w:t>
      </w:r>
      <w:r w:rsidRPr="003E00A5">
        <w:rPr>
          <w:i/>
          <w:iCs/>
          <w:sz w:val="24"/>
          <w:szCs w:val="24"/>
          <w:lang w:val="en-GB"/>
        </w:rPr>
        <w:t>et al.</w:t>
      </w:r>
      <w:r w:rsidRPr="003E00A5">
        <w:rPr>
          <w:sz w:val="24"/>
          <w:szCs w:val="24"/>
          <w:lang w:val="en-GB"/>
        </w:rPr>
        <w:t>, 2021). We argue that better predictions of climate change impacts</w:t>
      </w:r>
      <w:ins w:id="100" w:author="Alison Cooper" w:date="2021-06-17T17:11:00Z">
        <w:r w:rsidR="00D5103D">
          <w:rPr>
            <w:sz w:val="24"/>
            <w:szCs w:val="24"/>
            <w:lang w:val="en-GB"/>
          </w:rPr>
          <w:t xml:space="preserve">, </w:t>
        </w:r>
      </w:ins>
      <w:del w:id="101" w:author="Alison Cooper" w:date="2021-06-17T17:10:00Z">
        <w:r w:rsidRPr="003E00A5" w:rsidDel="00D5103D">
          <w:rPr>
            <w:sz w:val="24"/>
            <w:szCs w:val="24"/>
            <w:lang w:val="en-GB"/>
          </w:rPr>
          <w:delText>—</w:delText>
        </w:r>
      </w:del>
      <w:r w:rsidRPr="003E00A5">
        <w:rPr>
          <w:sz w:val="24"/>
          <w:szCs w:val="24"/>
          <w:lang w:val="en-GB"/>
        </w:rPr>
        <w:t>and fundamental insights for ecology</w:t>
      </w:r>
      <w:ins w:id="102" w:author="Alison Cooper" w:date="2021-06-17T17:11:00Z">
        <w:r w:rsidR="00D5103D">
          <w:rPr>
            <w:sz w:val="24"/>
            <w:szCs w:val="24"/>
            <w:lang w:val="en-GB"/>
          </w:rPr>
          <w:t xml:space="preserve">, </w:t>
        </w:r>
      </w:ins>
      <w:del w:id="103" w:author="Alison Cooper" w:date="2021-06-17T17:11:00Z">
        <w:r w:rsidRPr="003E00A5" w:rsidDel="00D5103D">
          <w:rPr>
            <w:sz w:val="24"/>
            <w:szCs w:val="24"/>
            <w:lang w:val="en-GB"/>
          </w:rPr>
          <w:delText>—</w:delText>
        </w:r>
      </w:del>
      <w:r w:rsidRPr="003E00A5">
        <w:rPr>
          <w:sz w:val="24"/>
          <w:szCs w:val="24"/>
          <w:lang w:val="en-GB"/>
        </w:rPr>
        <w:t>will come from embracing the complexity of non-stationary environments.</w:t>
      </w:r>
    </w:p>
    <w:p w14:paraId="2E4112FC" w14:textId="77777777" w:rsidR="00D5103D" w:rsidRPr="003E00A5" w:rsidRDefault="00D5103D" w:rsidP="003E00A5">
      <w:pPr>
        <w:spacing w:line="480" w:lineRule="auto"/>
        <w:jc w:val="left"/>
        <w:rPr>
          <w:sz w:val="24"/>
          <w:szCs w:val="24"/>
          <w:lang w:val="en-GB"/>
        </w:rPr>
      </w:pPr>
    </w:p>
    <w:p w14:paraId="2DC37D36" w14:textId="686C01DE" w:rsidR="0066218C" w:rsidRPr="003E00A5" w:rsidRDefault="00D5103D" w:rsidP="003E00A5">
      <w:pPr>
        <w:pStyle w:val="Heading2"/>
        <w:widowControl/>
        <w:spacing w:before="0" w:after="0" w:line="480" w:lineRule="auto"/>
        <w:rPr>
          <w:sz w:val="24"/>
          <w:szCs w:val="24"/>
          <w:lang w:val="en-GB"/>
        </w:rPr>
      </w:pPr>
      <w:r>
        <w:rPr>
          <w:sz w:val="24"/>
          <w:szCs w:val="24"/>
          <w:lang w:val="en-GB"/>
        </w:rPr>
        <w:t>VI.</w:t>
      </w:r>
      <w:r w:rsidRPr="003E00A5">
        <w:rPr>
          <w:sz w:val="24"/>
          <w:szCs w:val="24"/>
          <w:lang w:val="en-GB"/>
        </w:rPr>
        <w:t xml:space="preserve"> CONCLUSIONS</w:t>
      </w:r>
    </w:p>
    <w:p w14:paraId="3FA73FA2" w14:textId="6863E494" w:rsidR="0066218C" w:rsidRPr="003E00A5" w:rsidRDefault="0066218C" w:rsidP="003E00A5">
      <w:pPr>
        <w:spacing w:line="480" w:lineRule="auto"/>
        <w:jc w:val="left"/>
        <w:rPr>
          <w:sz w:val="24"/>
          <w:szCs w:val="24"/>
          <w:lang w:val="en-GB"/>
        </w:rPr>
      </w:pPr>
      <w:r w:rsidRPr="002B2BA0">
        <w:rPr>
          <w:sz w:val="24"/>
          <w:szCs w:val="24"/>
          <w:lang w:val="en-GB"/>
        </w:rPr>
        <w:t>(1)</w:t>
      </w:r>
      <w:r w:rsidRPr="003E00A5">
        <w:rPr>
          <w:sz w:val="24"/>
          <w:szCs w:val="24"/>
          <w:lang w:val="en-GB"/>
        </w:rPr>
        <w:t xml:space="preserve"> Growing empirical evidence highlights that phenological tracking may be linked to species performance and critical to understanding the forces that assemble communities and determine species persistence. Anthropogenic climate change has shifted many systems from generally stationary to non-stationary climate dynamics</w:t>
      </w:r>
      <w:ins w:id="104" w:author="Alison Cooper" w:date="2021-06-17T17:11:00Z">
        <w:r w:rsidR="00D5103D">
          <w:rPr>
            <w:sz w:val="24"/>
            <w:szCs w:val="24"/>
            <w:lang w:val="en-GB"/>
          </w:rPr>
          <w:t xml:space="preserve">, </w:t>
        </w:r>
      </w:ins>
      <w:del w:id="105" w:author="Alison Cooper" w:date="2021-06-17T17:11:00Z">
        <w:r w:rsidRPr="003E00A5" w:rsidDel="00D5103D">
          <w:rPr>
            <w:sz w:val="24"/>
            <w:szCs w:val="24"/>
            <w:lang w:val="en-GB"/>
          </w:rPr>
          <w:delText>—</w:delText>
        </w:r>
      </w:del>
      <w:r w:rsidRPr="003E00A5">
        <w:rPr>
          <w:sz w:val="24"/>
          <w:szCs w:val="24"/>
          <w:lang w:val="en-GB"/>
        </w:rPr>
        <w:t xml:space="preserve">making how well species can track this change an important topic of research both for empirical studies of climate change and for foundational ecological theory. </w:t>
      </w:r>
    </w:p>
    <w:p w14:paraId="0E40FA7A" w14:textId="63235BD7" w:rsidR="0066218C" w:rsidRPr="003E00A5" w:rsidRDefault="0066218C" w:rsidP="003E00A5">
      <w:pPr>
        <w:spacing w:line="480" w:lineRule="auto"/>
        <w:jc w:val="left"/>
        <w:rPr>
          <w:sz w:val="24"/>
          <w:szCs w:val="24"/>
          <w:lang w:val="en-GB"/>
        </w:rPr>
      </w:pPr>
      <w:r w:rsidRPr="002B2BA0">
        <w:rPr>
          <w:sz w:val="24"/>
          <w:szCs w:val="24"/>
          <w:lang w:val="en-GB"/>
        </w:rPr>
        <w:t>(2)</w:t>
      </w:r>
      <w:r w:rsidRPr="003E00A5">
        <w:rPr>
          <w:sz w:val="24"/>
          <w:szCs w:val="24"/>
          <w:lang w:val="en-GB"/>
        </w:rPr>
        <w:t xml:space="preserve"> Definitions of tracking in conceptual and theoretical studies often diverge from empirical global change studies of tracking, which may hinder efforts to combine theory and empirical data for better predictions. In conceptual and theoretical studies tracking often refers to how well an organism matches the timing of a life</w:t>
      </w:r>
      <w:r w:rsidR="00D5103D">
        <w:rPr>
          <w:sz w:val="24"/>
          <w:szCs w:val="24"/>
          <w:lang w:val="en-GB"/>
        </w:rPr>
        <w:t>-</w:t>
      </w:r>
      <w:r w:rsidRPr="003E00A5">
        <w:rPr>
          <w:sz w:val="24"/>
          <w:szCs w:val="24"/>
          <w:lang w:val="en-GB"/>
        </w:rPr>
        <w:t xml:space="preserve">history event to the ideal timing for that event and connects to an organism’s fitness (Visser &amp; Gienapp, 2019). </w:t>
      </w:r>
      <w:r w:rsidR="00D5103D">
        <w:rPr>
          <w:sz w:val="24"/>
          <w:szCs w:val="24"/>
          <w:lang w:val="en-GB"/>
        </w:rPr>
        <w:t>By</w:t>
      </w:r>
      <w:r w:rsidR="00D5103D" w:rsidRPr="003E00A5">
        <w:rPr>
          <w:sz w:val="24"/>
          <w:szCs w:val="24"/>
          <w:lang w:val="en-GB"/>
        </w:rPr>
        <w:t xml:space="preserve"> </w:t>
      </w:r>
      <w:r w:rsidRPr="003E00A5">
        <w:rPr>
          <w:sz w:val="24"/>
          <w:szCs w:val="24"/>
          <w:lang w:val="en-GB"/>
        </w:rPr>
        <w:t xml:space="preserve">contrast, in empirical studies tracking often refers to a statistical estimate of a change in the timing of an event relative to a measured environmental variable (Chmura </w:t>
      </w:r>
      <w:r w:rsidRPr="003E00A5">
        <w:rPr>
          <w:i/>
          <w:iCs/>
          <w:sz w:val="24"/>
          <w:szCs w:val="24"/>
          <w:lang w:val="en-GB"/>
        </w:rPr>
        <w:t>et al.</w:t>
      </w:r>
      <w:r w:rsidRPr="003E00A5">
        <w:rPr>
          <w:sz w:val="24"/>
          <w:szCs w:val="24"/>
          <w:lang w:val="en-GB"/>
        </w:rPr>
        <w:t xml:space="preserve">, 2019). </w:t>
      </w:r>
    </w:p>
    <w:p w14:paraId="6DD5DEE1" w14:textId="77777777" w:rsidR="0066218C" w:rsidRPr="003E00A5" w:rsidRDefault="0066218C" w:rsidP="003E00A5">
      <w:pPr>
        <w:spacing w:line="480" w:lineRule="auto"/>
        <w:jc w:val="left"/>
        <w:rPr>
          <w:sz w:val="24"/>
          <w:szCs w:val="24"/>
          <w:lang w:val="en-GB"/>
        </w:rPr>
      </w:pPr>
      <w:r w:rsidRPr="002B2BA0">
        <w:rPr>
          <w:sz w:val="24"/>
          <w:szCs w:val="24"/>
          <w:lang w:val="en-GB"/>
        </w:rPr>
        <w:t>(3)</w:t>
      </w:r>
      <w:r w:rsidRPr="003E00A5">
        <w:rPr>
          <w:sz w:val="24"/>
          <w:szCs w:val="24"/>
          <w:lang w:val="en-GB"/>
        </w:rPr>
        <w:t xml:space="preserve"> We outline a suite of confounding factors that may make many current estimates of interspecific variation in tracking less accurate than they appear, including a weak understanding of organisms’ underlying cue systems, simplified estimates of complex multivariate changes in the environment, and issues of statistical power. This in turn </w:t>
      </w:r>
      <w:r w:rsidRPr="003E00A5">
        <w:rPr>
          <w:sz w:val="24"/>
          <w:szCs w:val="24"/>
          <w:lang w:val="en-GB"/>
        </w:rPr>
        <w:lastRenderedPageBreak/>
        <w:t xml:space="preserve">means we may have only very rough estimates of which species, when, and where, do and do not track. Given this difficulty, we argue that clear testable predictions from ecological theory would be especially valuable to guide the field forward (Smaldino &amp; McElreath, 2016). </w:t>
      </w:r>
    </w:p>
    <w:p w14:paraId="40D43F4C" w14:textId="6F9C389E" w:rsidR="0066218C" w:rsidRPr="003E00A5" w:rsidRDefault="0066218C" w:rsidP="003E00A5">
      <w:pPr>
        <w:spacing w:line="480" w:lineRule="auto"/>
        <w:jc w:val="left"/>
        <w:rPr>
          <w:sz w:val="24"/>
          <w:szCs w:val="24"/>
          <w:lang w:val="en-GB"/>
        </w:rPr>
      </w:pPr>
      <w:r w:rsidRPr="002B2BA0">
        <w:rPr>
          <w:sz w:val="24"/>
          <w:szCs w:val="24"/>
          <w:lang w:val="en-GB"/>
        </w:rPr>
        <w:t>(4)</w:t>
      </w:r>
      <w:r w:rsidRPr="003E00A5">
        <w:rPr>
          <w:sz w:val="24"/>
          <w:szCs w:val="24"/>
          <w:lang w:val="en-GB"/>
        </w:rPr>
        <w:t xml:space="preserve"> We show how ecological theory designed on how a variable environment can shape the formation and persistence of species and communities could guide future research on phenological tracking. Basic models of coexistence in stationary environments highlight that tracking must trade</w:t>
      </w:r>
      <w:r w:rsidR="00D5103D">
        <w:rPr>
          <w:sz w:val="24"/>
          <w:szCs w:val="24"/>
          <w:lang w:val="en-GB"/>
        </w:rPr>
        <w:t xml:space="preserve"> </w:t>
      </w:r>
      <w:r w:rsidRPr="003E00A5">
        <w:rPr>
          <w:sz w:val="24"/>
          <w:szCs w:val="24"/>
          <w:lang w:val="en-GB"/>
        </w:rPr>
        <w:t>off with other traits for multi-species communities to exist. This suggests the paradigm from empirical studies of invasive species that climate change should favo</w:t>
      </w:r>
      <w:r w:rsidR="00D5103D">
        <w:rPr>
          <w:sz w:val="24"/>
          <w:szCs w:val="24"/>
          <w:lang w:val="en-GB"/>
        </w:rPr>
        <w:t>u</w:t>
      </w:r>
      <w:r w:rsidRPr="003E00A5">
        <w:rPr>
          <w:sz w:val="24"/>
          <w:szCs w:val="24"/>
          <w:lang w:val="en-GB"/>
        </w:rPr>
        <w:t xml:space="preserve">r tracking may need to expand to include more traits. To apply these findings </w:t>
      </w:r>
      <w:r w:rsidR="00D5103D">
        <w:rPr>
          <w:sz w:val="24"/>
          <w:szCs w:val="24"/>
          <w:lang w:val="en-GB"/>
        </w:rPr>
        <w:t xml:space="preserve">fully </w:t>
      </w:r>
      <w:r w:rsidRPr="003E00A5">
        <w:rPr>
          <w:sz w:val="24"/>
          <w:szCs w:val="24"/>
          <w:lang w:val="en-GB"/>
        </w:rPr>
        <w:t>to tracking of global change, however, requires new models that examine how communities shift as previously stationary environments become non-stationary.</w:t>
      </w:r>
    </w:p>
    <w:p w14:paraId="298D0D45" w14:textId="5B1CE6E1" w:rsidR="0066218C" w:rsidRPr="003E00A5" w:rsidRDefault="0066218C" w:rsidP="003E00A5">
      <w:pPr>
        <w:spacing w:line="480" w:lineRule="auto"/>
        <w:jc w:val="left"/>
        <w:rPr>
          <w:sz w:val="24"/>
          <w:szCs w:val="24"/>
          <w:lang w:val="en-GB"/>
        </w:rPr>
      </w:pPr>
      <w:r w:rsidRPr="002B2BA0">
        <w:rPr>
          <w:sz w:val="24"/>
          <w:szCs w:val="24"/>
          <w:lang w:val="en-GB"/>
        </w:rPr>
        <w:t>(5)</w:t>
      </w:r>
      <w:r w:rsidRPr="003E00A5">
        <w:rPr>
          <w:sz w:val="24"/>
          <w:szCs w:val="24"/>
          <w:lang w:val="en-GB"/>
        </w:rPr>
        <w:t xml:space="preserve"> We outline how uniting several major divides in current mode</w:t>
      </w:r>
      <w:r w:rsidR="00D5103D">
        <w:rPr>
          <w:sz w:val="24"/>
          <w:szCs w:val="24"/>
          <w:lang w:val="en-GB"/>
        </w:rPr>
        <w:t>l</w:t>
      </w:r>
      <w:r w:rsidRPr="003E00A5">
        <w:rPr>
          <w:sz w:val="24"/>
          <w:szCs w:val="24"/>
          <w:lang w:val="en-GB"/>
        </w:rPr>
        <w:t xml:space="preserve">ling approaches could improve predictions and guide empirical studies. These divides include: </w:t>
      </w:r>
      <w:r w:rsidRPr="002B2BA0">
        <w:rPr>
          <w:sz w:val="24"/>
          <w:szCs w:val="24"/>
          <w:lang w:val="en-GB"/>
        </w:rPr>
        <w:t>(</w:t>
      </w:r>
      <w:r w:rsidRPr="003E00A5">
        <w:rPr>
          <w:i/>
          <w:iCs/>
          <w:sz w:val="24"/>
          <w:szCs w:val="24"/>
          <w:lang w:val="en-GB"/>
        </w:rPr>
        <w:t>i</w:t>
      </w:r>
      <w:r w:rsidRPr="002B2BA0">
        <w:rPr>
          <w:sz w:val="24"/>
          <w:szCs w:val="24"/>
          <w:lang w:val="en-GB"/>
        </w:rPr>
        <w:t>)</w:t>
      </w:r>
      <w:r w:rsidRPr="003E00A5">
        <w:rPr>
          <w:sz w:val="24"/>
          <w:szCs w:val="24"/>
          <w:lang w:val="en-GB"/>
        </w:rPr>
        <w:t xml:space="preserve"> whether the focus is on the timing of an event or the investment in an event (e.g. seeds or other offspring)</w:t>
      </w:r>
      <w:r w:rsidR="00D5103D">
        <w:rPr>
          <w:sz w:val="24"/>
          <w:szCs w:val="24"/>
          <w:lang w:val="en-GB"/>
        </w:rPr>
        <w:t>;</w:t>
      </w:r>
      <w:r w:rsidRPr="003E00A5">
        <w:rPr>
          <w:sz w:val="24"/>
          <w:szCs w:val="24"/>
          <w:lang w:val="en-GB"/>
        </w:rPr>
        <w:t xml:space="preserve"> </w:t>
      </w:r>
      <w:r w:rsidRPr="002B2BA0">
        <w:rPr>
          <w:sz w:val="24"/>
          <w:szCs w:val="24"/>
          <w:lang w:val="en-GB"/>
        </w:rPr>
        <w:t>(</w:t>
      </w:r>
      <w:r w:rsidRPr="003E00A5">
        <w:rPr>
          <w:i/>
          <w:iCs/>
          <w:sz w:val="24"/>
          <w:szCs w:val="24"/>
          <w:lang w:val="en-GB"/>
        </w:rPr>
        <w:t>ii</w:t>
      </w:r>
      <w:r w:rsidRPr="002B2BA0">
        <w:rPr>
          <w:sz w:val="24"/>
          <w:szCs w:val="24"/>
          <w:lang w:val="en-GB"/>
        </w:rPr>
        <w:t>)</w:t>
      </w:r>
      <w:r w:rsidRPr="003E00A5">
        <w:rPr>
          <w:sz w:val="24"/>
          <w:szCs w:val="24"/>
          <w:lang w:val="en-GB"/>
        </w:rPr>
        <w:t xml:space="preserve"> whether the environment affects fitness or affects species cues that trigger events (</w:t>
      </w:r>
      <w:r w:rsidR="00D5103D">
        <w:rPr>
          <w:sz w:val="24"/>
          <w:szCs w:val="24"/>
          <w:lang w:val="en-GB"/>
        </w:rPr>
        <w:t>which</w:t>
      </w:r>
      <w:r w:rsidR="00D5103D" w:rsidRPr="003E00A5">
        <w:rPr>
          <w:sz w:val="24"/>
          <w:szCs w:val="24"/>
          <w:lang w:val="en-GB"/>
        </w:rPr>
        <w:t xml:space="preserve"> </w:t>
      </w:r>
      <w:r w:rsidRPr="003E00A5">
        <w:rPr>
          <w:sz w:val="24"/>
          <w:szCs w:val="24"/>
          <w:lang w:val="en-GB"/>
        </w:rPr>
        <w:t>may eventually affect fitness)</w:t>
      </w:r>
      <w:r w:rsidR="00D5103D">
        <w:rPr>
          <w:sz w:val="24"/>
          <w:szCs w:val="24"/>
          <w:lang w:val="en-GB"/>
        </w:rPr>
        <w:t>;</w:t>
      </w:r>
      <w:r w:rsidRPr="003E00A5">
        <w:rPr>
          <w:sz w:val="24"/>
          <w:szCs w:val="24"/>
          <w:lang w:val="en-GB"/>
        </w:rPr>
        <w:t xml:space="preserve"> and </w:t>
      </w:r>
      <w:r w:rsidRPr="002B2BA0">
        <w:rPr>
          <w:sz w:val="24"/>
          <w:szCs w:val="24"/>
          <w:lang w:val="en-GB"/>
        </w:rPr>
        <w:t>(</w:t>
      </w:r>
      <w:r w:rsidRPr="003E00A5">
        <w:rPr>
          <w:i/>
          <w:iCs/>
          <w:sz w:val="24"/>
          <w:szCs w:val="24"/>
          <w:lang w:val="en-GB"/>
        </w:rPr>
        <w:t>iii</w:t>
      </w:r>
      <w:r w:rsidRPr="002B2BA0">
        <w:rPr>
          <w:sz w:val="24"/>
          <w:szCs w:val="24"/>
          <w:lang w:val="en-GB"/>
        </w:rPr>
        <w:t>)</w:t>
      </w:r>
      <w:r w:rsidRPr="003E00A5">
        <w:rPr>
          <w:sz w:val="24"/>
          <w:szCs w:val="24"/>
          <w:lang w:val="en-GB"/>
        </w:rPr>
        <w:t xml:space="preserve"> whether a changing environment is mode</w:t>
      </w:r>
      <w:r w:rsidR="00D5103D">
        <w:rPr>
          <w:sz w:val="24"/>
          <w:szCs w:val="24"/>
          <w:lang w:val="en-GB"/>
        </w:rPr>
        <w:t>l</w:t>
      </w:r>
      <w:r w:rsidRPr="003E00A5">
        <w:rPr>
          <w:sz w:val="24"/>
          <w:szCs w:val="24"/>
          <w:lang w:val="en-GB"/>
        </w:rPr>
        <w:t xml:space="preserve">led directly </w:t>
      </w:r>
      <w:r w:rsidRPr="002B2BA0">
        <w:rPr>
          <w:i/>
          <w:iCs/>
          <w:sz w:val="24"/>
          <w:szCs w:val="24"/>
          <w:lang w:val="en-GB"/>
        </w:rPr>
        <w:t>via</w:t>
      </w:r>
      <w:r w:rsidRPr="003E00A5">
        <w:rPr>
          <w:sz w:val="24"/>
          <w:szCs w:val="24"/>
          <w:lang w:val="en-GB"/>
        </w:rPr>
        <w:t xml:space="preserve"> a resource or similar abiotic component or considered only </w:t>
      </w:r>
      <w:r w:rsidRPr="002B2BA0">
        <w:rPr>
          <w:i/>
          <w:iCs/>
          <w:sz w:val="24"/>
          <w:szCs w:val="24"/>
          <w:lang w:val="en-GB"/>
        </w:rPr>
        <w:t>via</w:t>
      </w:r>
      <w:r w:rsidRPr="003E00A5">
        <w:rPr>
          <w:sz w:val="24"/>
          <w:szCs w:val="24"/>
          <w:lang w:val="en-GB"/>
        </w:rPr>
        <w:t xml:space="preserve"> species-level parameters. </w:t>
      </w:r>
    </w:p>
    <w:p w14:paraId="2342CE8F" w14:textId="59BB189C" w:rsidR="0066218C" w:rsidRDefault="0066218C" w:rsidP="003E00A5">
      <w:pPr>
        <w:spacing w:line="480" w:lineRule="auto"/>
        <w:jc w:val="left"/>
        <w:rPr>
          <w:sz w:val="24"/>
          <w:szCs w:val="24"/>
          <w:lang w:val="en-GB"/>
        </w:rPr>
      </w:pPr>
      <w:r w:rsidRPr="002B2BA0">
        <w:rPr>
          <w:sz w:val="24"/>
          <w:szCs w:val="24"/>
          <w:lang w:val="en-GB"/>
        </w:rPr>
        <w:t>(6)</w:t>
      </w:r>
      <w:r w:rsidRPr="003E00A5">
        <w:rPr>
          <w:sz w:val="24"/>
          <w:szCs w:val="24"/>
          <w:lang w:val="en-GB"/>
        </w:rPr>
        <w:t xml:space="preserve"> Areas where empirical research could help guide theory are clear. In particular we need: </w:t>
      </w:r>
      <w:r w:rsidRPr="002B2BA0">
        <w:rPr>
          <w:sz w:val="24"/>
          <w:szCs w:val="24"/>
          <w:lang w:val="en-GB"/>
        </w:rPr>
        <w:t>(</w:t>
      </w:r>
      <w:r w:rsidRPr="003E00A5">
        <w:rPr>
          <w:i/>
          <w:iCs/>
          <w:sz w:val="24"/>
          <w:szCs w:val="24"/>
          <w:lang w:val="en-GB"/>
        </w:rPr>
        <w:t>i</w:t>
      </w:r>
      <w:r w:rsidRPr="002B2BA0">
        <w:rPr>
          <w:sz w:val="24"/>
          <w:szCs w:val="24"/>
          <w:lang w:val="en-GB"/>
        </w:rPr>
        <w:t>)</w:t>
      </w:r>
      <w:r w:rsidRPr="003E00A5">
        <w:rPr>
          <w:sz w:val="24"/>
          <w:szCs w:val="24"/>
          <w:lang w:val="en-GB"/>
        </w:rPr>
        <w:t xml:space="preserve"> a greater focus on understanding the attributes of a multivariate environment shaped strongly by humans</w:t>
      </w:r>
      <w:r w:rsidR="00D5103D">
        <w:rPr>
          <w:sz w:val="24"/>
          <w:szCs w:val="24"/>
          <w:lang w:val="en-GB"/>
        </w:rPr>
        <w:t>;</w:t>
      </w:r>
      <w:r w:rsidRPr="003E00A5">
        <w:rPr>
          <w:sz w:val="24"/>
          <w:szCs w:val="24"/>
          <w:lang w:val="en-GB"/>
        </w:rPr>
        <w:t xml:space="preserve"> </w:t>
      </w:r>
      <w:r w:rsidRPr="002B2BA0">
        <w:rPr>
          <w:sz w:val="24"/>
          <w:szCs w:val="24"/>
          <w:lang w:val="en-GB"/>
        </w:rPr>
        <w:t>(</w:t>
      </w:r>
      <w:r w:rsidRPr="003E00A5">
        <w:rPr>
          <w:i/>
          <w:iCs/>
          <w:sz w:val="24"/>
          <w:szCs w:val="24"/>
          <w:lang w:val="en-GB"/>
        </w:rPr>
        <w:t>ii</w:t>
      </w:r>
      <w:r w:rsidRPr="002B2BA0">
        <w:rPr>
          <w:sz w:val="24"/>
          <w:szCs w:val="24"/>
          <w:lang w:val="en-GB"/>
        </w:rPr>
        <w:t>)</w:t>
      </w:r>
      <w:r w:rsidRPr="003E00A5">
        <w:rPr>
          <w:sz w:val="24"/>
          <w:szCs w:val="24"/>
          <w:lang w:val="en-GB"/>
        </w:rPr>
        <w:t xml:space="preserve"> measures of phenological tracking that are more comparable across species and sites, and statistically robust</w:t>
      </w:r>
      <w:r w:rsidR="00D5103D">
        <w:rPr>
          <w:sz w:val="24"/>
          <w:szCs w:val="24"/>
          <w:lang w:val="en-GB"/>
        </w:rPr>
        <w:t>;</w:t>
      </w:r>
      <w:r w:rsidRPr="003E00A5">
        <w:rPr>
          <w:sz w:val="24"/>
          <w:szCs w:val="24"/>
          <w:lang w:val="en-GB"/>
        </w:rPr>
        <w:t xml:space="preserve"> which will require </w:t>
      </w:r>
      <w:r w:rsidRPr="002B2BA0">
        <w:rPr>
          <w:sz w:val="24"/>
          <w:szCs w:val="24"/>
          <w:lang w:val="en-GB"/>
        </w:rPr>
        <w:t>(</w:t>
      </w:r>
      <w:r w:rsidRPr="003E00A5">
        <w:rPr>
          <w:i/>
          <w:iCs/>
          <w:sz w:val="24"/>
          <w:szCs w:val="24"/>
          <w:lang w:val="en-GB"/>
        </w:rPr>
        <w:t>iii</w:t>
      </w:r>
      <w:r w:rsidRPr="002B2BA0">
        <w:rPr>
          <w:sz w:val="24"/>
          <w:szCs w:val="24"/>
          <w:lang w:val="en-GB"/>
        </w:rPr>
        <w:t>)</w:t>
      </w:r>
      <w:r w:rsidRPr="003E00A5">
        <w:rPr>
          <w:sz w:val="24"/>
          <w:szCs w:val="24"/>
          <w:lang w:val="en-GB"/>
        </w:rPr>
        <w:t xml:space="preserve"> efforts to build a framework to identify species’ cue systems</w:t>
      </w:r>
      <w:r w:rsidR="00D5103D">
        <w:rPr>
          <w:sz w:val="24"/>
          <w:szCs w:val="24"/>
          <w:lang w:val="en-GB"/>
        </w:rPr>
        <w:t>; and</w:t>
      </w:r>
      <w:r w:rsidRPr="003E00A5">
        <w:rPr>
          <w:sz w:val="24"/>
          <w:szCs w:val="24"/>
          <w:lang w:val="en-GB"/>
        </w:rPr>
        <w:t xml:space="preserve"> </w:t>
      </w:r>
      <w:r w:rsidRPr="002B2BA0">
        <w:rPr>
          <w:sz w:val="24"/>
          <w:szCs w:val="24"/>
          <w:lang w:val="en-GB"/>
        </w:rPr>
        <w:t>(</w:t>
      </w:r>
      <w:r w:rsidRPr="003E00A5">
        <w:rPr>
          <w:i/>
          <w:iCs/>
          <w:sz w:val="24"/>
          <w:szCs w:val="24"/>
          <w:lang w:val="en-GB"/>
        </w:rPr>
        <w:t>iv</w:t>
      </w:r>
      <w:r w:rsidRPr="002B2BA0">
        <w:rPr>
          <w:sz w:val="24"/>
          <w:szCs w:val="24"/>
          <w:lang w:val="en-GB"/>
        </w:rPr>
        <w:t>)</w:t>
      </w:r>
      <w:r w:rsidRPr="003E00A5">
        <w:rPr>
          <w:sz w:val="24"/>
          <w:szCs w:val="24"/>
          <w:lang w:val="en-GB"/>
        </w:rPr>
        <w:t xml:space="preserve"> more studies of how phenological tracking fits within the complicated mosaic of an organism’s traits. </w:t>
      </w:r>
      <w:r w:rsidRPr="003E00A5">
        <w:rPr>
          <w:sz w:val="24"/>
          <w:szCs w:val="24"/>
          <w:lang w:val="en-GB"/>
        </w:rPr>
        <w:lastRenderedPageBreak/>
        <w:t xml:space="preserve">Across both empirical and theoretical research a greater focus on non-stationarity, including transitions between stationary and non-stationary systems, could provide fundamental and applied advances. </w:t>
      </w:r>
    </w:p>
    <w:p w14:paraId="7246B62E" w14:textId="77777777" w:rsidR="00D5103D" w:rsidRDefault="00D5103D" w:rsidP="003E00A5">
      <w:pPr>
        <w:spacing w:line="480" w:lineRule="auto"/>
        <w:jc w:val="left"/>
        <w:rPr>
          <w:sz w:val="24"/>
          <w:szCs w:val="24"/>
          <w:lang w:val="en-GB"/>
        </w:rPr>
      </w:pPr>
    </w:p>
    <w:p w14:paraId="1670562E" w14:textId="77777777" w:rsidR="004117A0" w:rsidRPr="003E00A5" w:rsidRDefault="004117A0" w:rsidP="003E00A5">
      <w:pPr>
        <w:spacing w:line="480" w:lineRule="auto"/>
        <w:jc w:val="left"/>
        <w:rPr>
          <w:sz w:val="24"/>
          <w:szCs w:val="24"/>
          <w:lang w:val="en-GB"/>
        </w:rPr>
      </w:pPr>
    </w:p>
    <w:p w14:paraId="54FB0A28" w14:textId="0CC38FAA" w:rsidR="0066218C" w:rsidRPr="003E00A5" w:rsidRDefault="004117A0" w:rsidP="003E00A5">
      <w:pPr>
        <w:pStyle w:val="Heading2"/>
        <w:widowControl/>
        <w:spacing w:before="0" w:after="0" w:line="480" w:lineRule="auto"/>
        <w:rPr>
          <w:sz w:val="24"/>
          <w:szCs w:val="24"/>
          <w:lang w:val="en-GB"/>
        </w:rPr>
      </w:pPr>
      <w:r>
        <w:rPr>
          <w:sz w:val="24"/>
          <w:szCs w:val="24"/>
          <w:lang w:val="en-GB"/>
        </w:rPr>
        <w:t>VII.</w:t>
      </w:r>
      <w:r w:rsidRPr="003E00A5">
        <w:rPr>
          <w:sz w:val="24"/>
          <w:szCs w:val="24"/>
          <w:lang w:val="en-GB"/>
        </w:rPr>
        <w:t xml:space="preserve"> ACKNOWLEDGMENTS</w:t>
      </w:r>
      <w:r>
        <w:rPr>
          <w:sz w:val="24"/>
          <w:szCs w:val="24"/>
          <w:lang w:val="en-GB"/>
        </w:rPr>
        <w:t xml:space="preserve"> AND AUTHOR CONTRIBUTIONS</w:t>
      </w:r>
    </w:p>
    <w:p w14:paraId="3DC181F0" w14:textId="3B755BD0" w:rsidR="0066218C" w:rsidRDefault="0066218C" w:rsidP="003E00A5">
      <w:pPr>
        <w:spacing w:line="480" w:lineRule="auto"/>
        <w:jc w:val="left"/>
        <w:rPr>
          <w:sz w:val="24"/>
          <w:szCs w:val="24"/>
          <w:lang w:val="en-GB"/>
        </w:rPr>
      </w:pPr>
      <w:r w:rsidRPr="003E00A5">
        <w:rPr>
          <w:sz w:val="24"/>
          <w:szCs w:val="24"/>
          <w:lang w:val="en-GB"/>
        </w:rPr>
        <w:t xml:space="preserve">We thank I. Breckheimer, D. Buonaiuto, E. Cleland, J. Davies, G. Legault, A. Phillimore and anonymous reviewers for helpful comments, K. Slimon for help with </w:t>
      </w:r>
      <w:r w:rsidR="00D5103D">
        <w:rPr>
          <w:sz w:val="24"/>
          <w:szCs w:val="24"/>
          <w:lang w:val="en-GB"/>
        </w:rPr>
        <w:t xml:space="preserve">the review of </w:t>
      </w:r>
      <w:r w:rsidRPr="003E00A5">
        <w:rPr>
          <w:sz w:val="24"/>
          <w:szCs w:val="24"/>
          <w:lang w:val="en-GB"/>
        </w:rPr>
        <w:t>trade-offs, and the NSERC Discovery Award (RGPIN-05038 to E</w:t>
      </w:r>
      <w:r w:rsidR="00D5103D">
        <w:rPr>
          <w:sz w:val="24"/>
          <w:szCs w:val="24"/>
          <w:lang w:val="en-GB"/>
        </w:rPr>
        <w:t>.</w:t>
      </w:r>
      <w:r w:rsidRPr="003E00A5">
        <w:rPr>
          <w:sz w:val="24"/>
          <w:szCs w:val="24"/>
          <w:lang w:val="en-GB"/>
        </w:rPr>
        <w:t>M</w:t>
      </w:r>
      <w:r w:rsidR="00D5103D">
        <w:rPr>
          <w:sz w:val="24"/>
          <w:szCs w:val="24"/>
          <w:lang w:val="en-GB"/>
        </w:rPr>
        <w:t>.</w:t>
      </w:r>
      <w:r w:rsidRPr="003E00A5">
        <w:rPr>
          <w:sz w:val="24"/>
          <w:szCs w:val="24"/>
          <w:lang w:val="en-GB"/>
        </w:rPr>
        <w:t>W</w:t>
      </w:r>
      <w:r w:rsidR="00D5103D">
        <w:rPr>
          <w:sz w:val="24"/>
          <w:szCs w:val="24"/>
          <w:lang w:val="en-GB"/>
        </w:rPr>
        <w:t>.</w:t>
      </w:r>
      <w:r w:rsidRPr="003E00A5">
        <w:rPr>
          <w:sz w:val="24"/>
          <w:szCs w:val="24"/>
          <w:lang w:val="en-GB"/>
        </w:rPr>
        <w:t>) and Canada Research Chair in Temporal Ecology (E</w:t>
      </w:r>
      <w:r w:rsidR="00D5103D">
        <w:rPr>
          <w:sz w:val="24"/>
          <w:szCs w:val="24"/>
          <w:lang w:val="en-GB"/>
        </w:rPr>
        <w:t>.</w:t>
      </w:r>
      <w:r w:rsidRPr="003E00A5">
        <w:rPr>
          <w:sz w:val="24"/>
          <w:szCs w:val="24"/>
          <w:lang w:val="en-GB"/>
        </w:rPr>
        <w:t>M</w:t>
      </w:r>
      <w:r w:rsidR="00D5103D">
        <w:rPr>
          <w:sz w:val="24"/>
          <w:szCs w:val="24"/>
          <w:lang w:val="en-GB"/>
        </w:rPr>
        <w:t>.</w:t>
      </w:r>
      <w:r w:rsidRPr="003E00A5">
        <w:rPr>
          <w:sz w:val="24"/>
          <w:szCs w:val="24"/>
          <w:lang w:val="en-GB"/>
        </w:rPr>
        <w:t>W</w:t>
      </w:r>
      <w:r w:rsidR="00D5103D">
        <w:rPr>
          <w:sz w:val="24"/>
          <w:szCs w:val="24"/>
          <w:lang w:val="en-GB"/>
        </w:rPr>
        <w:t>.</w:t>
      </w:r>
      <w:r w:rsidRPr="003E00A5">
        <w:rPr>
          <w:sz w:val="24"/>
          <w:szCs w:val="24"/>
          <w:lang w:val="en-GB"/>
        </w:rPr>
        <w:t xml:space="preserve">) programs that provided funding. </w:t>
      </w:r>
    </w:p>
    <w:p w14:paraId="52CCC138" w14:textId="65FB02B6" w:rsidR="004117A0" w:rsidRPr="003E00A5" w:rsidRDefault="004117A0" w:rsidP="004117A0">
      <w:pPr>
        <w:spacing w:line="480" w:lineRule="auto"/>
        <w:jc w:val="left"/>
        <w:rPr>
          <w:sz w:val="24"/>
          <w:szCs w:val="24"/>
          <w:lang w:val="en-GB"/>
        </w:rPr>
      </w:pPr>
      <w:r w:rsidRPr="002B2BA0">
        <w:rPr>
          <w:b/>
          <w:bCs/>
          <w:sz w:val="24"/>
          <w:szCs w:val="24"/>
          <w:lang w:val="en-GB"/>
        </w:rPr>
        <w:t>Author contributions</w:t>
      </w:r>
      <w:r w:rsidRPr="002B2BA0">
        <w:rPr>
          <w:sz w:val="24"/>
          <w:szCs w:val="24"/>
          <w:lang w:val="en-GB"/>
        </w:rPr>
        <w:t>:</w:t>
      </w:r>
      <w:r w:rsidRPr="003E00A5">
        <w:rPr>
          <w:sz w:val="24"/>
          <w:szCs w:val="24"/>
          <w:lang w:val="en-GB"/>
        </w:rPr>
        <w:t xml:space="preserve"> E</w:t>
      </w:r>
      <w:r>
        <w:rPr>
          <w:sz w:val="24"/>
          <w:szCs w:val="24"/>
          <w:lang w:val="en-GB"/>
        </w:rPr>
        <w:t>.</w:t>
      </w:r>
      <w:r w:rsidRPr="003E00A5">
        <w:rPr>
          <w:sz w:val="24"/>
          <w:szCs w:val="24"/>
          <w:lang w:val="en-GB"/>
        </w:rPr>
        <w:t>M</w:t>
      </w:r>
      <w:r>
        <w:rPr>
          <w:sz w:val="24"/>
          <w:szCs w:val="24"/>
          <w:lang w:val="en-GB"/>
        </w:rPr>
        <w:t>.</w:t>
      </w:r>
      <w:r w:rsidRPr="003E00A5">
        <w:rPr>
          <w:sz w:val="24"/>
          <w:szCs w:val="24"/>
          <w:lang w:val="en-GB"/>
        </w:rPr>
        <w:t>W</w:t>
      </w:r>
      <w:r>
        <w:rPr>
          <w:sz w:val="24"/>
          <w:szCs w:val="24"/>
          <w:lang w:val="en-GB"/>
        </w:rPr>
        <w:t>.</w:t>
      </w:r>
      <w:r w:rsidRPr="003E00A5">
        <w:rPr>
          <w:sz w:val="24"/>
          <w:szCs w:val="24"/>
          <w:lang w:val="en-GB"/>
        </w:rPr>
        <w:t xml:space="preserve"> and M</w:t>
      </w:r>
      <w:r>
        <w:rPr>
          <w:sz w:val="24"/>
          <w:szCs w:val="24"/>
          <w:lang w:val="en-GB"/>
        </w:rPr>
        <w:t>.</w:t>
      </w:r>
      <w:r w:rsidRPr="003E00A5">
        <w:rPr>
          <w:sz w:val="24"/>
          <w:szCs w:val="24"/>
          <w:lang w:val="en-GB"/>
        </w:rPr>
        <w:t>J</w:t>
      </w:r>
      <w:r>
        <w:rPr>
          <w:sz w:val="24"/>
          <w:szCs w:val="24"/>
          <w:lang w:val="en-GB"/>
        </w:rPr>
        <w:t>.</w:t>
      </w:r>
      <w:r w:rsidRPr="003E00A5">
        <w:rPr>
          <w:sz w:val="24"/>
          <w:szCs w:val="24"/>
          <w:lang w:val="en-GB"/>
        </w:rPr>
        <w:t>D</w:t>
      </w:r>
      <w:r>
        <w:rPr>
          <w:sz w:val="24"/>
          <w:szCs w:val="24"/>
          <w:lang w:val="en-GB"/>
        </w:rPr>
        <w:t>.</w:t>
      </w:r>
      <w:r w:rsidRPr="003E00A5">
        <w:rPr>
          <w:sz w:val="24"/>
          <w:szCs w:val="24"/>
          <w:lang w:val="en-GB"/>
        </w:rPr>
        <w:t xml:space="preserve"> both conceived </w:t>
      </w:r>
      <w:r>
        <w:rPr>
          <w:sz w:val="24"/>
          <w:szCs w:val="24"/>
          <w:lang w:val="en-GB"/>
        </w:rPr>
        <w:t xml:space="preserve">and edited </w:t>
      </w:r>
      <w:r w:rsidRPr="003E00A5">
        <w:rPr>
          <w:sz w:val="24"/>
          <w:szCs w:val="24"/>
          <w:lang w:val="en-GB"/>
        </w:rPr>
        <w:t xml:space="preserve">the paper, produced the figures, </w:t>
      </w:r>
      <w:r>
        <w:rPr>
          <w:sz w:val="24"/>
          <w:szCs w:val="24"/>
          <w:lang w:val="en-GB"/>
        </w:rPr>
        <w:t xml:space="preserve">and </w:t>
      </w:r>
      <w:r w:rsidRPr="003E00A5">
        <w:rPr>
          <w:sz w:val="24"/>
          <w:szCs w:val="24"/>
          <w:lang w:val="en-GB"/>
        </w:rPr>
        <w:t>performed mode</w:t>
      </w:r>
      <w:r>
        <w:rPr>
          <w:sz w:val="24"/>
          <w:szCs w:val="24"/>
          <w:lang w:val="en-GB"/>
        </w:rPr>
        <w:t>l</w:t>
      </w:r>
      <w:r w:rsidRPr="003E00A5">
        <w:rPr>
          <w:sz w:val="24"/>
          <w:szCs w:val="24"/>
          <w:lang w:val="en-GB"/>
        </w:rPr>
        <w:t>ling work</w:t>
      </w:r>
      <w:r>
        <w:rPr>
          <w:sz w:val="24"/>
          <w:szCs w:val="24"/>
          <w:lang w:val="en-GB"/>
        </w:rPr>
        <w:t>;</w:t>
      </w:r>
      <w:r w:rsidRPr="003E00A5">
        <w:rPr>
          <w:sz w:val="24"/>
          <w:szCs w:val="24"/>
          <w:lang w:val="en-GB"/>
        </w:rPr>
        <w:t xml:space="preserve"> E</w:t>
      </w:r>
      <w:r>
        <w:rPr>
          <w:sz w:val="24"/>
          <w:szCs w:val="24"/>
          <w:lang w:val="en-GB"/>
        </w:rPr>
        <w:t>.</w:t>
      </w:r>
      <w:r w:rsidRPr="003E00A5">
        <w:rPr>
          <w:sz w:val="24"/>
          <w:szCs w:val="24"/>
          <w:lang w:val="en-GB"/>
        </w:rPr>
        <w:t>M</w:t>
      </w:r>
      <w:r>
        <w:rPr>
          <w:sz w:val="24"/>
          <w:szCs w:val="24"/>
          <w:lang w:val="en-GB"/>
        </w:rPr>
        <w:t>.</w:t>
      </w:r>
      <w:r w:rsidRPr="003E00A5">
        <w:rPr>
          <w:sz w:val="24"/>
          <w:szCs w:val="24"/>
          <w:lang w:val="en-GB"/>
        </w:rPr>
        <w:t>W</w:t>
      </w:r>
      <w:r>
        <w:rPr>
          <w:sz w:val="24"/>
          <w:szCs w:val="24"/>
          <w:lang w:val="en-GB"/>
        </w:rPr>
        <w:t>.</w:t>
      </w:r>
      <w:r w:rsidRPr="003E00A5">
        <w:rPr>
          <w:sz w:val="24"/>
          <w:szCs w:val="24"/>
          <w:lang w:val="en-GB"/>
        </w:rPr>
        <w:t xml:space="preserve"> wrote the paper and </w:t>
      </w:r>
      <w:r>
        <w:rPr>
          <w:sz w:val="24"/>
          <w:szCs w:val="24"/>
          <w:lang w:val="en-GB"/>
        </w:rPr>
        <w:t>carried out</w:t>
      </w:r>
      <w:r w:rsidRPr="003E00A5">
        <w:rPr>
          <w:sz w:val="24"/>
          <w:szCs w:val="24"/>
          <w:lang w:val="en-GB"/>
        </w:rPr>
        <w:t xml:space="preserve"> the literature review</w:t>
      </w:r>
      <w:r>
        <w:rPr>
          <w:sz w:val="24"/>
          <w:szCs w:val="24"/>
          <w:lang w:val="en-GB"/>
        </w:rPr>
        <w:t>;</w:t>
      </w:r>
      <w:r w:rsidRPr="003E00A5">
        <w:rPr>
          <w:sz w:val="24"/>
          <w:szCs w:val="24"/>
          <w:lang w:val="en-GB"/>
        </w:rPr>
        <w:t xml:space="preserve"> M</w:t>
      </w:r>
      <w:r>
        <w:rPr>
          <w:sz w:val="24"/>
          <w:szCs w:val="24"/>
          <w:lang w:val="en-GB"/>
        </w:rPr>
        <w:t>.</w:t>
      </w:r>
      <w:r w:rsidRPr="003E00A5">
        <w:rPr>
          <w:sz w:val="24"/>
          <w:szCs w:val="24"/>
          <w:lang w:val="en-GB"/>
        </w:rPr>
        <w:t>J</w:t>
      </w:r>
      <w:r>
        <w:rPr>
          <w:sz w:val="24"/>
          <w:szCs w:val="24"/>
          <w:lang w:val="en-GB"/>
        </w:rPr>
        <w:t>.</w:t>
      </w:r>
      <w:r w:rsidRPr="003E00A5">
        <w:rPr>
          <w:sz w:val="24"/>
          <w:szCs w:val="24"/>
          <w:lang w:val="en-GB"/>
        </w:rPr>
        <w:t>D</w:t>
      </w:r>
      <w:r>
        <w:rPr>
          <w:sz w:val="24"/>
          <w:szCs w:val="24"/>
          <w:lang w:val="en-GB"/>
        </w:rPr>
        <w:t>.</w:t>
      </w:r>
      <w:r w:rsidRPr="003E00A5">
        <w:rPr>
          <w:sz w:val="24"/>
          <w:szCs w:val="24"/>
          <w:lang w:val="en-GB"/>
        </w:rPr>
        <w:t xml:space="preserve"> wrote the supplementary information on the model. </w:t>
      </w:r>
    </w:p>
    <w:p w14:paraId="4C6D26C0" w14:textId="77777777" w:rsidR="00D5103D" w:rsidRDefault="00D5103D" w:rsidP="003E00A5">
      <w:pPr>
        <w:pStyle w:val="bibheading"/>
        <w:widowControl/>
        <w:spacing w:before="0" w:after="0" w:line="480" w:lineRule="auto"/>
        <w:rPr>
          <w:sz w:val="24"/>
          <w:szCs w:val="24"/>
          <w:lang w:val="en-GB"/>
        </w:rPr>
      </w:pPr>
    </w:p>
    <w:p w14:paraId="65B3851D" w14:textId="4CF7D921" w:rsidR="0066218C" w:rsidRPr="003E00A5" w:rsidRDefault="00D5103D" w:rsidP="003E00A5">
      <w:pPr>
        <w:pStyle w:val="bibheading"/>
        <w:widowControl/>
        <w:spacing w:before="0" w:after="0" w:line="480" w:lineRule="auto"/>
        <w:rPr>
          <w:sz w:val="24"/>
          <w:szCs w:val="24"/>
          <w:lang w:val="en-GB"/>
        </w:rPr>
      </w:pPr>
      <w:commentRangeStart w:id="106"/>
      <w:r>
        <w:rPr>
          <w:sz w:val="24"/>
          <w:szCs w:val="24"/>
          <w:lang w:val="en-GB"/>
        </w:rPr>
        <w:t xml:space="preserve">VIII. </w:t>
      </w:r>
      <w:commentRangeStart w:id="107"/>
      <w:r w:rsidRPr="003E00A5">
        <w:rPr>
          <w:sz w:val="24"/>
          <w:szCs w:val="24"/>
          <w:lang w:val="en-GB"/>
        </w:rPr>
        <w:t>R</w:t>
      </w:r>
      <w:commentRangeEnd w:id="107"/>
      <w:r>
        <w:rPr>
          <w:rStyle w:val="CommentReference"/>
          <w:b w:val="0"/>
          <w:bCs w:val="0"/>
        </w:rPr>
        <w:commentReference w:id="107"/>
      </w:r>
      <w:commentRangeStart w:id="108"/>
      <w:r w:rsidRPr="003E00A5">
        <w:rPr>
          <w:sz w:val="24"/>
          <w:szCs w:val="24"/>
          <w:lang w:val="en-GB"/>
        </w:rPr>
        <w:t>E</w:t>
      </w:r>
      <w:commentRangeEnd w:id="108"/>
      <w:r w:rsidR="002D570D">
        <w:rPr>
          <w:rStyle w:val="CommentReference"/>
          <w:b w:val="0"/>
          <w:bCs w:val="0"/>
        </w:rPr>
        <w:commentReference w:id="108"/>
      </w:r>
      <w:r w:rsidRPr="003E00A5">
        <w:rPr>
          <w:sz w:val="24"/>
          <w:szCs w:val="24"/>
          <w:lang w:val="en-GB"/>
        </w:rPr>
        <w:t>FERENCES</w:t>
      </w:r>
      <w:commentRangeEnd w:id="106"/>
      <w:r w:rsidR="0031105F">
        <w:rPr>
          <w:rStyle w:val="CommentReference"/>
          <w:b w:val="0"/>
          <w:bCs w:val="0"/>
        </w:rPr>
        <w:commentReference w:id="106"/>
      </w:r>
    </w:p>
    <w:p w14:paraId="330683FA" w14:textId="7A23F7C2"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t>Ackerly, D</w:t>
      </w:r>
      <w:r w:rsidRPr="003E00A5">
        <w:rPr>
          <w:sz w:val="24"/>
          <w:szCs w:val="24"/>
          <w:lang w:val="en-GB"/>
        </w:rPr>
        <w:t>. (2009)</w:t>
      </w:r>
      <w:r w:rsidR="002D570D">
        <w:rPr>
          <w:sz w:val="24"/>
          <w:szCs w:val="24"/>
          <w:lang w:val="en-GB"/>
        </w:rPr>
        <w:t>.</w:t>
      </w:r>
      <w:r w:rsidRPr="003E00A5">
        <w:rPr>
          <w:sz w:val="24"/>
          <w:szCs w:val="24"/>
          <w:lang w:val="en-GB"/>
        </w:rPr>
        <w:t xml:space="preserve"> Conservatism and diversification of plant functional traits: Evolutionary rates versus phylogenetic signal. </w:t>
      </w:r>
      <w:r w:rsidRPr="003E00A5">
        <w:rPr>
          <w:i/>
          <w:iCs/>
          <w:sz w:val="24"/>
          <w:szCs w:val="24"/>
          <w:lang w:val="en-GB"/>
        </w:rPr>
        <w:t>Proceedings of the National Academy of Sciences of the United States of America</w:t>
      </w:r>
      <w:r w:rsidRPr="003E00A5">
        <w:rPr>
          <w:sz w:val="24"/>
          <w:szCs w:val="24"/>
          <w:lang w:val="en-GB"/>
        </w:rPr>
        <w:t xml:space="preserve"> </w:t>
      </w:r>
      <w:r w:rsidRPr="003E00A5">
        <w:rPr>
          <w:b/>
          <w:bCs/>
          <w:sz w:val="24"/>
          <w:szCs w:val="24"/>
          <w:lang w:val="en-GB"/>
        </w:rPr>
        <w:t>106</w:t>
      </w:r>
      <w:r w:rsidRPr="003E00A5">
        <w:rPr>
          <w:sz w:val="24"/>
          <w:szCs w:val="24"/>
          <w:lang w:val="en-GB"/>
        </w:rPr>
        <w:t>, 19699–19706.</w:t>
      </w:r>
    </w:p>
    <w:p w14:paraId="1C01CA84" w14:textId="7351CDC9"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t>Adrian, R., Wilhelm, S. &amp; Gerten, D.</w:t>
      </w:r>
      <w:r w:rsidRPr="003E00A5">
        <w:rPr>
          <w:sz w:val="24"/>
          <w:szCs w:val="24"/>
          <w:lang w:val="en-GB"/>
        </w:rPr>
        <w:t xml:space="preserve"> (2006</w:t>
      </w:r>
      <w:r w:rsidR="002D570D">
        <w:rPr>
          <w:sz w:val="24"/>
          <w:szCs w:val="24"/>
          <w:lang w:val="en-GB"/>
        </w:rPr>
        <w:t xml:space="preserve">). </w:t>
      </w:r>
      <w:r w:rsidRPr="003E00A5">
        <w:rPr>
          <w:sz w:val="24"/>
          <w:szCs w:val="24"/>
          <w:lang w:val="en-GB"/>
        </w:rPr>
        <w:t xml:space="preserve">Life-history traits of lake plankton species may govern their phenological response to climate warming. </w:t>
      </w:r>
      <w:r w:rsidRPr="003E00A5">
        <w:rPr>
          <w:i/>
          <w:iCs/>
          <w:sz w:val="24"/>
          <w:szCs w:val="24"/>
          <w:lang w:val="en-GB"/>
        </w:rPr>
        <w:t>Global Change Biology</w:t>
      </w:r>
      <w:r w:rsidRPr="003E00A5">
        <w:rPr>
          <w:sz w:val="24"/>
          <w:szCs w:val="24"/>
          <w:lang w:val="en-GB"/>
        </w:rPr>
        <w:t xml:space="preserve"> </w:t>
      </w:r>
      <w:r w:rsidRPr="003E00A5">
        <w:rPr>
          <w:b/>
          <w:bCs/>
          <w:sz w:val="24"/>
          <w:szCs w:val="24"/>
          <w:lang w:val="en-GB"/>
        </w:rPr>
        <w:t>12</w:t>
      </w:r>
      <w:r w:rsidRPr="003E00A5">
        <w:rPr>
          <w:sz w:val="24"/>
          <w:szCs w:val="24"/>
          <w:lang w:val="en-GB"/>
        </w:rPr>
        <w:t>, 652–661.</w:t>
      </w:r>
    </w:p>
    <w:p w14:paraId="0BC2E261" w14:textId="4414A735"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t xml:space="preserve">Amano, T., Freckleton, R.P., Queenborough, S.A., Doxford, S.W., Smithers, R.J., Sparks, T.H. &amp; Sutherland, W.J. </w:t>
      </w:r>
      <w:r w:rsidRPr="003E00A5">
        <w:rPr>
          <w:sz w:val="24"/>
          <w:szCs w:val="24"/>
          <w:lang w:val="en-GB"/>
        </w:rPr>
        <w:t>(2014</w:t>
      </w:r>
      <w:r w:rsidR="002D570D">
        <w:rPr>
          <w:sz w:val="24"/>
          <w:szCs w:val="24"/>
          <w:lang w:val="en-GB"/>
        </w:rPr>
        <w:t xml:space="preserve">). </w:t>
      </w:r>
      <w:r w:rsidRPr="003E00A5">
        <w:rPr>
          <w:sz w:val="24"/>
          <w:szCs w:val="24"/>
          <w:lang w:val="en-GB"/>
        </w:rPr>
        <w:t xml:space="preserve">Links between plant species’ spatial and </w:t>
      </w:r>
      <w:r w:rsidRPr="003E00A5">
        <w:rPr>
          <w:sz w:val="24"/>
          <w:szCs w:val="24"/>
          <w:lang w:val="en-GB"/>
        </w:rPr>
        <w:lastRenderedPageBreak/>
        <w:t xml:space="preserve">temporal responses to a warming climate. </w:t>
      </w:r>
      <w:r w:rsidRPr="00AD18A1">
        <w:rPr>
          <w:i/>
          <w:iCs/>
          <w:sz w:val="24"/>
          <w:szCs w:val="24"/>
          <w:highlight w:val="yellow"/>
          <w:lang w:val="en-GB"/>
        </w:rPr>
        <w:t xml:space="preserve">Proceedings of the Royal Society B-Biological </w:t>
      </w:r>
      <w:commentRangeStart w:id="109"/>
      <w:r w:rsidRPr="00AD18A1">
        <w:rPr>
          <w:i/>
          <w:iCs/>
          <w:sz w:val="24"/>
          <w:szCs w:val="24"/>
          <w:highlight w:val="yellow"/>
          <w:lang w:val="en-GB"/>
        </w:rPr>
        <w:t>Sciences</w:t>
      </w:r>
      <w:r w:rsidRPr="00AD18A1">
        <w:rPr>
          <w:sz w:val="24"/>
          <w:szCs w:val="24"/>
          <w:highlight w:val="yellow"/>
          <w:lang w:val="en-GB"/>
        </w:rPr>
        <w:t xml:space="preserve"> </w:t>
      </w:r>
      <w:commentRangeStart w:id="110"/>
      <w:r w:rsidRPr="00AD18A1">
        <w:rPr>
          <w:b/>
          <w:bCs/>
          <w:sz w:val="24"/>
          <w:szCs w:val="24"/>
          <w:highlight w:val="yellow"/>
          <w:lang w:val="en-GB"/>
        </w:rPr>
        <w:t>281</w:t>
      </w:r>
      <w:r w:rsidRPr="00AD18A1">
        <w:rPr>
          <w:sz w:val="24"/>
          <w:szCs w:val="24"/>
          <w:highlight w:val="yellow"/>
          <w:lang w:val="en-GB"/>
        </w:rPr>
        <w:t>.</w:t>
      </w:r>
      <w:commentRangeEnd w:id="110"/>
      <w:r w:rsidR="00AD18A1" w:rsidRPr="00AD18A1">
        <w:rPr>
          <w:rStyle w:val="CommentReference"/>
          <w:highlight w:val="yellow"/>
        </w:rPr>
        <w:commentReference w:id="110"/>
      </w:r>
      <w:commentRangeEnd w:id="109"/>
      <w:r w:rsidR="006C298A">
        <w:rPr>
          <w:rStyle w:val="CommentReference"/>
        </w:rPr>
        <w:commentReference w:id="109"/>
      </w:r>
    </w:p>
    <w:p w14:paraId="4E734E19" w14:textId="5CBC1EE2"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t>Amarasekare, P.</w:t>
      </w:r>
      <w:r w:rsidRPr="003E00A5">
        <w:rPr>
          <w:sz w:val="24"/>
          <w:szCs w:val="24"/>
          <w:lang w:val="en-GB"/>
        </w:rPr>
        <w:t xml:space="preserve"> (2003</w:t>
      </w:r>
      <w:r w:rsidR="002D570D">
        <w:rPr>
          <w:sz w:val="24"/>
          <w:szCs w:val="24"/>
          <w:lang w:val="en-GB"/>
        </w:rPr>
        <w:t xml:space="preserve">). </w:t>
      </w:r>
      <w:r w:rsidRPr="003E00A5">
        <w:rPr>
          <w:sz w:val="24"/>
          <w:szCs w:val="24"/>
          <w:lang w:val="en-GB"/>
        </w:rPr>
        <w:t xml:space="preserve">Competitive coexistence in spatially structured environments: a synthesis. </w:t>
      </w:r>
      <w:r w:rsidRPr="00AD18A1">
        <w:rPr>
          <w:i/>
          <w:iCs/>
          <w:sz w:val="24"/>
          <w:szCs w:val="24"/>
          <w:highlight w:val="yellow"/>
          <w:lang w:val="en-GB"/>
        </w:rPr>
        <w:t>Ecology Letters</w:t>
      </w:r>
      <w:r w:rsidRPr="00AD18A1">
        <w:rPr>
          <w:sz w:val="24"/>
          <w:szCs w:val="24"/>
          <w:highlight w:val="yellow"/>
          <w:lang w:val="en-GB"/>
        </w:rPr>
        <w:t xml:space="preserve"> </w:t>
      </w:r>
      <w:r w:rsidRPr="00AD18A1">
        <w:rPr>
          <w:b/>
          <w:bCs/>
          <w:sz w:val="24"/>
          <w:szCs w:val="24"/>
          <w:highlight w:val="yellow"/>
          <w:lang w:val="en-GB"/>
        </w:rPr>
        <w:t>6</w:t>
      </w:r>
      <w:ins w:id="111" w:author="Elizabeth Wolkovich" w:date="2021-07-02T11:41:00Z">
        <w:r w:rsidR="00A63CCC">
          <w:rPr>
            <w:b/>
            <w:bCs/>
            <w:sz w:val="24"/>
            <w:szCs w:val="24"/>
            <w:highlight w:val="yellow"/>
            <w:lang w:val="en-GB"/>
          </w:rPr>
          <w:t>: 1109-1122</w:t>
        </w:r>
      </w:ins>
      <w:r w:rsidRPr="00AD18A1">
        <w:rPr>
          <w:sz w:val="24"/>
          <w:szCs w:val="24"/>
          <w:highlight w:val="yellow"/>
          <w:lang w:val="en-GB"/>
        </w:rPr>
        <w:t>.</w:t>
      </w:r>
    </w:p>
    <w:p w14:paraId="3887EB07" w14:textId="49E757E0"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t>Angert, A.L., Huxman, T.E., Chesson, P. &amp; Venable, D.L.</w:t>
      </w:r>
      <w:r w:rsidRPr="003E00A5">
        <w:rPr>
          <w:sz w:val="24"/>
          <w:szCs w:val="24"/>
          <w:lang w:val="en-GB"/>
        </w:rPr>
        <w:t xml:space="preserve"> (2009</w:t>
      </w:r>
      <w:r w:rsidR="002D570D">
        <w:rPr>
          <w:sz w:val="24"/>
          <w:szCs w:val="24"/>
          <w:lang w:val="en-GB"/>
        </w:rPr>
        <w:t xml:space="preserve">). </w:t>
      </w:r>
      <w:r w:rsidRPr="003E00A5">
        <w:rPr>
          <w:sz w:val="24"/>
          <w:szCs w:val="24"/>
          <w:lang w:val="en-GB"/>
        </w:rPr>
        <w:t xml:space="preserve">Functional tradeoffs determine species coexistence via the storage effect. </w:t>
      </w:r>
      <w:r w:rsidRPr="003E00A5">
        <w:rPr>
          <w:i/>
          <w:iCs/>
          <w:sz w:val="24"/>
          <w:szCs w:val="24"/>
          <w:lang w:val="en-GB"/>
        </w:rPr>
        <w:t>Proceedings of the National Academy of Sciences of the United States of America</w:t>
      </w:r>
      <w:r w:rsidRPr="003E00A5">
        <w:rPr>
          <w:sz w:val="24"/>
          <w:szCs w:val="24"/>
          <w:lang w:val="en-GB"/>
        </w:rPr>
        <w:t xml:space="preserve"> </w:t>
      </w:r>
      <w:r w:rsidRPr="003E00A5">
        <w:rPr>
          <w:b/>
          <w:bCs/>
          <w:sz w:val="24"/>
          <w:szCs w:val="24"/>
          <w:lang w:val="en-GB"/>
        </w:rPr>
        <w:t>106</w:t>
      </w:r>
      <w:r w:rsidRPr="003E00A5">
        <w:rPr>
          <w:sz w:val="24"/>
          <w:szCs w:val="24"/>
          <w:lang w:val="en-GB"/>
        </w:rPr>
        <w:t>, 11641–11645.</w:t>
      </w:r>
    </w:p>
    <w:p w14:paraId="51502C21" w14:textId="1A7E5479"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t>Arfin Khan, M.A.S., Beierkuhnlein, C., Kreyling, J., Backhaus, S., Varga, S. &amp; Jentsch, A.</w:t>
      </w:r>
      <w:r w:rsidRPr="003E00A5">
        <w:rPr>
          <w:sz w:val="24"/>
          <w:szCs w:val="24"/>
          <w:lang w:val="en-GB"/>
        </w:rPr>
        <w:t xml:space="preserve"> (2018</w:t>
      </w:r>
      <w:r w:rsidR="002D570D">
        <w:rPr>
          <w:sz w:val="24"/>
          <w:szCs w:val="24"/>
          <w:lang w:val="en-GB"/>
        </w:rPr>
        <w:t xml:space="preserve">). </w:t>
      </w:r>
      <w:r w:rsidRPr="003E00A5">
        <w:rPr>
          <w:sz w:val="24"/>
          <w:szCs w:val="24"/>
          <w:lang w:val="en-GB"/>
        </w:rPr>
        <w:t xml:space="preserve">Phenological sensitivity of early and late flowering species under seasonal warming and altered precipitation in a seminatural temperate grassland ecosystem. </w:t>
      </w:r>
      <w:r w:rsidRPr="003E00A5">
        <w:rPr>
          <w:i/>
          <w:iCs/>
          <w:sz w:val="24"/>
          <w:szCs w:val="24"/>
          <w:lang w:val="en-GB"/>
        </w:rPr>
        <w:t>Ecosystems</w:t>
      </w:r>
      <w:r w:rsidRPr="003E00A5">
        <w:rPr>
          <w:sz w:val="24"/>
          <w:szCs w:val="24"/>
          <w:lang w:val="en-GB"/>
        </w:rPr>
        <w:t xml:space="preserve"> </w:t>
      </w:r>
      <w:r w:rsidRPr="003E00A5">
        <w:rPr>
          <w:b/>
          <w:bCs/>
          <w:sz w:val="24"/>
          <w:szCs w:val="24"/>
          <w:lang w:val="en-GB"/>
        </w:rPr>
        <w:t>21</w:t>
      </w:r>
      <w:r w:rsidRPr="003E00A5">
        <w:rPr>
          <w:sz w:val="24"/>
          <w:szCs w:val="24"/>
          <w:lang w:val="en-GB"/>
        </w:rPr>
        <w:t>, 1306–1320.</w:t>
      </w:r>
    </w:p>
    <w:p w14:paraId="0BB9DDDC" w14:textId="48369112"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t xml:space="preserve">Auld, J.R., Agrawal, A.A. &amp; Relyea, R.A. </w:t>
      </w:r>
      <w:r w:rsidRPr="003E00A5">
        <w:rPr>
          <w:sz w:val="24"/>
          <w:szCs w:val="24"/>
          <w:lang w:val="en-GB"/>
        </w:rPr>
        <w:t>(2010</w:t>
      </w:r>
      <w:r w:rsidR="002D570D">
        <w:rPr>
          <w:sz w:val="24"/>
          <w:szCs w:val="24"/>
          <w:lang w:val="en-GB"/>
        </w:rPr>
        <w:t xml:space="preserve">). </w:t>
      </w:r>
      <w:r w:rsidRPr="003E00A5">
        <w:rPr>
          <w:sz w:val="24"/>
          <w:szCs w:val="24"/>
          <w:lang w:val="en-GB"/>
        </w:rPr>
        <w:t xml:space="preserve">Re-evaluating the costs and limits of adaptive phenotypic plasticity. </w:t>
      </w:r>
      <w:r w:rsidRPr="003E00A5">
        <w:rPr>
          <w:i/>
          <w:iCs/>
          <w:sz w:val="24"/>
          <w:szCs w:val="24"/>
          <w:lang w:val="en-GB"/>
        </w:rPr>
        <w:t>Proceedings of the Royal Society B-Biological Sciences</w:t>
      </w:r>
      <w:r w:rsidRPr="003E00A5">
        <w:rPr>
          <w:sz w:val="24"/>
          <w:szCs w:val="24"/>
          <w:lang w:val="en-GB"/>
        </w:rPr>
        <w:t xml:space="preserve"> </w:t>
      </w:r>
      <w:r w:rsidRPr="003E00A5">
        <w:rPr>
          <w:b/>
          <w:bCs/>
          <w:sz w:val="24"/>
          <w:szCs w:val="24"/>
          <w:lang w:val="en-GB"/>
        </w:rPr>
        <w:t>277</w:t>
      </w:r>
      <w:r w:rsidRPr="003E00A5">
        <w:rPr>
          <w:sz w:val="24"/>
          <w:szCs w:val="24"/>
          <w:lang w:val="en-GB"/>
        </w:rPr>
        <w:t>, 503–511.</w:t>
      </w:r>
    </w:p>
    <w:p w14:paraId="7480FBAA" w14:textId="6A1A8826"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t>Bagnall, D.J</w:t>
      </w:r>
      <w:r w:rsidRPr="003E00A5">
        <w:rPr>
          <w:sz w:val="24"/>
          <w:szCs w:val="24"/>
          <w:lang w:val="en-GB"/>
        </w:rPr>
        <w:t>. (1993</w:t>
      </w:r>
      <w:r w:rsidR="002D570D">
        <w:rPr>
          <w:sz w:val="24"/>
          <w:szCs w:val="24"/>
          <w:lang w:val="en-GB"/>
        </w:rPr>
        <w:t xml:space="preserve">). </w:t>
      </w:r>
      <w:r w:rsidRPr="003E00A5">
        <w:rPr>
          <w:sz w:val="24"/>
          <w:szCs w:val="24"/>
          <w:lang w:val="en-GB"/>
        </w:rPr>
        <w:t xml:space="preserve">Light quality and vernalization interact in controlling late flowering </w:t>
      </w:r>
      <w:r w:rsidRPr="003E00A5">
        <w:rPr>
          <w:i/>
          <w:iCs/>
          <w:sz w:val="24"/>
          <w:szCs w:val="24"/>
          <w:lang w:val="en-GB"/>
        </w:rPr>
        <w:t>Arabidopsis</w:t>
      </w:r>
      <w:r w:rsidRPr="003E00A5">
        <w:rPr>
          <w:sz w:val="24"/>
          <w:szCs w:val="24"/>
          <w:lang w:val="en-GB"/>
        </w:rPr>
        <w:t xml:space="preserve"> ecotypes and mutants. </w:t>
      </w:r>
      <w:r w:rsidRPr="003E00A5">
        <w:rPr>
          <w:i/>
          <w:iCs/>
          <w:sz w:val="24"/>
          <w:szCs w:val="24"/>
          <w:lang w:val="en-GB"/>
        </w:rPr>
        <w:t>Annals of Botany</w:t>
      </w:r>
      <w:r w:rsidRPr="003E00A5">
        <w:rPr>
          <w:sz w:val="24"/>
          <w:szCs w:val="24"/>
          <w:lang w:val="en-GB"/>
        </w:rPr>
        <w:t xml:space="preserve"> </w:t>
      </w:r>
      <w:r w:rsidRPr="003E00A5">
        <w:rPr>
          <w:b/>
          <w:bCs/>
          <w:sz w:val="24"/>
          <w:szCs w:val="24"/>
          <w:lang w:val="en-GB"/>
        </w:rPr>
        <w:t>71</w:t>
      </w:r>
      <w:r w:rsidRPr="003E00A5">
        <w:rPr>
          <w:sz w:val="24"/>
          <w:szCs w:val="24"/>
          <w:lang w:val="en-GB"/>
        </w:rPr>
        <w:t>, 75–83.</w:t>
      </w:r>
    </w:p>
    <w:p w14:paraId="1343922F" w14:textId="11E5AE68"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t xml:space="preserve">Barabas, G., D’Andrea, R. &amp; Stump, S.M. </w:t>
      </w:r>
      <w:r w:rsidRPr="003E00A5">
        <w:rPr>
          <w:sz w:val="24"/>
          <w:szCs w:val="24"/>
          <w:lang w:val="en-GB"/>
        </w:rPr>
        <w:t>(2018</w:t>
      </w:r>
      <w:r w:rsidR="002D570D">
        <w:rPr>
          <w:sz w:val="24"/>
          <w:szCs w:val="24"/>
          <w:lang w:val="en-GB"/>
        </w:rPr>
        <w:t xml:space="preserve">). </w:t>
      </w:r>
      <w:r w:rsidRPr="003E00A5">
        <w:rPr>
          <w:sz w:val="24"/>
          <w:szCs w:val="24"/>
          <w:lang w:val="en-GB"/>
        </w:rPr>
        <w:t xml:space="preserve">Chesson’s coexistence theory. </w:t>
      </w:r>
      <w:r w:rsidRPr="003E00A5">
        <w:rPr>
          <w:i/>
          <w:iCs/>
          <w:sz w:val="24"/>
          <w:szCs w:val="24"/>
          <w:lang w:val="en-GB"/>
        </w:rPr>
        <w:t>Ecological Monographs</w:t>
      </w:r>
      <w:r w:rsidRPr="003E00A5">
        <w:rPr>
          <w:sz w:val="24"/>
          <w:szCs w:val="24"/>
          <w:lang w:val="en-GB"/>
        </w:rPr>
        <w:t xml:space="preserve"> </w:t>
      </w:r>
      <w:r w:rsidRPr="003E00A5">
        <w:rPr>
          <w:b/>
          <w:bCs/>
          <w:sz w:val="24"/>
          <w:szCs w:val="24"/>
          <w:lang w:val="en-GB"/>
        </w:rPr>
        <w:t>88</w:t>
      </w:r>
      <w:r w:rsidRPr="003E00A5">
        <w:rPr>
          <w:sz w:val="24"/>
          <w:szCs w:val="24"/>
          <w:lang w:val="en-GB"/>
        </w:rPr>
        <w:t>, 277–303.</w:t>
      </w:r>
    </w:p>
    <w:p w14:paraId="224BDE6E" w14:textId="177A9E9A"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t>Bell, J.R., Alderson, L., Izera, D., Kruger, T., Parker, S., Pickup, J., Shortall, C.R., Taylor, M.S., Verrier, P. &amp; Harrington, R.</w:t>
      </w:r>
      <w:r w:rsidRPr="003E00A5">
        <w:rPr>
          <w:sz w:val="24"/>
          <w:szCs w:val="24"/>
          <w:lang w:val="en-GB"/>
        </w:rPr>
        <w:t xml:space="preserve"> (2015</w:t>
      </w:r>
      <w:r w:rsidR="002D570D">
        <w:rPr>
          <w:sz w:val="24"/>
          <w:szCs w:val="24"/>
          <w:lang w:val="en-GB"/>
        </w:rPr>
        <w:t xml:space="preserve">). </w:t>
      </w:r>
      <w:r w:rsidRPr="003E00A5">
        <w:rPr>
          <w:sz w:val="24"/>
          <w:szCs w:val="24"/>
          <w:lang w:val="en-GB"/>
        </w:rPr>
        <w:t xml:space="preserve">Long-term phenological trends, species accumulation rates, aphid traits and climate: five decades of change in migrating aphids. </w:t>
      </w:r>
      <w:r w:rsidRPr="003E00A5">
        <w:rPr>
          <w:i/>
          <w:iCs/>
          <w:sz w:val="24"/>
          <w:szCs w:val="24"/>
          <w:lang w:val="en-GB"/>
        </w:rPr>
        <w:t>Journal of Animal Ecology</w:t>
      </w:r>
      <w:r w:rsidRPr="003E00A5">
        <w:rPr>
          <w:sz w:val="24"/>
          <w:szCs w:val="24"/>
          <w:lang w:val="en-GB"/>
        </w:rPr>
        <w:t xml:space="preserve"> </w:t>
      </w:r>
      <w:r w:rsidRPr="003E00A5">
        <w:rPr>
          <w:b/>
          <w:bCs/>
          <w:sz w:val="24"/>
          <w:szCs w:val="24"/>
          <w:lang w:val="en-GB"/>
        </w:rPr>
        <w:t>84</w:t>
      </w:r>
      <w:r w:rsidRPr="003E00A5">
        <w:rPr>
          <w:sz w:val="24"/>
          <w:szCs w:val="24"/>
          <w:lang w:val="en-GB"/>
        </w:rPr>
        <w:t>, 21–34.</w:t>
      </w:r>
    </w:p>
    <w:p w14:paraId="53A0F521" w14:textId="1E2ADE90"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t>Blackford, C., Germain, R.M. &amp; Gilbert, B</w:t>
      </w:r>
      <w:r w:rsidRPr="003E00A5">
        <w:rPr>
          <w:sz w:val="24"/>
          <w:szCs w:val="24"/>
          <w:lang w:val="en-GB"/>
        </w:rPr>
        <w:t>. (2020</w:t>
      </w:r>
      <w:r w:rsidR="002D570D">
        <w:rPr>
          <w:sz w:val="24"/>
          <w:szCs w:val="24"/>
          <w:lang w:val="en-GB"/>
        </w:rPr>
        <w:t xml:space="preserve">). </w:t>
      </w:r>
      <w:r w:rsidRPr="003E00A5">
        <w:rPr>
          <w:sz w:val="24"/>
          <w:szCs w:val="24"/>
          <w:lang w:val="en-GB"/>
        </w:rPr>
        <w:t xml:space="preserve">Species differences in phenology shape coexistence. </w:t>
      </w:r>
      <w:r w:rsidRPr="003E00A5">
        <w:rPr>
          <w:i/>
          <w:iCs/>
          <w:sz w:val="24"/>
          <w:szCs w:val="24"/>
          <w:lang w:val="en-GB"/>
        </w:rPr>
        <w:t>American Naturalist</w:t>
      </w:r>
      <w:r w:rsidRPr="003E00A5">
        <w:rPr>
          <w:sz w:val="24"/>
          <w:szCs w:val="24"/>
          <w:lang w:val="en-GB"/>
        </w:rPr>
        <w:t xml:space="preserve"> </w:t>
      </w:r>
      <w:r w:rsidRPr="003E00A5">
        <w:rPr>
          <w:b/>
          <w:bCs/>
          <w:sz w:val="24"/>
          <w:szCs w:val="24"/>
          <w:lang w:val="en-GB"/>
        </w:rPr>
        <w:t>195</w:t>
      </w:r>
      <w:r w:rsidRPr="003E00A5">
        <w:rPr>
          <w:sz w:val="24"/>
          <w:szCs w:val="24"/>
          <w:lang w:val="en-GB"/>
        </w:rPr>
        <w:t>, E168–E180.</w:t>
      </w:r>
    </w:p>
    <w:p w14:paraId="60E8E4A7" w14:textId="030B6897"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lastRenderedPageBreak/>
        <w:t>Bock, A., Sparks, T.H., Estrella, N., Jee, N., Casebow, A., Schunk, C., Leuchner, M. &amp; Menzel, A.</w:t>
      </w:r>
      <w:r w:rsidRPr="003E00A5">
        <w:rPr>
          <w:sz w:val="24"/>
          <w:szCs w:val="24"/>
          <w:lang w:val="en-GB"/>
        </w:rPr>
        <w:t xml:space="preserve"> (2014</w:t>
      </w:r>
      <w:r w:rsidR="002D570D">
        <w:rPr>
          <w:sz w:val="24"/>
          <w:szCs w:val="24"/>
          <w:lang w:val="en-GB"/>
        </w:rPr>
        <w:t xml:space="preserve">). </w:t>
      </w:r>
      <w:r w:rsidRPr="003E00A5">
        <w:rPr>
          <w:sz w:val="24"/>
          <w:szCs w:val="24"/>
          <w:lang w:val="en-GB"/>
        </w:rPr>
        <w:t xml:space="preserve">Changes in first flowering dates and flowering duration of 232 plant species on the island of </w:t>
      </w:r>
      <w:r w:rsidR="00AD18A1">
        <w:rPr>
          <w:sz w:val="24"/>
          <w:szCs w:val="24"/>
          <w:lang w:val="en-GB"/>
        </w:rPr>
        <w:t>G</w:t>
      </w:r>
      <w:r w:rsidRPr="003E00A5">
        <w:rPr>
          <w:sz w:val="24"/>
          <w:szCs w:val="24"/>
          <w:lang w:val="en-GB"/>
        </w:rPr>
        <w:t xml:space="preserve">uernsey. </w:t>
      </w:r>
      <w:r w:rsidRPr="003E00A5">
        <w:rPr>
          <w:i/>
          <w:iCs/>
          <w:sz w:val="24"/>
          <w:szCs w:val="24"/>
          <w:lang w:val="en-GB"/>
        </w:rPr>
        <w:t>Glob</w:t>
      </w:r>
      <w:r w:rsidR="00AD18A1">
        <w:rPr>
          <w:i/>
          <w:iCs/>
          <w:sz w:val="24"/>
          <w:szCs w:val="24"/>
          <w:lang w:val="en-GB"/>
        </w:rPr>
        <w:t>al</w:t>
      </w:r>
      <w:r w:rsidRPr="003E00A5">
        <w:rPr>
          <w:i/>
          <w:iCs/>
          <w:sz w:val="24"/>
          <w:szCs w:val="24"/>
          <w:lang w:val="en-GB"/>
        </w:rPr>
        <w:t xml:space="preserve"> Chang</w:t>
      </w:r>
      <w:r w:rsidR="00AD18A1">
        <w:rPr>
          <w:i/>
          <w:iCs/>
          <w:sz w:val="24"/>
          <w:szCs w:val="24"/>
          <w:lang w:val="en-GB"/>
        </w:rPr>
        <w:t>e</w:t>
      </w:r>
      <w:r w:rsidRPr="003E00A5">
        <w:rPr>
          <w:i/>
          <w:iCs/>
          <w:sz w:val="24"/>
          <w:szCs w:val="24"/>
          <w:lang w:val="en-GB"/>
        </w:rPr>
        <w:t xml:space="preserve"> Biol</w:t>
      </w:r>
      <w:r w:rsidR="00AD18A1">
        <w:rPr>
          <w:i/>
          <w:iCs/>
          <w:sz w:val="24"/>
          <w:szCs w:val="24"/>
          <w:lang w:val="en-GB"/>
        </w:rPr>
        <w:t>ogy</w:t>
      </w:r>
      <w:r w:rsidRPr="003E00A5">
        <w:rPr>
          <w:sz w:val="24"/>
          <w:szCs w:val="24"/>
          <w:lang w:val="en-GB"/>
        </w:rPr>
        <w:t xml:space="preserve"> </w:t>
      </w:r>
      <w:r w:rsidRPr="003E00A5">
        <w:rPr>
          <w:b/>
          <w:bCs/>
          <w:sz w:val="24"/>
          <w:szCs w:val="24"/>
          <w:lang w:val="en-GB"/>
        </w:rPr>
        <w:t>20</w:t>
      </w:r>
      <w:r w:rsidRPr="003E00A5">
        <w:rPr>
          <w:sz w:val="24"/>
          <w:szCs w:val="24"/>
          <w:lang w:val="en-GB"/>
        </w:rPr>
        <w:t>, 3508–</w:t>
      </w:r>
      <w:r w:rsidR="00AD18A1">
        <w:rPr>
          <w:sz w:val="24"/>
          <w:szCs w:val="24"/>
          <w:lang w:val="en-GB"/>
        </w:rPr>
        <w:t>35</w:t>
      </w:r>
      <w:r w:rsidRPr="003E00A5">
        <w:rPr>
          <w:sz w:val="24"/>
          <w:szCs w:val="24"/>
          <w:lang w:val="en-GB"/>
        </w:rPr>
        <w:t>19.</w:t>
      </w:r>
    </w:p>
    <w:p w14:paraId="6198C98F" w14:textId="67B80D32"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t>Bolmgren, K., Vanhoenacker, D. &amp; Miller-Rushing, A.J.</w:t>
      </w:r>
      <w:r w:rsidRPr="003E00A5">
        <w:rPr>
          <w:sz w:val="24"/>
          <w:szCs w:val="24"/>
          <w:lang w:val="en-GB"/>
        </w:rPr>
        <w:t xml:space="preserve"> (2013</w:t>
      </w:r>
      <w:r w:rsidR="002D570D">
        <w:rPr>
          <w:sz w:val="24"/>
          <w:szCs w:val="24"/>
          <w:lang w:val="en-GB"/>
        </w:rPr>
        <w:t xml:space="preserve">). </w:t>
      </w:r>
      <w:r w:rsidRPr="003E00A5">
        <w:rPr>
          <w:sz w:val="24"/>
          <w:szCs w:val="24"/>
          <w:lang w:val="en-GB"/>
        </w:rPr>
        <w:t>One man, 73 years, and 25 species</w:t>
      </w:r>
      <w:r w:rsidR="00AD18A1">
        <w:rPr>
          <w:sz w:val="24"/>
          <w:szCs w:val="24"/>
          <w:lang w:val="en-GB"/>
        </w:rPr>
        <w:t>:</w:t>
      </w:r>
      <w:r w:rsidRPr="003E00A5">
        <w:rPr>
          <w:sz w:val="24"/>
          <w:szCs w:val="24"/>
          <w:lang w:val="en-GB"/>
        </w:rPr>
        <w:t xml:space="preserve"> evaluating phenological responses using a lifelong study of first flowering dates. </w:t>
      </w:r>
      <w:r w:rsidRPr="003E00A5">
        <w:rPr>
          <w:i/>
          <w:iCs/>
          <w:sz w:val="24"/>
          <w:szCs w:val="24"/>
          <w:lang w:val="en-GB"/>
        </w:rPr>
        <w:t>International Journal of Biometeorology</w:t>
      </w:r>
      <w:r w:rsidRPr="003E00A5">
        <w:rPr>
          <w:sz w:val="24"/>
          <w:szCs w:val="24"/>
          <w:lang w:val="en-GB"/>
        </w:rPr>
        <w:t xml:space="preserve"> </w:t>
      </w:r>
      <w:r w:rsidRPr="003E00A5">
        <w:rPr>
          <w:b/>
          <w:bCs/>
          <w:sz w:val="24"/>
          <w:szCs w:val="24"/>
          <w:lang w:val="en-GB"/>
        </w:rPr>
        <w:t>57</w:t>
      </w:r>
      <w:r w:rsidRPr="003E00A5">
        <w:rPr>
          <w:sz w:val="24"/>
          <w:szCs w:val="24"/>
          <w:lang w:val="en-GB"/>
        </w:rPr>
        <w:t>, 367–375.</w:t>
      </w:r>
    </w:p>
    <w:p w14:paraId="3D796C8F" w14:textId="0FCB91B7" w:rsidR="0066218C" w:rsidRPr="00AE647B" w:rsidRDefault="0066218C" w:rsidP="00AE647B">
      <w:pPr>
        <w:widowControl w:val="0"/>
        <w:spacing w:after="240" w:line="300" w:lineRule="atLeast"/>
        <w:jc w:val="left"/>
        <w:rPr>
          <w:rFonts w:ascii="Times Roman" w:hAnsi="Times Roman" w:cs="Times Roman"/>
          <w:noProof w:val="0"/>
          <w:color w:val="000000"/>
          <w:sz w:val="24"/>
          <w:szCs w:val="24"/>
          <w:lang w:eastAsia="en-GB"/>
          <w:rPrChange w:id="112" w:author="Elizabeth Wolkovich" w:date="2021-07-02T11:41:00Z">
            <w:rPr>
              <w:sz w:val="24"/>
              <w:szCs w:val="24"/>
              <w:lang w:val="en-GB"/>
            </w:rPr>
          </w:rPrChange>
        </w:rPr>
        <w:pPrChange w:id="113" w:author="Elizabeth Wolkovich" w:date="2021-07-02T11:41:00Z">
          <w:pPr>
            <w:pStyle w:val="bibitem"/>
            <w:widowControl/>
            <w:spacing w:line="480" w:lineRule="auto"/>
            <w:ind w:left="0" w:firstLine="0"/>
          </w:pPr>
        </w:pPrChange>
      </w:pPr>
      <w:r w:rsidRPr="005D20EA">
        <w:rPr>
          <w:smallCaps/>
          <w:sz w:val="24"/>
          <w:szCs w:val="24"/>
          <w:lang w:val="en-GB"/>
        </w:rPr>
        <w:t xml:space="preserve">Bonamour, S., Chevin, L.M., Charmantier, A. &amp; Teplitsky, C. </w:t>
      </w:r>
      <w:r w:rsidRPr="003E00A5">
        <w:rPr>
          <w:sz w:val="24"/>
          <w:szCs w:val="24"/>
          <w:lang w:val="en-GB"/>
        </w:rPr>
        <w:t>(2019</w:t>
      </w:r>
      <w:r w:rsidR="002D570D">
        <w:rPr>
          <w:sz w:val="24"/>
          <w:szCs w:val="24"/>
          <w:lang w:val="en-GB"/>
        </w:rPr>
        <w:t xml:space="preserve">). </w:t>
      </w:r>
      <w:r w:rsidRPr="003E00A5">
        <w:rPr>
          <w:sz w:val="24"/>
          <w:szCs w:val="24"/>
          <w:lang w:val="en-GB"/>
        </w:rPr>
        <w:t xml:space="preserve">Phenotypic plasticity in response to climate change: the importance of cue variation. </w:t>
      </w:r>
      <w:r w:rsidRPr="00AD18A1">
        <w:rPr>
          <w:i/>
          <w:iCs/>
          <w:sz w:val="24"/>
          <w:szCs w:val="24"/>
          <w:highlight w:val="yellow"/>
          <w:lang w:val="en-GB"/>
          <w:rPrChange w:id="114" w:author="Alison Cooper" w:date="2021-06-17T17:33:00Z">
            <w:rPr>
              <w:i/>
              <w:iCs/>
              <w:sz w:val="24"/>
              <w:szCs w:val="24"/>
              <w:lang w:val="en-GB"/>
            </w:rPr>
          </w:rPrChange>
        </w:rPr>
        <w:t>Philosophical Transactions of the Royal Society B-Biological Sciences</w:t>
      </w:r>
      <w:r w:rsidRPr="00AD18A1">
        <w:rPr>
          <w:sz w:val="24"/>
          <w:szCs w:val="24"/>
          <w:highlight w:val="yellow"/>
          <w:lang w:val="en-GB"/>
          <w:rPrChange w:id="115" w:author="Alison Cooper" w:date="2021-06-17T17:33:00Z">
            <w:rPr>
              <w:sz w:val="24"/>
              <w:szCs w:val="24"/>
              <w:lang w:val="en-GB"/>
            </w:rPr>
          </w:rPrChange>
        </w:rPr>
        <w:t xml:space="preserve"> </w:t>
      </w:r>
      <w:r w:rsidRPr="00AD18A1">
        <w:rPr>
          <w:b/>
          <w:bCs/>
          <w:sz w:val="24"/>
          <w:szCs w:val="24"/>
          <w:highlight w:val="yellow"/>
          <w:lang w:val="en-GB"/>
          <w:rPrChange w:id="116" w:author="Alison Cooper" w:date="2021-06-17T17:33:00Z">
            <w:rPr>
              <w:b/>
              <w:bCs/>
              <w:sz w:val="24"/>
              <w:szCs w:val="24"/>
              <w:lang w:val="en-GB"/>
            </w:rPr>
          </w:rPrChange>
        </w:rPr>
        <w:t>374</w:t>
      </w:r>
      <w:ins w:id="117" w:author="Elizabeth Wolkovich" w:date="2021-07-02T11:41:00Z">
        <w:r w:rsidR="00AE647B">
          <w:rPr>
            <w:b/>
            <w:bCs/>
            <w:sz w:val="24"/>
            <w:szCs w:val="24"/>
            <w:highlight w:val="yellow"/>
            <w:lang w:val="en-GB"/>
          </w:rPr>
          <w:t xml:space="preserve">: </w:t>
        </w:r>
        <w:r w:rsidR="00AE647B">
          <w:rPr>
            <w:rFonts w:ascii="Times Roman" w:hAnsi="Times Roman" w:cs="Times Roman"/>
            <w:noProof w:val="0"/>
            <w:color w:val="000000"/>
            <w:sz w:val="26"/>
            <w:szCs w:val="26"/>
            <w:lang w:eastAsia="en-GB"/>
          </w:rPr>
          <w:t>20180178</w:t>
        </w:r>
      </w:ins>
      <w:r w:rsidRPr="00AD18A1">
        <w:rPr>
          <w:sz w:val="24"/>
          <w:szCs w:val="24"/>
          <w:highlight w:val="yellow"/>
          <w:lang w:val="en-GB"/>
          <w:rPrChange w:id="118" w:author="Alison Cooper" w:date="2021-06-17T17:33:00Z">
            <w:rPr>
              <w:sz w:val="24"/>
              <w:szCs w:val="24"/>
              <w:lang w:val="en-GB"/>
            </w:rPr>
          </w:rPrChange>
        </w:rPr>
        <w:t>.</w:t>
      </w:r>
    </w:p>
    <w:p w14:paraId="76467C38" w14:textId="25FEE14C"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t xml:space="preserve">Brooks, S.J., Self, A., Powney, G.D., Pearse, W.D., Penn, M. &amp; Paterson, G.L.J. </w:t>
      </w:r>
      <w:r w:rsidRPr="003E00A5">
        <w:rPr>
          <w:sz w:val="24"/>
          <w:szCs w:val="24"/>
          <w:lang w:val="en-GB"/>
        </w:rPr>
        <w:t>(2017</w:t>
      </w:r>
      <w:r w:rsidR="002D570D">
        <w:rPr>
          <w:sz w:val="24"/>
          <w:szCs w:val="24"/>
          <w:lang w:val="en-GB"/>
        </w:rPr>
        <w:t xml:space="preserve">). </w:t>
      </w:r>
      <w:r w:rsidRPr="003E00A5">
        <w:rPr>
          <w:sz w:val="24"/>
          <w:szCs w:val="24"/>
          <w:lang w:val="en-GB"/>
        </w:rPr>
        <w:t xml:space="preserve">The influence of life history traits on the phenological response of british butterflies to climate variability since the late-19th century. </w:t>
      </w:r>
      <w:r w:rsidRPr="003E00A5">
        <w:rPr>
          <w:i/>
          <w:iCs/>
          <w:sz w:val="24"/>
          <w:szCs w:val="24"/>
          <w:lang w:val="en-GB"/>
        </w:rPr>
        <w:t>Ecography</w:t>
      </w:r>
      <w:r w:rsidRPr="003E00A5">
        <w:rPr>
          <w:sz w:val="24"/>
          <w:szCs w:val="24"/>
          <w:lang w:val="en-GB"/>
        </w:rPr>
        <w:t xml:space="preserve"> </w:t>
      </w:r>
      <w:r w:rsidRPr="003E00A5">
        <w:rPr>
          <w:b/>
          <w:bCs/>
          <w:sz w:val="24"/>
          <w:szCs w:val="24"/>
          <w:lang w:val="en-GB"/>
        </w:rPr>
        <w:t>40</w:t>
      </w:r>
      <w:r w:rsidRPr="003E00A5">
        <w:rPr>
          <w:sz w:val="24"/>
          <w:szCs w:val="24"/>
          <w:lang w:val="en-GB"/>
        </w:rPr>
        <w:t>, 1152–1165.</w:t>
      </w:r>
    </w:p>
    <w:p w14:paraId="09185B1F" w14:textId="6A083889"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t>Brown, C.J., O’Connor, M.I., Poloczanska, E.S., Schoeman, D.S., Buckley, L.B., Burrows, M.T., Duarte, C.M., Halpern, B.S., Pandolfi, J.M., Parmesan, C. &amp; Richardson, A.J.</w:t>
      </w:r>
      <w:r w:rsidRPr="003E00A5">
        <w:rPr>
          <w:sz w:val="24"/>
          <w:szCs w:val="24"/>
          <w:lang w:val="en-GB"/>
        </w:rPr>
        <w:t xml:space="preserve"> (2016</w:t>
      </w:r>
      <w:r w:rsidR="002D570D">
        <w:rPr>
          <w:sz w:val="24"/>
          <w:szCs w:val="24"/>
          <w:lang w:val="en-GB"/>
        </w:rPr>
        <w:t xml:space="preserve">). </w:t>
      </w:r>
      <w:r w:rsidRPr="003E00A5">
        <w:rPr>
          <w:sz w:val="24"/>
          <w:szCs w:val="24"/>
          <w:lang w:val="en-GB"/>
        </w:rPr>
        <w:t xml:space="preserve">Ecological and methodological drivers of species’ distribution and phenology responses to climate change. </w:t>
      </w:r>
      <w:r w:rsidRPr="003E00A5">
        <w:rPr>
          <w:i/>
          <w:iCs/>
          <w:sz w:val="24"/>
          <w:szCs w:val="24"/>
          <w:lang w:val="en-GB"/>
        </w:rPr>
        <w:t>Global Change Biology</w:t>
      </w:r>
      <w:r w:rsidRPr="003E00A5">
        <w:rPr>
          <w:sz w:val="24"/>
          <w:szCs w:val="24"/>
          <w:lang w:val="en-GB"/>
        </w:rPr>
        <w:t xml:space="preserve"> </w:t>
      </w:r>
      <w:r w:rsidRPr="003E00A5">
        <w:rPr>
          <w:b/>
          <w:bCs/>
          <w:sz w:val="24"/>
          <w:szCs w:val="24"/>
          <w:lang w:val="en-GB"/>
        </w:rPr>
        <w:t>22</w:t>
      </w:r>
      <w:r w:rsidRPr="003E00A5">
        <w:rPr>
          <w:sz w:val="24"/>
          <w:szCs w:val="24"/>
          <w:lang w:val="en-GB"/>
        </w:rPr>
        <w:t>, 1548–1560.</w:t>
      </w:r>
    </w:p>
    <w:p w14:paraId="066C6199" w14:textId="09393083"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t>CaraDonna, P.J., Iler, A.M. &amp; Inouye, D.W.</w:t>
      </w:r>
      <w:r w:rsidRPr="003E00A5">
        <w:rPr>
          <w:sz w:val="24"/>
          <w:szCs w:val="24"/>
          <w:lang w:val="en-GB"/>
        </w:rPr>
        <w:t xml:space="preserve"> (2014</w:t>
      </w:r>
      <w:r w:rsidR="002D570D">
        <w:rPr>
          <w:sz w:val="24"/>
          <w:szCs w:val="24"/>
          <w:lang w:val="en-GB"/>
        </w:rPr>
        <w:t xml:space="preserve">). </w:t>
      </w:r>
      <w:r w:rsidRPr="003E00A5">
        <w:rPr>
          <w:sz w:val="24"/>
          <w:szCs w:val="24"/>
          <w:lang w:val="en-GB"/>
        </w:rPr>
        <w:t xml:space="preserve">Shifts in flowering phenology reshape a subalpine plant community. </w:t>
      </w:r>
      <w:r w:rsidRPr="003E00A5">
        <w:rPr>
          <w:i/>
          <w:iCs/>
          <w:sz w:val="24"/>
          <w:szCs w:val="24"/>
          <w:lang w:val="en-GB"/>
        </w:rPr>
        <w:t>Proceedings of the National Academy of Sciences</w:t>
      </w:r>
      <w:r w:rsidRPr="003E00A5">
        <w:rPr>
          <w:sz w:val="24"/>
          <w:szCs w:val="24"/>
          <w:lang w:val="en-GB"/>
        </w:rPr>
        <w:t xml:space="preserve"> </w:t>
      </w:r>
      <w:r w:rsidRPr="003E00A5">
        <w:rPr>
          <w:b/>
          <w:bCs/>
          <w:sz w:val="24"/>
          <w:szCs w:val="24"/>
          <w:lang w:val="en-GB"/>
        </w:rPr>
        <w:t>111</w:t>
      </w:r>
      <w:r w:rsidRPr="003E00A5">
        <w:rPr>
          <w:sz w:val="24"/>
          <w:szCs w:val="24"/>
          <w:lang w:val="en-GB"/>
        </w:rPr>
        <w:t>, 4916–4921.</w:t>
      </w:r>
    </w:p>
    <w:p w14:paraId="06E8D9F1" w14:textId="0B4C91A0"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t>Chang, C.Y.Y., Brautigam, K., Huner, N.P.A. &amp; Ensminger, I.</w:t>
      </w:r>
      <w:r w:rsidRPr="003E00A5">
        <w:rPr>
          <w:sz w:val="24"/>
          <w:szCs w:val="24"/>
          <w:lang w:val="en-GB"/>
        </w:rPr>
        <w:t xml:space="preserve"> (2021</w:t>
      </w:r>
      <w:r w:rsidR="002D570D">
        <w:rPr>
          <w:sz w:val="24"/>
          <w:szCs w:val="24"/>
          <w:lang w:val="en-GB"/>
        </w:rPr>
        <w:t xml:space="preserve">). </w:t>
      </w:r>
      <w:r w:rsidRPr="003E00A5">
        <w:rPr>
          <w:sz w:val="24"/>
          <w:szCs w:val="24"/>
          <w:lang w:val="en-GB"/>
        </w:rPr>
        <w:t xml:space="preserve">Champions of winter survival: cold acclimation and molecular regulation of cold hardiness in evergreen conifers. </w:t>
      </w:r>
      <w:r w:rsidRPr="003E00A5">
        <w:rPr>
          <w:i/>
          <w:iCs/>
          <w:sz w:val="24"/>
          <w:szCs w:val="24"/>
          <w:lang w:val="en-GB"/>
        </w:rPr>
        <w:t>New Phytologist</w:t>
      </w:r>
      <w:r w:rsidRPr="003E00A5">
        <w:rPr>
          <w:sz w:val="24"/>
          <w:szCs w:val="24"/>
          <w:lang w:val="en-GB"/>
        </w:rPr>
        <w:t xml:space="preserve"> </w:t>
      </w:r>
      <w:r w:rsidRPr="003E00A5">
        <w:rPr>
          <w:b/>
          <w:bCs/>
          <w:sz w:val="24"/>
          <w:szCs w:val="24"/>
          <w:lang w:val="en-GB"/>
        </w:rPr>
        <w:t>229</w:t>
      </w:r>
      <w:r w:rsidRPr="003E00A5">
        <w:rPr>
          <w:sz w:val="24"/>
          <w:szCs w:val="24"/>
          <w:lang w:val="en-GB"/>
        </w:rPr>
        <w:t>, 675–691.</w:t>
      </w:r>
    </w:p>
    <w:p w14:paraId="2DFD9E3C" w14:textId="7CA62AC1" w:rsidR="0066218C" w:rsidRPr="003E00A5" w:rsidRDefault="0066218C" w:rsidP="003E00A5">
      <w:pPr>
        <w:pStyle w:val="bibitem"/>
        <w:widowControl/>
        <w:spacing w:line="480" w:lineRule="auto"/>
        <w:ind w:left="0" w:firstLine="0"/>
        <w:rPr>
          <w:sz w:val="24"/>
          <w:szCs w:val="24"/>
          <w:lang w:val="en-GB"/>
        </w:rPr>
      </w:pPr>
      <w:r w:rsidRPr="003E00A5">
        <w:rPr>
          <w:sz w:val="24"/>
          <w:szCs w:val="24"/>
          <w:lang w:val="en-GB"/>
        </w:rPr>
        <w:t>C</w:t>
      </w:r>
      <w:r w:rsidRPr="005D20EA">
        <w:rPr>
          <w:smallCaps/>
          <w:sz w:val="24"/>
          <w:szCs w:val="24"/>
          <w:lang w:val="en-GB"/>
        </w:rPr>
        <w:t>harmantier, A., McCleery, R.H., Cole, L.R., Perrins, C., Kruuk, L.E.B. &amp; Sheldon, B.</w:t>
      </w:r>
      <w:r w:rsidRPr="003E00A5">
        <w:rPr>
          <w:sz w:val="24"/>
          <w:szCs w:val="24"/>
          <w:lang w:val="en-GB"/>
        </w:rPr>
        <w:t>C. (2008</w:t>
      </w:r>
      <w:r w:rsidR="002D570D">
        <w:rPr>
          <w:sz w:val="24"/>
          <w:szCs w:val="24"/>
          <w:lang w:val="en-GB"/>
        </w:rPr>
        <w:t xml:space="preserve">). </w:t>
      </w:r>
      <w:r w:rsidRPr="003E00A5">
        <w:rPr>
          <w:sz w:val="24"/>
          <w:szCs w:val="24"/>
          <w:lang w:val="en-GB"/>
        </w:rPr>
        <w:t xml:space="preserve">Adaptive phenotypic plasticity in response to climate change in a wild bird population. </w:t>
      </w:r>
      <w:r w:rsidRPr="003E00A5">
        <w:rPr>
          <w:i/>
          <w:iCs/>
          <w:sz w:val="24"/>
          <w:szCs w:val="24"/>
          <w:lang w:val="en-GB"/>
        </w:rPr>
        <w:t>Science</w:t>
      </w:r>
      <w:r w:rsidRPr="003E00A5">
        <w:rPr>
          <w:sz w:val="24"/>
          <w:szCs w:val="24"/>
          <w:lang w:val="en-GB"/>
        </w:rPr>
        <w:t xml:space="preserve"> </w:t>
      </w:r>
      <w:r w:rsidRPr="003E00A5">
        <w:rPr>
          <w:b/>
          <w:bCs/>
          <w:sz w:val="24"/>
          <w:szCs w:val="24"/>
          <w:lang w:val="en-GB"/>
        </w:rPr>
        <w:t>320</w:t>
      </w:r>
      <w:r w:rsidRPr="003E00A5">
        <w:rPr>
          <w:sz w:val="24"/>
          <w:szCs w:val="24"/>
          <w:lang w:val="en-GB"/>
        </w:rPr>
        <w:t>, 800–803.</w:t>
      </w:r>
    </w:p>
    <w:p w14:paraId="75AC39A9" w14:textId="132DF2AD"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lastRenderedPageBreak/>
        <w:t xml:space="preserve">Chen, I.C., Hill, J.K., Ohlemuller, R., Roy, D.B. &amp; Thomas, C.D. </w:t>
      </w:r>
      <w:r w:rsidRPr="003E00A5">
        <w:rPr>
          <w:sz w:val="24"/>
          <w:szCs w:val="24"/>
          <w:lang w:val="en-GB"/>
        </w:rPr>
        <w:t>(2011</w:t>
      </w:r>
      <w:r w:rsidR="002D570D">
        <w:rPr>
          <w:sz w:val="24"/>
          <w:szCs w:val="24"/>
          <w:lang w:val="en-GB"/>
        </w:rPr>
        <w:t xml:space="preserve">). </w:t>
      </w:r>
      <w:r w:rsidRPr="003E00A5">
        <w:rPr>
          <w:sz w:val="24"/>
          <w:szCs w:val="24"/>
          <w:lang w:val="en-GB"/>
        </w:rPr>
        <w:t xml:space="preserve">Rapid range shifts of species associated with high levels of climate warming. </w:t>
      </w:r>
      <w:r w:rsidRPr="003E00A5">
        <w:rPr>
          <w:i/>
          <w:iCs/>
          <w:sz w:val="24"/>
          <w:szCs w:val="24"/>
          <w:lang w:val="en-GB"/>
        </w:rPr>
        <w:t>Science</w:t>
      </w:r>
      <w:r w:rsidRPr="003E00A5">
        <w:rPr>
          <w:sz w:val="24"/>
          <w:szCs w:val="24"/>
          <w:lang w:val="en-GB"/>
        </w:rPr>
        <w:t xml:space="preserve"> </w:t>
      </w:r>
      <w:r w:rsidRPr="003E00A5">
        <w:rPr>
          <w:b/>
          <w:bCs/>
          <w:sz w:val="24"/>
          <w:szCs w:val="24"/>
          <w:lang w:val="en-GB"/>
        </w:rPr>
        <w:t>333</w:t>
      </w:r>
      <w:r w:rsidRPr="003E00A5">
        <w:rPr>
          <w:sz w:val="24"/>
          <w:szCs w:val="24"/>
          <w:lang w:val="en-GB"/>
        </w:rPr>
        <w:t>, 1024–1026.</w:t>
      </w:r>
    </w:p>
    <w:p w14:paraId="6B2D0EBD" w14:textId="3EEBA950"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t>Chesson, P.</w:t>
      </w:r>
      <w:r w:rsidRPr="003E00A5">
        <w:rPr>
          <w:sz w:val="24"/>
          <w:szCs w:val="24"/>
          <w:lang w:val="en-GB"/>
        </w:rPr>
        <w:t xml:space="preserve"> (2000</w:t>
      </w:r>
      <w:r w:rsidR="002D570D">
        <w:rPr>
          <w:sz w:val="24"/>
          <w:szCs w:val="24"/>
          <w:lang w:val="en-GB"/>
        </w:rPr>
        <w:t xml:space="preserve">). </w:t>
      </w:r>
      <w:r w:rsidRPr="003E00A5">
        <w:rPr>
          <w:sz w:val="24"/>
          <w:szCs w:val="24"/>
          <w:lang w:val="en-GB"/>
        </w:rPr>
        <w:t xml:space="preserve">Mechanisms of maintenance of species diversity. </w:t>
      </w:r>
      <w:r w:rsidRPr="003E00A5">
        <w:rPr>
          <w:i/>
          <w:iCs/>
          <w:sz w:val="24"/>
          <w:szCs w:val="24"/>
          <w:lang w:val="en-GB"/>
        </w:rPr>
        <w:t>Annual Review of Ecology and Systematics</w:t>
      </w:r>
      <w:r w:rsidRPr="003E00A5">
        <w:rPr>
          <w:sz w:val="24"/>
          <w:szCs w:val="24"/>
          <w:lang w:val="en-GB"/>
        </w:rPr>
        <w:t xml:space="preserve"> </w:t>
      </w:r>
      <w:r w:rsidRPr="003E00A5">
        <w:rPr>
          <w:b/>
          <w:bCs/>
          <w:sz w:val="24"/>
          <w:szCs w:val="24"/>
          <w:lang w:val="en-GB"/>
        </w:rPr>
        <w:t>31</w:t>
      </w:r>
      <w:r w:rsidRPr="003E00A5">
        <w:rPr>
          <w:sz w:val="24"/>
          <w:szCs w:val="24"/>
          <w:lang w:val="en-GB"/>
        </w:rPr>
        <w:t>, 343–366.</w:t>
      </w:r>
    </w:p>
    <w:p w14:paraId="3A9B5CBA" w14:textId="423AFE00"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t xml:space="preserve">Chesson, P. </w:t>
      </w:r>
      <w:r w:rsidRPr="003E00A5">
        <w:rPr>
          <w:sz w:val="24"/>
          <w:szCs w:val="24"/>
          <w:lang w:val="en-GB"/>
        </w:rPr>
        <w:t>(2017</w:t>
      </w:r>
      <w:r w:rsidR="002D570D">
        <w:rPr>
          <w:sz w:val="24"/>
          <w:szCs w:val="24"/>
          <w:lang w:val="en-GB"/>
        </w:rPr>
        <w:t xml:space="preserve">). </w:t>
      </w:r>
      <w:r w:rsidRPr="003E00A5">
        <w:rPr>
          <w:sz w:val="24"/>
          <w:szCs w:val="24"/>
          <w:lang w:val="en-GB"/>
        </w:rPr>
        <w:t>A</w:t>
      </w:r>
      <w:ins w:id="119" w:author="Elizabeth Wolkovich" w:date="2021-07-02T11:42:00Z">
        <w:r w:rsidR="00F86A9E">
          <w:rPr>
            <w:sz w:val="24"/>
            <w:szCs w:val="24"/>
            <w:lang w:val="en-GB"/>
          </w:rPr>
          <w:t>EDT</w:t>
        </w:r>
      </w:ins>
      <w:del w:id="120" w:author="Elizabeth Wolkovich" w:date="2021-07-02T11:42:00Z">
        <w:r w:rsidRPr="003E00A5" w:rsidDel="00F86A9E">
          <w:rPr>
            <w:sz w:val="24"/>
            <w:szCs w:val="24"/>
            <w:lang w:val="en-GB"/>
          </w:rPr>
          <w:delText>edt</w:delText>
        </w:r>
      </w:del>
      <w:r w:rsidRPr="003E00A5">
        <w:rPr>
          <w:sz w:val="24"/>
          <w:szCs w:val="24"/>
          <w:lang w:val="en-GB"/>
        </w:rPr>
        <w:t xml:space="preserve">: </w:t>
      </w:r>
      <w:r w:rsidR="00AD18A1" w:rsidRPr="003E00A5">
        <w:rPr>
          <w:sz w:val="24"/>
          <w:szCs w:val="24"/>
          <w:lang w:val="en-GB"/>
        </w:rPr>
        <w:t>a</w:t>
      </w:r>
      <w:r w:rsidRPr="003E00A5">
        <w:rPr>
          <w:sz w:val="24"/>
          <w:szCs w:val="24"/>
          <w:lang w:val="en-GB"/>
        </w:rPr>
        <w:t xml:space="preserve"> new concept for ecological dynamics in the ever-changing world. </w:t>
      </w:r>
      <w:r w:rsidRPr="00AD18A1">
        <w:rPr>
          <w:i/>
          <w:iCs/>
          <w:sz w:val="24"/>
          <w:szCs w:val="24"/>
          <w:highlight w:val="yellow"/>
          <w:lang w:val="en-GB"/>
          <w:rPrChange w:id="121" w:author="Alison Cooper" w:date="2021-06-17T17:33:00Z">
            <w:rPr>
              <w:i/>
              <w:iCs/>
              <w:sz w:val="24"/>
              <w:szCs w:val="24"/>
              <w:lang w:val="en-GB"/>
            </w:rPr>
          </w:rPrChange>
        </w:rPr>
        <w:t>Plos Biology</w:t>
      </w:r>
      <w:r w:rsidRPr="00AD18A1">
        <w:rPr>
          <w:sz w:val="24"/>
          <w:szCs w:val="24"/>
          <w:highlight w:val="yellow"/>
          <w:lang w:val="en-GB"/>
          <w:rPrChange w:id="122" w:author="Alison Cooper" w:date="2021-06-17T17:33:00Z">
            <w:rPr>
              <w:sz w:val="24"/>
              <w:szCs w:val="24"/>
              <w:lang w:val="en-GB"/>
            </w:rPr>
          </w:rPrChange>
        </w:rPr>
        <w:t xml:space="preserve"> </w:t>
      </w:r>
      <w:r w:rsidRPr="00AD18A1">
        <w:rPr>
          <w:b/>
          <w:bCs/>
          <w:sz w:val="24"/>
          <w:szCs w:val="24"/>
          <w:highlight w:val="yellow"/>
          <w:lang w:val="en-GB"/>
          <w:rPrChange w:id="123" w:author="Alison Cooper" w:date="2021-06-17T17:33:00Z">
            <w:rPr>
              <w:b/>
              <w:bCs/>
              <w:sz w:val="24"/>
              <w:szCs w:val="24"/>
              <w:lang w:val="en-GB"/>
            </w:rPr>
          </w:rPrChange>
        </w:rPr>
        <w:t>15</w:t>
      </w:r>
      <w:ins w:id="124" w:author="Elizabeth Wolkovich" w:date="2021-07-02T11:42:00Z">
        <w:r w:rsidR="00E92CA8">
          <w:rPr>
            <w:b/>
            <w:bCs/>
            <w:sz w:val="24"/>
            <w:szCs w:val="24"/>
            <w:highlight w:val="yellow"/>
            <w:lang w:val="en-GB"/>
          </w:rPr>
          <w:t>(5): e2002634</w:t>
        </w:r>
      </w:ins>
      <w:r w:rsidRPr="00AD18A1">
        <w:rPr>
          <w:sz w:val="24"/>
          <w:szCs w:val="24"/>
          <w:highlight w:val="yellow"/>
          <w:lang w:val="en-GB"/>
          <w:rPrChange w:id="125" w:author="Alison Cooper" w:date="2021-06-17T17:33:00Z">
            <w:rPr>
              <w:sz w:val="24"/>
              <w:szCs w:val="24"/>
              <w:lang w:val="en-GB"/>
            </w:rPr>
          </w:rPrChange>
        </w:rPr>
        <w:t>.</w:t>
      </w:r>
    </w:p>
    <w:p w14:paraId="75410CFB" w14:textId="51486B89"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t>Chesson, P., Gebauer, R.L.E., Schwinning, S., Huntly, N., Wiegand, K., Ernest, M.S.K., Sher, A., Novoplansky, A. &amp; Weltzin, J.F.</w:t>
      </w:r>
      <w:r w:rsidRPr="003E00A5">
        <w:rPr>
          <w:sz w:val="24"/>
          <w:szCs w:val="24"/>
          <w:lang w:val="en-GB"/>
        </w:rPr>
        <w:t xml:space="preserve"> (2004</w:t>
      </w:r>
      <w:r w:rsidR="002D570D">
        <w:rPr>
          <w:sz w:val="24"/>
          <w:szCs w:val="24"/>
          <w:lang w:val="en-GB"/>
        </w:rPr>
        <w:t xml:space="preserve">). </w:t>
      </w:r>
      <w:r w:rsidRPr="003E00A5">
        <w:rPr>
          <w:sz w:val="24"/>
          <w:szCs w:val="24"/>
          <w:lang w:val="en-GB"/>
        </w:rPr>
        <w:t xml:space="preserve">Resource pulses, species interactions, and diversity maintenance in arid and semi-arid environments. </w:t>
      </w:r>
      <w:r w:rsidRPr="003E00A5">
        <w:rPr>
          <w:i/>
          <w:iCs/>
          <w:sz w:val="24"/>
          <w:szCs w:val="24"/>
          <w:lang w:val="en-GB"/>
        </w:rPr>
        <w:t>Oecologia</w:t>
      </w:r>
      <w:r w:rsidRPr="003E00A5">
        <w:rPr>
          <w:sz w:val="24"/>
          <w:szCs w:val="24"/>
          <w:lang w:val="en-GB"/>
        </w:rPr>
        <w:t xml:space="preserve"> </w:t>
      </w:r>
      <w:r w:rsidRPr="003E00A5">
        <w:rPr>
          <w:b/>
          <w:bCs/>
          <w:sz w:val="24"/>
          <w:szCs w:val="24"/>
          <w:lang w:val="en-GB"/>
        </w:rPr>
        <w:t>141</w:t>
      </w:r>
      <w:r w:rsidRPr="003E00A5">
        <w:rPr>
          <w:sz w:val="24"/>
          <w:szCs w:val="24"/>
          <w:lang w:val="en-GB"/>
        </w:rPr>
        <w:t>, 236–253.</w:t>
      </w:r>
    </w:p>
    <w:p w14:paraId="5B9BE8FA" w14:textId="0903ECA8"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t>Chesson, P. &amp; Huntly, N.</w:t>
      </w:r>
      <w:r w:rsidRPr="003E00A5">
        <w:rPr>
          <w:sz w:val="24"/>
          <w:szCs w:val="24"/>
          <w:lang w:val="en-GB"/>
        </w:rPr>
        <w:t xml:space="preserve"> (1993</w:t>
      </w:r>
      <w:r w:rsidR="002D570D">
        <w:rPr>
          <w:sz w:val="24"/>
          <w:szCs w:val="24"/>
          <w:lang w:val="en-GB"/>
        </w:rPr>
        <w:t xml:space="preserve">). </w:t>
      </w:r>
      <w:r w:rsidRPr="003E00A5">
        <w:rPr>
          <w:sz w:val="24"/>
          <w:szCs w:val="24"/>
          <w:lang w:val="en-GB"/>
        </w:rPr>
        <w:t xml:space="preserve">Temporal hierarchies of variation and the maintenance of diversity. </w:t>
      </w:r>
      <w:r w:rsidRPr="003E00A5">
        <w:rPr>
          <w:i/>
          <w:iCs/>
          <w:sz w:val="24"/>
          <w:szCs w:val="24"/>
          <w:lang w:val="en-GB"/>
        </w:rPr>
        <w:t>Plant Species Biology</w:t>
      </w:r>
      <w:r w:rsidRPr="003E00A5">
        <w:rPr>
          <w:sz w:val="24"/>
          <w:szCs w:val="24"/>
          <w:lang w:val="en-GB"/>
        </w:rPr>
        <w:t xml:space="preserve"> </w:t>
      </w:r>
      <w:r w:rsidRPr="003E00A5">
        <w:rPr>
          <w:b/>
          <w:bCs/>
          <w:sz w:val="24"/>
          <w:szCs w:val="24"/>
          <w:lang w:val="en-GB"/>
        </w:rPr>
        <w:t>8</w:t>
      </w:r>
      <w:r w:rsidRPr="003E00A5">
        <w:rPr>
          <w:sz w:val="24"/>
          <w:szCs w:val="24"/>
          <w:lang w:val="en-GB"/>
        </w:rPr>
        <w:t>, 195–206.</w:t>
      </w:r>
    </w:p>
    <w:p w14:paraId="074598F6" w14:textId="25F42792"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t>Chesson, P. &amp; Huntly, N.</w:t>
      </w:r>
      <w:r w:rsidRPr="003E00A5">
        <w:rPr>
          <w:sz w:val="24"/>
          <w:szCs w:val="24"/>
          <w:lang w:val="en-GB"/>
        </w:rPr>
        <w:t xml:space="preserve"> (1997</w:t>
      </w:r>
      <w:r w:rsidR="002D570D">
        <w:rPr>
          <w:sz w:val="24"/>
          <w:szCs w:val="24"/>
          <w:lang w:val="en-GB"/>
        </w:rPr>
        <w:t xml:space="preserve">). </w:t>
      </w:r>
      <w:r w:rsidRPr="003E00A5">
        <w:rPr>
          <w:sz w:val="24"/>
          <w:szCs w:val="24"/>
          <w:lang w:val="en-GB"/>
        </w:rPr>
        <w:t xml:space="preserve">The roles of harsh and fluctuating conditions in the dynamics of ecological communities. </w:t>
      </w:r>
      <w:r w:rsidRPr="003E00A5">
        <w:rPr>
          <w:i/>
          <w:iCs/>
          <w:sz w:val="24"/>
          <w:szCs w:val="24"/>
          <w:lang w:val="en-GB"/>
        </w:rPr>
        <w:t>American Naturalist</w:t>
      </w:r>
      <w:r w:rsidRPr="003E00A5">
        <w:rPr>
          <w:sz w:val="24"/>
          <w:szCs w:val="24"/>
          <w:lang w:val="en-GB"/>
        </w:rPr>
        <w:t xml:space="preserve"> </w:t>
      </w:r>
      <w:r w:rsidRPr="003E00A5">
        <w:rPr>
          <w:b/>
          <w:bCs/>
          <w:sz w:val="24"/>
          <w:szCs w:val="24"/>
          <w:lang w:val="en-GB"/>
        </w:rPr>
        <w:t>150</w:t>
      </w:r>
      <w:r w:rsidRPr="003E00A5">
        <w:rPr>
          <w:sz w:val="24"/>
          <w:szCs w:val="24"/>
          <w:lang w:val="en-GB"/>
        </w:rPr>
        <w:t>, 519–553.</w:t>
      </w:r>
    </w:p>
    <w:p w14:paraId="1409DC8D" w14:textId="428FD54F"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t>Chesson, P.L. &amp; Warner, R.R.</w:t>
      </w:r>
      <w:r w:rsidRPr="003E00A5">
        <w:rPr>
          <w:sz w:val="24"/>
          <w:szCs w:val="24"/>
          <w:lang w:val="en-GB"/>
        </w:rPr>
        <w:t xml:space="preserve"> (1981</w:t>
      </w:r>
      <w:r w:rsidR="002D570D">
        <w:rPr>
          <w:sz w:val="24"/>
          <w:szCs w:val="24"/>
          <w:lang w:val="en-GB"/>
        </w:rPr>
        <w:t xml:space="preserve">). </w:t>
      </w:r>
      <w:r w:rsidRPr="003E00A5">
        <w:rPr>
          <w:sz w:val="24"/>
          <w:szCs w:val="24"/>
          <w:lang w:val="en-GB"/>
        </w:rPr>
        <w:t xml:space="preserve">Environmental variability promotes coexistence in lottery competitive-systems. </w:t>
      </w:r>
      <w:r w:rsidRPr="003E00A5">
        <w:rPr>
          <w:i/>
          <w:iCs/>
          <w:sz w:val="24"/>
          <w:szCs w:val="24"/>
          <w:lang w:val="en-GB"/>
        </w:rPr>
        <w:t>American Naturalist</w:t>
      </w:r>
      <w:r w:rsidRPr="003E00A5">
        <w:rPr>
          <w:sz w:val="24"/>
          <w:szCs w:val="24"/>
          <w:lang w:val="en-GB"/>
        </w:rPr>
        <w:t xml:space="preserve"> </w:t>
      </w:r>
      <w:r w:rsidRPr="003E00A5">
        <w:rPr>
          <w:b/>
          <w:bCs/>
          <w:sz w:val="24"/>
          <w:szCs w:val="24"/>
          <w:lang w:val="en-GB"/>
        </w:rPr>
        <w:t>117</w:t>
      </w:r>
      <w:r w:rsidRPr="003E00A5">
        <w:rPr>
          <w:sz w:val="24"/>
          <w:szCs w:val="24"/>
          <w:lang w:val="en-GB"/>
        </w:rPr>
        <w:t>, 923–943.</w:t>
      </w:r>
    </w:p>
    <w:p w14:paraId="595ED620" w14:textId="7D5156D1"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t>Chevin, L.M. &amp; Lande, R.</w:t>
      </w:r>
      <w:r w:rsidRPr="003E00A5">
        <w:rPr>
          <w:sz w:val="24"/>
          <w:szCs w:val="24"/>
          <w:lang w:val="en-GB"/>
        </w:rPr>
        <w:t xml:space="preserve"> (2015</w:t>
      </w:r>
      <w:r w:rsidR="002D570D">
        <w:rPr>
          <w:sz w:val="24"/>
          <w:szCs w:val="24"/>
          <w:lang w:val="en-GB"/>
        </w:rPr>
        <w:t xml:space="preserve">). </w:t>
      </w:r>
      <w:r w:rsidRPr="003E00A5">
        <w:rPr>
          <w:sz w:val="24"/>
          <w:szCs w:val="24"/>
          <w:lang w:val="en-GB"/>
        </w:rPr>
        <w:t xml:space="preserve">Evolution of environmental cues for phenotypic plasticity. </w:t>
      </w:r>
      <w:r w:rsidRPr="003E00A5">
        <w:rPr>
          <w:i/>
          <w:iCs/>
          <w:sz w:val="24"/>
          <w:szCs w:val="24"/>
          <w:lang w:val="en-GB"/>
        </w:rPr>
        <w:t>Evolution</w:t>
      </w:r>
      <w:r w:rsidRPr="003E00A5">
        <w:rPr>
          <w:sz w:val="24"/>
          <w:szCs w:val="24"/>
          <w:lang w:val="en-GB"/>
        </w:rPr>
        <w:t xml:space="preserve"> </w:t>
      </w:r>
      <w:r w:rsidRPr="003E00A5">
        <w:rPr>
          <w:b/>
          <w:bCs/>
          <w:sz w:val="24"/>
          <w:szCs w:val="24"/>
          <w:lang w:val="en-GB"/>
        </w:rPr>
        <w:t>69</w:t>
      </w:r>
      <w:r w:rsidRPr="003E00A5">
        <w:rPr>
          <w:sz w:val="24"/>
          <w:szCs w:val="24"/>
          <w:lang w:val="en-GB"/>
        </w:rPr>
        <w:t>, 2767–2775.</w:t>
      </w:r>
    </w:p>
    <w:p w14:paraId="26497FB7" w14:textId="25EC6938"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t>Chevin, L.M., Lande, R. &amp; Mace, G.M.</w:t>
      </w:r>
      <w:r w:rsidRPr="003E00A5">
        <w:rPr>
          <w:sz w:val="24"/>
          <w:szCs w:val="24"/>
          <w:lang w:val="en-GB"/>
        </w:rPr>
        <w:t xml:space="preserve"> (2010</w:t>
      </w:r>
      <w:r w:rsidR="002D570D">
        <w:rPr>
          <w:sz w:val="24"/>
          <w:szCs w:val="24"/>
          <w:lang w:val="en-GB"/>
        </w:rPr>
        <w:t xml:space="preserve">). </w:t>
      </w:r>
      <w:r w:rsidRPr="003E00A5">
        <w:rPr>
          <w:sz w:val="24"/>
          <w:szCs w:val="24"/>
          <w:lang w:val="en-GB"/>
        </w:rPr>
        <w:t xml:space="preserve">Adaptation, plasticity, and extinction in a changing environment: </w:t>
      </w:r>
      <w:r w:rsidR="00AD18A1" w:rsidRPr="003E00A5">
        <w:rPr>
          <w:sz w:val="24"/>
          <w:szCs w:val="24"/>
          <w:lang w:val="en-GB"/>
        </w:rPr>
        <w:t>t</w:t>
      </w:r>
      <w:r w:rsidRPr="003E00A5">
        <w:rPr>
          <w:sz w:val="24"/>
          <w:szCs w:val="24"/>
          <w:lang w:val="en-GB"/>
        </w:rPr>
        <w:t xml:space="preserve">owards a predictive theory. </w:t>
      </w:r>
      <w:r w:rsidRPr="00AD18A1">
        <w:rPr>
          <w:i/>
          <w:iCs/>
          <w:sz w:val="24"/>
          <w:szCs w:val="24"/>
          <w:highlight w:val="yellow"/>
          <w:lang w:val="en-GB"/>
          <w:rPrChange w:id="126" w:author="Alison Cooper" w:date="2021-06-17T17:34:00Z">
            <w:rPr>
              <w:i/>
              <w:iCs/>
              <w:sz w:val="24"/>
              <w:szCs w:val="24"/>
              <w:lang w:val="en-GB"/>
            </w:rPr>
          </w:rPrChange>
        </w:rPr>
        <w:t>Plos Biology</w:t>
      </w:r>
      <w:r w:rsidRPr="00AD18A1">
        <w:rPr>
          <w:sz w:val="24"/>
          <w:szCs w:val="24"/>
          <w:highlight w:val="yellow"/>
          <w:lang w:val="en-GB"/>
          <w:rPrChange w:id="127" w:author="Alison Cooper" w:date="2021-06-17T17:34:00Z">
            <w:rPr>
              <w:sz w:val="24"/>
              <w:szCs w:val="24"/>
              <w:lang w:val="en-GB"/>
            </w:rPr>
          </w:rPrChange>
        </w:rPr>
        <w:t xml:space="preserve"> </w:t>
      </w:r>
      <w:r w:rsidRPr="00AD18A1">
        <w:rPr>
          <w:b/>
          <w:bCs/>
          <w:sz w:val="24"/>
          <w:szCs w:val="24"/>
          <w:highlight w:val="yellow"/>
          <w:lang w:val="en-GB"/>
          <w:rPrChange w:id="128" w:author="Alison Cooper" w:date="2021-06-17T17:34:00Z">
            <w:rPr>
              <w:b/>
              <w:bCs/>
              <w:sz w:val="24"/>
              <w:szCs w:val="24"/>
              <w:lang w:val="en-GB"/>
            </w:rPr>
          </w:rPrChange>
        </w:rPr>
        <w:t>8</w:t>
      </w:r>
      <w:ins w:id="129" w:author="Elizabeth Wolkovich" w:date="2021-07-02T11:43:00Z">
        <w:r w:rsidR="00AC351F">
          <w:rPr>
            <w:b/>
            <w:bCs/>
            <w:sz w:val="24"/>
            <w:szCs w:val="24"/>
            <w:highlight w:val="yellow"/>
            <w:lang w:val="en-GB"/>
          </w:rPr>
          <w:t>(4): e1000357</w:t>
        </w:r>
      </w:ins>
      <w:r w:rsidRPr="00AD18A1">
        <w:rPr>
          <w:sz w:val="24"/>
          <w:szCs w:val="24"/>
          <w:highlight w:val="yellow"/>
          <w:lang w:val="en-GB"/>
          <w:rPrChange w:id="130" w:author="Alison Cooper" w:date="2021-06-17T17:34:00Z">
            <w:rPr>
              <w:sz w:val="24"/>
              <w:szCs w:val="24"/>
              <w:lang w:val="en-GB"/>
            </w:rPr>
          </w:rPrChange>
        </w:rPr>
        <w:t>.</w:t>
      </w:r>
    </w:p>
    <w:p w14:paraId="6CB54D25" w14:textId="24F361C0"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t xml:space="preserve">Childs, D.Z., Metcalf, C.J.E. &amp; Rees, M. </w:t>
      </w:r>
      <w:r w:rsidRPr="003E00A5">
        <w:rPr>
          <w:sz w:val="24"/>
          <w:szCs w:val="24"/>
          <w:lang w:val="en-GB"/>
        </w:rPr>
        <w:t>(2010</w:t>
      </w:r>
      <w:r w:rsidR="002D570D">
        <w:rPr>
          <w:sz w:val="24"/>
          <w:szCs w:val="24"/>
          <w:lang w:val="en-GB"/>
        </w:rPr>
        <w:t xml:space="preserve">). </w:t>
      </w:r>
      <w:r w:rsidRPr="003E00A5">
        <w:rPr>
          <w:sz w:val="24"/>
          <w:szCs w:val="24"/>
          <w:lang w:val="en-GB"/>
        </w:rPr>
        <w:t xml:space="preserve">Evolutionary bet-hedging in the real world: empirical evidence and challenges revealed by plants. </w:t>
      </w:r>
      <w:r w:rsidRPr="003E00A5">
        <w:rPr>
          <w:i/>
          <w:iCs/>
          <w:sz w:val="24"/>
          <w:szCs w:val="24"/>
          <w:lang w:val="en-GB"/>
        </w:rPr>
        <w:t>Proceedings of the Royal Society B-Biological Sciences</w:t>
      </w:r>
      <w:r w:rsidRPr="003E00A5">
        <w:rPr>
          <w:sz w:val="24"/>
          <w:szCs w:val="24"/>
          <w:lang w:val="en-GB"/>
        </w:rPr>
        <w:t xml:space="preserve"> </w:t>
      </w:r>
      <w:r w:rsidRPr="003E00A5">
        <w:rPr>
          <w:b/>
          <w:bCs/>
          <w:sz w:val="24"/>
          <w:szCs w:val="24"/>
          <w:lang w:val="en-GB"/>
        </w:rPr>
        <w:t>277</w:t>
      </w:r>
      <w:r w:rsidRPr="003E00A5">
        <w:rPr>
          <w:sz w:val="24"/>
          <w:szCs w:val="24"/>
          <w:lang w:val="en-GB"/>
        </w:rPr>
        <w:t>, 3055–3064.</w:t>
      </w:r>
    </w:p>
    <w:p w14:paraId="025D7117" w14:textId="038E1CD6"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lastRenderedPageBreak/>
        <w:t xml:space="preserve">Chmura, H.E., Kharouba, H.M., Ashander, J., Ehlman, S.M., Rivest, E.B. &amp; Yang, L.H. </w:t>
      </w:r>
      <w:r w:rsidRPr="003E00A5">
        <w:rPr>
          <w:sz w:val="24"/>
          <w:szCs w:val="24"/>
          <w:lang w:val="en-GB"/>
        </w:rPr>
        <w:t>(2019</w:t>
      </w:r>
      <w:r w:rsidR="002D570D">
        <w:rPr>
          <w:sz w:val="24"/>
          <w:szCs w:val="24"/>
          <w:lang w:val="en-GB"/>
        </w:rPr>
        <w:t xml:space="preserve">). </w:t>
      </w:r>
      <w:r w:rsidRPr="003E00A5">
        <w:rPr>
          <w:sz w:val="24"/>
          <w:szCs w:val="24"/>
          <w:lang w:val="en-GB"/>
        </w:rPr>
        <w:t xml:space="preserve">The mechanisms of phenology: the patterns and processes of phenological shifts. </w:t>
      </w:r>
      <w:r w:rsidRPr="00AD18A1">
        <w:rPr>
          <w:i/>
          <w:iCs/>
          <w:sz w:val="24"/>
          <w:szCs w:val="24"/>
          <w:highlight w:val="yellow"/>
          <w:lang w:val="en-GB"/>
          <w:rPrChange w:id="131" w:author="Alison Cooper" w:date="2021-06-17T17:34:00Z">
            <w:rPr>
              <w:i/>
              <w:iCs/>
              <w:sz w:val="24"/>
              <w:szCs w:val="24"/>
              <w:lang w:val="en-GB"/>
            </w:rPr>
          </w:rPrChange>
        </w:rPr>
        <w:t>Ecological Monographs</w:t>
      </w:r>
      <w:r w:rsidRPr="00AD18A1">
        <w:rPr>
          <w:sz w:val="24"/>
          <w:szCs w:val="24"/>
          <w:highlight w:val="yellow"/>
          <w:lang w:val="en-GB"/>
          <w:rPrChange w:id="132" w:author="Alison Cooper" w:date="2021-06-17T17:34:00Z">
            <w:rPr>
              <w:sz w:val="24"/>
              <w:szCs w:val="24"/>
              <w:lang w:val="en-GB"/>
            </w:rPr>
          </w:rPrChange>
        </w:rPr>
        <w:t xml:space="preserve"> </w:t>
      </w:r>
      <w:r w:rsidRPr="00AD18A1">
        <w:rPr>
          <w:b/>
          <w:bCs/>
          <w:sz w:val="24"/>
          <w:szCs w:val="24"/>
          <w:highlight w:val="yellow"/>
          <w:lang w:val="en-GB"/>
          <w:rPrChange w:id="133" w:author="Alison Cooper" w:date="2021-06-17T17:34:00Z">
            <w:rPr>
              <w:b/>
              <w:bCs/>
              <w:sz w:val="24"/>
              <w:szCs w:val="24"/>
              <w:lang w:val="en-GB"/>
            </w:rPr>
          </w:rPrChange>
        </w:rPr>
        <w:t>89</w:t>
      </w:r>
      <w:ins w:id="134" w:author="Elizabeth Wolkovich" w:date="2021-07-02T11:43:00Z">
        <w:r w:rsidR="00DA17F3">
          <w:rPr>
            <w:b/>
            <w:bCs/>
            <w:sz w:val="24"/>
            <w:szCs w:val="24"/>
            <w:highlight w:val="yellow"/>
            <w:lang w:val="en-GB"/>
          </w:rPr>
          <w:t>(1): e01337</w:t>
        </w:r>
      </w:ins>
      <w:r w:rsidRPr="00AD18A1">
        <w:rPr>
          <w:sz w:val="24"/>
          <w:szCs w:val="24"/>
          <w:highlight w:val="yellow"/>
          <w:lang w:val="en-GB"/>
          <w:rPrChange w:id="135" w:author="Alison Cooper" w:date="2021-06-17T17:34:00Z">
            <w:rPr>
              <w:sz w:val="24"/>
              <w:szCs w:val="24"/>
              <w:lang w:val="en-GB"/>
            </w:rPr>
          </w:rPrChange>
        </w:rPr>
        <w:t>.</w:t>
      </w:r>
    </w:p>
    <w:p w14:paraId="55C84184" w14:textId="60A45E08"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t>Chuine, I., Bonhomme, M., Legave, J.M., de Cortazar-Atauri, I.G., Charrier, G., Lacointe, A. &amp; Ameglio, T</w:t>
      </w:r>
      <w:r w:rsidRPr="003E00A5">
        <w:rPr>
          <w:sz w:val="24"/>
          <w:szCs w:val="24"/>
          <w:lang w:val="en-GB"/>
        </w:rPr>
        <w:t>. (2016</w:t>
      </w:r>
      <w:r w:rsidR="002D570D">
        <w:rPr>
          <w:sz w:val="24"/>
          <w:szCs w:val="24"/>
          <w:lang w:val="en-GB"/>
        </w:rPr>
        <w:t xml:space="preserve">). </w:t>
      </w:r>
      <w:r w:rsidRPr="003E00A5">
        <w:rPr>
          <w:sz w:val="24"/>
          <w:szCs w:val="24"/>
          <w:lang w:val="en-GB"/>
        </w:rPr>
        <w:t xml:space="preserve">Can phenological models predict tree phenology accurately in the future? the unrevealed hurdle of endodormancy break. </w:t>
      </w:r>
      <w:r w:rsidRPr="003E00A5">
        <w:rPr>
          <w:i/>
          <w:iCs/>
          <w:sz w:val="24"/>
          <w:szCs w:val="24"/>
          <w:lang w:val="en-GB"/>
        </w:rPr>
        <w:t>Global Change Biology</w:t>
      </w:r>
      <w:r w:rsidRPr="003E00A5">
        <w:rPr>
          <w:sz w:val="24"/>
          <w:szCs w:val="24"/>
          <w:lang w:val="en-GB"/>
        </w:rPr>
        <w:t xml:space="preserve"> </w:t>
      </w:r>
      <w:r w:rsidRPr="003E00A5">
        <w:rPr>
          <w:b/>
          <w:bCs/>
          <w:sz w:val="24"/>
          <w:szCs w:val="24"/>
          <w:lang w:val="en-GB"/>
        </w:rPr>
        <w:t>22</w:t>
      </w:r>
      <w:r w:rsidRPr="003E00A5">
        <w:rPr>
          <w:sz w:val="24"/>
          <w:szCs w:val="24"/>
          <w:lang w:val="en-GB"/>
        </w:rPr>
        <w:t>, 3444–3460.</w:t>
      </w:r>
    </w:p>
    <w:p w14:paraId="7E864DB4" w14:textId="63D86007"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t>Chuine, I. &amp; Regniere, J</w:t>
      </w:r>
      <w:r w:rsidRPr="003E00A5">
        <w:rPr>
          <w:sz w:val="24"/>
          <w:szCs w:val="24"/>
          <w:lang w:val="en-GB"/>
        </w:rPr>
        <w:t>. (2017</w:t>
      </w:r>
      <w:r w:rsidR="002D570D">
        <w:rPr>
          <w:sz w:val="24"/>
          <w:szCs w:val="24"/>
          <w:lang w:val="en-GB"/>
        </w:rPr>
        <w:t xml:space="preserve">). </w:t>
      </w:r>
      <w:r w:rsidRPr="003E00A5">
        <w:rPr>
          <w:sz w:val="24"/>
          <w:szCs w:val="24"/>
          <w:lang w:val="en-GB"/>
        </w:rPr>
        <w:t xml:space="preserve">Process-based models of phenology for plants and animals. </w:t>
      </w:r>
      <w:r w:rsidRPr="003E00A5">
        <w:rPr>
          <w:i/>
          <w:iCs/>
          <w:sz w:val="24"/>
          <w:szCs w:val="24"/>
          <w:lang w:val="en-GB"/>
        </w:rPr>
        <w:t>Annual Review of Ecology, Evolution, and Systematics</w:t>
      </w:r>
      <w:r w:rsidRPr="003E00A5">
        <w:rPr>
          <w:sz w:val="24"/>
          <w:szCs w:val="24"/>
          <w:lang w:val="en-GB"/>
        </w:rPr>
        <w:t xml:space="preserve"> </w:t>
      </w:r>
      <w:r w:rsidRPr="003E00A5">
        <w:rPr>
          <w:b/>
          <w:bCs/>
          <w:sz w:val="24"/>
          <w:szCs w:val="24"/>
          <w:lang w:val="en-GB"/>
        </w:rPr>
        <w:t>48</w:t>
      </w:r>
      <w:r w:rsidRPr="003E00A5">
        <w:rPr>
          <w:sz w:val="24"/>
          <w:szCs w:val="24"/>
          <w:lang w:val="en-GB"/>
        </w:rPr>
        <w:t>, 159–182.</w:t>
      </w:r>
    </w:p>
    <w:p w14:paraId="015FE0B0" w14:textId="4625EBB5"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t>Cleland, E.E., Allen, J.M., Crimmins, T.M., Dunne, J.A., Pau, S., Travers, S.E., Zavaleta, E.S. &amp; Wolkovich, E.M.</w:t>
      </w:r>
      <w:r w:rsidRPr="003E00A5">
        <w:rPr>
          <w:sz w:val="24"/>
          <w:szCs w:val="24"/>
          <w:lang w:val="en-GB"/>
        </w:rPr>
        <w:t xml:space="preserve"> (2012</w:t>
      </w:r>
      <w:r w:rsidR="002D570D">
        <w:rPr>
          <w:sz w:val="24"/>
          <w:szCs w:val="24"/>
          <w:lang w:val="en-GB"/>
        </w:rPr>
        <w:t xml:space="preserve">). </w:t>
      </w:r>
      <w:r w:rsidRPr="003E00A5">
        <w:rPr>
          <w:sz w:val="24"/>
          <w:szCs w:val="24"/>
          <w:lang w:val="en-GB"/>
        </w:rPr>
        <w:t xml:space="preserve">Phenological tracking enables positive species responses to climate change. </w:t>
      </w:r>
      <w:r w:rsidRPr="003E00A5">
        <w:rPr>
          <w:i/>
          <w:iCs/>
          <w:sz w:val="24"/>
          <w:szCs w:val="24"/>
          <w:lang w:val="en-GB"/>
        </w:rPr>
        <w:t>Ecology</w:t>
      </w:r>
      <w:r w:rsidRPr="003E00A5">
        <w:rPr>
          <w:sz w:val="24"/>
          <w:szCs w:val="24"/>
          <w:lang w:val="en-GB"/>
        </w:rPr>
        <w:t xml:space="preserve"> </w:t>
      </w:r>
      <w:r w:rsidRPr="003E00A5">
        <w:rPr>
          <w:b/>
          <w:bCs/>
          <w:sz w:val="24"/>
          <w:szCs w:val="24"/>
          <w:lang w:val="en-GB"/>
        </w:rPr>
        <w:t>93</w:t>
      </w:r>
      <w:r w:rsidRPr="003E00A5">
        <w:rPr>
          <w:sz w:val="24"/>
          <w:szCs w:val="24"/>
          <w:lang w:val="en-GB"/>
        </w:rPr>
        <w:t>, 1765–1771.</w:t>
      </w:r>
    </w:p>
    <w:p w14:paraId="563B81CC" w14:textId="137301F3"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t>Cohen, J.M., Lajeunesse, M.J. &amp; Rohr, J.R.</w:t>
      </w:r>
      <w:r w:rsidRPr="003E00A5">
        <w:rPr>
          <w:sz w:val="24"/>
          <w:szCs w:val="24"/>
          <w:lang w:val="en-GB"/>
        </w:rPr>
        <w:t xml:space="preserve"> (2018</w:t>
      </w:r>
      <w:r w:rsidR="002D570D">
        <w:rPr>
          <w:sz w:val="24"/>
          <w:szCs w:val="24"/>
          <w:lang w:val="en-GB"/>
        </w:rPr>
        <w:t xml:space="preserve">). </w:t>
      </w:r>
      <w:r w:rsidRPr="003E00A5">
        <w:rPr>
          <w:sz w:val="24"/>
          <w:szCs w:val="24"/>
          <w:lang w:val="en-GB"/>
        </w:rPr>
        <w:t xml:space="preserve">A global synthesis of animal phenological responses to climate change. </w:t>
      </w:r>
      <w:r w:rsidRPr="003E00A5">
        <w:rPr>
          <w:i/>
          <w:iCs/>
          <w:sz w:val="24"/>
          <w:szCs w:val="24"/>
          <w:lang w:val="en-GB"/>
        </w:rPr>
        <w:t>Nature Climate Change</w:t>
      </w:r>
      <w:r w:rsidRPr="003E00A5">
        <w:rPr>
          <w:sz w:val="24"/>
          <w:szCs w:val="24"/>
          <w:lang w:val="en-GB"/>
        </w:rPr>
        <w:t xml:space="preserve"> </w:t>
      </w:r>
      <w:r w:rsidRPr="003E00A5">
        <w:rPr>
          <w:b/>
          <w:bCs/>
          <w:sz w:val="24"/>
          <w:szCs w:val="24"/>
          <w:lang w:val="en-GB"/>
        </w:rPr>
        <w:t>8</w:t>
      </w:r>
      <w:r w:rsidRPr="003E00A5">
        <w:rPr>
          <w:sz w:val="24"/>
          <w:szCs w:val="24"/>
          <w:lang w:val="en-GB"/>
        </w:rPr>
        <w:t xml:space="preserve">, </w:t>
      </w:r>
      <w:r w:rsidRPr="00AD18A1">
        <w:rPr>
          <w:sz w:val="24"/>
          <w:szCs w:val="24"/>
          <w:highlight w:val="yellow"/>
          <w:lang w:val="en-GB"/>
          <w:rPrChange w:id="136" w:author="Alison Cooper" w:date="2021-06-17T17:34:00Z">
            <w:rPr>
              <w:sz w:val="24"/>
              <w:szCs w:val="24"/>
              <w:lang w:val="en-GB"/>
            </w:rPr>
          </w:rPrChange>
        </w:rPr>
        <w:t>224–</w:t>
      </w:r>
      <w:ins w:id="137" w:author="Elizabeth Wolkovich" w:date="2021-07-02T11:44:00Z">
        <w:r w:rsidR="00876C32">
          <w:rPr>
            <w:sz w:val="24"/>
            <w:szCs w:val="24"/>
            <w:highlight w:val="yellow"/>
            <w:lang w:val="en-GB"/>
          </w:rPr>
          <w:t>228</w:t>
        </w:r>
      </w:ins>
      <w:del w:id="138" w:author="Elizabeth Wolkovich" w:date="2021-07-02T11:44:00Z">
        <w:r w:rsidRPr="00AD18A1" w:rsidDel="00876C32">
          <w:rPr>
            <w:sz w:val="24"/>
            <w:szCs w:val="24"/>
            <w:highlight w:val="yellow"/>
            <w:lang w:val="en-GB"/>
            <w:rPrChange w:id="139" w:author="Alison Cooper" w:date="2021-06-17T17:34:00Z">
              <w:rPr>
                <w:sz w:val="24"/>
                <w:szCs w:val="24"/>
                <w:lang w:val="en-GB"/>
              </w:rPr>
            </w:rPrChange>
          </w:rPr>
          <w:delText>+</w:delText>
        </w:r>
      </w:del>
      <w:r w:rsidRPr="00AD18A1">
        <w:rPr>
          <w:sz w:val="24"/>
          <w:szCs w:val="24"/>
          <w:highlight w:val="yellow"/>
          <w:lang w:val="en-GB"/>
          <w:rPrChange w:id="140" w:author="Alison Cooper" w:date="2021-06-17T17:34:00Z">
            <w:rPr>
              <w:sz w:val="24"/>
              <w:szCs w:val="24"/>
              <w:lang w:val="en-GB"/>
            </w:rPr>
          </w:rPrChange>
        </w:rPr>
        <w:t>.</w:t>
      </w:r>
    </w:p>
    <w:p w14:paraId="43EF625A" w14:textId="02EFE4F9"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t xml:space="preserve">Colautti, R.I., </w:t>
      </w:r>
      <w:del w:id="141" w:author="Alison Cooper" w:date="2021-06-17T17:34:00Z">
        <w:r w:rsidRPr="005D20EA" w:rsidDel="00AD18A1">
          <w:rPr>
            <w:smallCaps/>
            <w:sz w:val="24"/>
            <w:szCs w:val="24"/>
            <w:lang w:val="en-GB"/>
          </w:rPr>
          <w:delText>A</w:delText>
        </w:r>
      </w:del>
      <w:ins w:id="142" w:author="Alison Cooper" w:date="2021-06-17T17:34:00Z">
        <w:r w:rsidR="00AD18A1">
          <w:rPr>
            <w:smallCaps/>
            <w:sz w:val="24"/>
            <w:szCs w:val="24"/>
            <w:lang w:val="en-GB"/>
          </w:rPr>
          <w:t>Å</w:t>
        </w:r>
      </w:ins>
      <w:del w:id="143" w:author="Alison Cooper" w:date="2021-06-17T17:34:00Z">
        <w:r w:rsidRPr="005D20EA" w:rsidDel="00AD18A1">
          <w:rPr>
            <w:smallCaps/>
            <w:sz w:val="24"/>
            <w:szCs w:val="24"/>
            <w:lang w:val="en-GB"/>
          </w:rPr>
          <w:delText>ring;</w:delText>
        </w:r>
      </w:del>
      <w:r w:rsidRPr="005D20EA">
        <w:rPr>
          <w:smallCaps/>
          <w:sz w:val="24"/>
          <w:szCs w:val="24"/>
          <w:lang w:val="en-GB"/>
        </w:rPr>
        <w:t>gren, J. &amp; Anderson, J.T.</w:t>
      </w:r>
      <w:r w:rsidRPr="003E00A5">
        <w:rPr>
          <w:sz w:val="24"/>
          <w:szCs w:val="24"/>
          <w:lang w:val="en-GB"/>
        </w:rPr>
        <w:t xml:space="preserve"> (2017</w:t>
      </w:r>
      <w:r w:rsidR="002D570D">
        <w:rPr>
          <w:sz w:val="24"/>
          <w:szCs w:val="24"/>
          <w:lang w:val="en-GB"/>
        </w:rPr>
        <w:t xml:space="preserve">). </w:t>
      </w:r>
      <w:r w:rsidRPr="003E00A5">
        <w:rPr>
          <w:sz w:val="24"/>
          <w:szCs w:val="24"/>
          <w:lang w:val="en-GB"/>
        </w:rPr>
        <w:t xml:space="preserve">Phenological shifts of native and invasive species under climate change: insights from the </w:t>
      </w:r>
      <w:ins w:id="144" w:author="Alison Cooper" w:date="2021-06-17T17:36:00Z">
        <w:r w:rsidR="00AD18A1" w:rsidRPr="00AD18A1">
          <w:rPr>
            <w:i/>
            <w:iCs/>
            <w:sz w:val="24"/>
            <w:szCs w:val="24"/>
            <w:lang w:val="en-GB"/>
            <w:rPrChange w:id="145" w:author="Alison Cooper" w:date="2021-06-17T17:37:00Z">
              <w:rPr>
                <w:sz w:val="24"/>
                <w:szCs w:val="24"/>
                <w:lang w:val="en-GB"/>
              </w:rPr>
            </w:rPrChange>
          </w:rPr>
          <w:t>B</w:t>
        </w:r>
      </w:ins>
      <w:del w:id="146" w:author="Alison Cooper" w:date="2021-06-17T17:36:00Z">
        <w:r w:rsidRPr="00AD18A1" w:rsidDel="00AD18A1">
          <w:rPr>
            <w:i/>
            <w:iCs/>
            <w:sz w:val="24"/>
            <w:szCs w:val="24"/>
            <w:lang w:val="en-GB"/>
            <w:rPrChange w:id="147" w:author="Alison Cooper" w:date="2021-06-17T17:37:00Z">
              <w:rPr>
                <w:sz w:val="24"/>
                <w:szCs w:val="24"/>
                <w:lang w:val="en-GB"/>
              </w:rPr>
            </w:rPrChange>
          </w:rPr>
          <w:delText>b</w:delText>
        </w:r>
      </w:del>
      <w:r w:rsidRPr="00AD18A1">
        <w:rPr>
          <w:i/>
          <w:iCs/>
          <w:sz w:val="24"/>
          <w:szCs w:val="24"/>
          <w:lang w:val="en-GB"/>
          <w:rPrChange w:id="148" w:author="Alison Cooper" w:date="2021-06-17T17:37:00Z">
            <w:rPr>
              <w:sz w:val="24"/>
              <w:szCs w:val="24"/>
              <w:lang w:val="en-GB"/>
            </w:rPr>
          </w:rPrChange>
        </w:rPr>
        <w:t>oechera</w:t>
      </w:r>
      <w:del w:id="149" w:author="Alison Cooper" w:date="2021-06-17T17:36:00Z">
        <w:r w:rsidRPr="00AD18A1" w:rsidDel="00AD18A1">
          <w:rPr>
            <w:i/>
            <w:iCs/>
            <w:sz w:val="24"/>
            <w:szCs w:val="24"/>
            <w:lang w:val="en-GB"/>
            <w:rPrChange w:id="150" w:author="Alison Cooper" w:date="2021-06-17T17:37:00Z">
              <w:rPr>
                <w:sz w:val="24"/>
                <w:szCs w:val="24"/>
                <w:lang w:val="en-GB"/>
              </w:rPr>
            </w:rPrChange>
          </w:rPr>
          <w:delText xml:space="preserve"> </w:delText>
        </w:r>
      </w:del>
      <w:ins w:id="151" w:author="Alison Cooper" w:date="2021-06-17T17:36:00Z">
        <w:r w:rsidR="00AD18A1" w:rsidRPr="00AD18A1">
          <w:rPr>
            <w:i/>
            <w:iCs/>
            <w:sz w:val="24"/>
            <w:szCs w:val="24"/>
            <w:lang w:val="en-GB"/>
            <w:rPrChange w:id="152" w:author="Alison Cooper" w:date="2021-06-17T17:37:00Z">
              <w:rPr>
                <w:sz w:val="24"/>
                <w:szCs w:val="24"/>
                <w:lang w:val="en-GB"/>
              </w:rPr>
            </w:rPrChange>
          </w:rPr>
          <w:t>–</w:t>
        </w:r>
      </w:ins>
      <w:del w:id="153" w:author="Alison Cooper" w:date="2021-06-17T17:36:00Z">
        <w:r w:rsidRPr="00AD18A1" w:rsidDel="00AD18A1">
          <w:rPr>
            <w:i/>
            <w:iCs/>
            <w:sz w:val="24"/>
            <w:szCs w:val="24"/>
            <w:lang w:val="en-GB"/>
            <w:rPrChange w:id="154" w:author="Alison Cooper" w:date="2021-06-17T17:37:00Z">
              <w:rPr>
                <w:sz w:val="24"/>
                <w:szCs w:val="24"/>
                <w:lang w:val="en-GB"/>
              </w:rPr>
            </w:rPrChange>
          </w:rPr>
          <w:delText xml:space="preserve">- </w:delText>
        </w:r>
      </w:del>
      <w:ins w:id="155" w:author="Alison Cooper" w:date="2021-06-17T17:36:00Z">
        <w:r w:rsidR="00AD18A1" w:rsidRPr="00AD18A1">
          <w:rPr>
            <w:i/>
            <w:iCs/>
            <w:sz w:val="24"/>
            <w:szCs w:val="24"/>
            <w:lang w:val="en-GB"/>
            <w:rPrChange w:id="156" w:author="Alison Cooper" w:date="2021-06-17T17:37:00Z">
              <w:rPr>
                <w:sz w:val="24"/>
                <w:szCs w:val="24"/>
                <w:lang w:val="en-GB"/>
              </w:rPr>
            </w:rPrChange>
          </w:rPr>
          <w:t>L</w:t>
        </w:r>
      </w:ins>
      <w:del w:id="157" w:author="Alison Cooper" w:date="2021-06-17T17:36:00Z">
        <w:r w:rsidRPr="00AD18A1" w:rsidDel="00AD18A1">
          <w:rPr>
            <w:i/>
            <w:iCs/>
            <w:sz w:val="24"/>
            <w:szCs w:val="24"/>
            <w:lang w:val="en-GB"/>
            <w:rPrChange w:id="158" w:author="Alison Cooper" w:date="2021-06-17T17:37:00Z">
              <w:rPr>
                <w:sz w:val="24"/>
                <w:szCs w:val="24"/>
                <w:lang w:val="en-GB"/>
              </w:rPr>
            </w:rPrChange>
          </w:rPr>
          <w:delText>l</w:delText>
        </w:r>
      </w:del>
      <w:r w:rsidRPr="00AD18A1">
        <w:rPr>
          <w:i/>
          <w:iCs/>
          <w:sz w:val="24"/>
          <w:szCs w:val="24"/>
          <w:lang w:val="en-GB"/>
          <w:rPrChange w:id="159" w:author="Alison Cooper" w:date="2021-06-17T17:37:00Z">
            <w:rPr>
              <w:sz w:val="24"/>
              <w:szCs w:val="24"/>
              <w:lang w:val="en-GB"/>
            </w:rPr>
          </w:rPrChange>
        </w:rPr>
        <w:t>ythrum</w:t>
      </w:r>
      <w:r w:rsidRPr="003E00A5">
        <w:rPr>
          <w:sz w:val="24"/>
          <w:szCs w:val="24"/>
          <w:lang w:val="en-GB"/>
        </w:rPr>
        <w:t xml:space="preserve"> model. </w:t>
      </w:r>
      <w:r w:rsidRPr="00AD18A1">
        <w:rPr>
          <w:i/>
          <w:iCs/>
          <w:sz w:val="24"/>
          <w:szCs w:val="24"/>
          <w:highlight w:val="yellow"/>
          <w:lang w:val="en-GB"/>
          <w:rPrChange w:id="160" w:author="Alison Cooper" w:date="2021-06-17T17:34:00Z">
            <w:rPr>
              <w:i/>
              <w:iCs/>
              <w:sz w:val="24"/>
              <w:szCs w:val="24"/>
              <w:lang w:val="en-GB"/>
            </w:rPr>
          </w:rPrChange>
        </w:rPr>
        <w:t>Philosophical Transactions of the Royal Society B-Biological Sciences</w:t>
      </w:r>
      <w:r w:rsidRPr="00AD18A1">
        <w:rPr>
          <w:sz w:val="24"/>
          <w:szCs w:val="24"/>
          <w:highlight w:val="yellow"/>
          <w:lang w:val="en-GB"/>
          <w:rPrChange w:id="161" w:author="Alison Cooper" w:date="2021-06-17T17:34:00Z">
            <w:rPr>
              <w:sz w:val="24"/>
              <w:szCs w:val="24"/>
              <w:lang w:val="en-GB"/>
            </w:rPr>
          </w:rPrChange>
        </w:rPr>
        <w:t xml:space="preserve"> </w:t>
      </w:r>
      <w:r w:rsidRPr="00AD18A1">
        <w:rPr>
          <w:b/>
          <w:bCs/>
          <w:sz w:val="24"/>
          <w:szCs w:val="24"/>
          <w:highlight w:val="yellow"/>
          <w:lang w:val="en-GB"/>
          <w:rPrChange w:id="162" w:author="Alison Cooper" w:date="2021-06-17T17:34:00Z">
            <w:rPr>
              <w:b/>
              <w:bCs/>
              <w:sz w:val="24"/>
              <w:szCs w:val="24"/>
              <w:lang w:val="en-GB"/>
            </w:rPr>
          </w:rPrChange>
        </w:rPr>
        <w:t>372</w:t>
      </w:r>
      <w:ins w:id="163" w:author="Elizabeth Wolkovich" w:date="2021-07-02T11:44:00Z">
        <w:r w:rsidR="00CB5E22">
          <w:rPr>
            <w:b/>
            <w:bCs/>
            <w:sz w:val="24"/>
            <w:szCs w:val="24"/>
            <w:highlight w:val="yellow"/>
            <w:lang w:val="en-GB"/>
          </w:rPr>
          <w:t>: 20160032</w:t>
        </w:r>
      </w:ins>
      <w:r w:rsidRPr="00AD18A1">
        <w:rPr>
          <w:sz w:val="24"/>
          <w:szCs w:val="24"/>
          <w:highlight w:val="yellow"/>
          <w:lang w:val="en-GB"/>
          <w:rPrChange w:id="164" w:author="Alison Cooper" w:date="2021-06-17T17:34:00Z">
            <w:rPr>
              <w:sz w:val="24"/>
              <w:szCs w:val="24"/>
              <w:lang w:val="en-GB"/>
            </w:rPr>
          </w:rPrChange>
        </w:rPr>
        <w:t>.</w:t>
      </w:r>
    </w:p>
    <w:p w14:paraId="519CE392" w14:textId="657DB634"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t xml:space="preserve">Collins, M., Knutti, R., Arblaster, J.L., Dufresne, T., Fichefet, P., Friedlingstein, X., Gao, W., Gutowski, T., Johns, G., Krinner, M., Shongwe, C., Tebaldi, A., Weaver &amp; Wehner, M. </w:t>
      </w:r>
      <w:r w:rsidRPr="003E00A5">
        <w:rPr>
          <w:sz w:val="24"/>
          <w:szCs w:val="24"/>
          <w:lang w:val="en-GB"/>
        </w:rPr>
        <w:t>(2013</w:t>
      </w:r>
      <w:r w:rsidR="002D570D">
        <w:rPr>
          <w:sz w:val="24"/>
          <w:szCs w:val="24"/>
          <w:lang w:val="en-GB"/>
        </w:rPr>
        <w:t xml:space="preserve">). </w:t>
      </w:r>
      <w:r w:rsidRPr="003E00A5">
        <w:rPr>
          <w:i/>
          <w:iCs/>
          <w:sz w:val="24"/>
          <w:szCs w:val="24"/>
          <w:lang w:val="en-GB"/>
        </w:rPr>
        <w:t>Climate Change 2013: The Physical Science Basis – Working Group I Contribution to the Fifth Assessment Report of the Intergovernmental Panel on Climate Change</w:t>
      </w:r>
      <w:r w:rsidRPr="003E00A5">
        <w:rPr>
          <w:sz w:val="24"/>
          <w:szCs w:val="24"/>
          <w:lang w:val="en-GB"/>
        </w:rPr>
        <w:t>, chap. Long-term Climate Change: Projections, Commitments and Irreversibility, pp. 1029–1119. Cambridge University Press.</w:t>
      </w:r>
    </w:p>
    <w:p w14:paraId="0AD33FD1" w14:textId="4D73B630"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t>Cook, B.I. &amp; Wolkovich, E.M.</w:t>
      </w:r>
      <w:r w:rsidRPr="003E00A5">
        <w:rPr>
          <w:sz w:val="24"/>
          <w:szCs w:val="24"/>
          <w:lang w:val="en-GB"/>
        </w:rPr>
        <w:t xml:space="preserve"> (2016</w:t>
      </w:r>
      <w:r w:rsidR="002D570D">
        <w:rPr>
          <w:sz w:val="24"/>
          <w:szCs w:val="24"/>
          <w:lang w:val="en-GB"/>
        </w:rPr>
        <w:t xml:space="preserve">). </w:t>
      </w:r>
      <w:r w:rsidRPr="003E00A5">
        <w:rPr>
          <w:sz w:val="24"/>
          <w:szCs w:val="24"/>
          <w:lang w:val="en-GB"/>
        </w:rPr>
        <w:t xml:space="preserve">Climate change decouples drought from early wine grape harvests in France. </w:t>
      </w:r>
      <w:r w:rsidRPr="003E00A5">
        <w:rPr>
          <w:i/>
          <w:iCs/>
          <w:sz w:val="24"/>
          <w:szCs w:val="24"/>
          <w:lang w:val="en-GB"/>
        </w:rPr>
        <w:t>Nature Climate Change</w:t>
      </w:r>
      <w:r w:rsidRPr="003E00A5">
        <w:rPr>
          <w:sz w:val="24"/>
          <w:szCs w:val="24"/>
          <w:lang w:val="en-GB"/>
        </w:rPr>
        <w:t xml:space="preserve"> </w:t>
      </w:r>
      <w:r w:rsidRPr="003E00A5">
        <w:rPr>
          <w:b/>
          <w:bCs/>
          <w:sz w:val="24"/>
          <w:szCs w:val="24"/>
          <w:lang w:val="en-GB"/>
        </w:rPr>
        <w:t>6</w:t>
      </w:r>
      <w:r w:rsidRPr="003E00A5">
        <w:rPr>
          <w:sz w:val="24"/>
          <w:szCs w:val="24"/>
          <w:lang w:val="en-GB"/>
        </w:rPr>
        <w:t>, 715–719.</w:t>
      </w:r>
    </w:p>
    <w:p w14:paraId="6543FE5B" w14:textId="73758C3C"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lastRenderedPageBreak/>
        <w:t>Cook, B.I., Wolkovich, E.M. &amp; Parmesan, C.</w:t>
      </w:r>
      <w:r w:rsidRPr="003E00A5">
        <w:rPr>
          <w:sz w:val="24"/>
          <w:szCs w:val="24"/>
          <w:lang w:val="en-GB"/>
        </w:rPr>
        <w:t xml:space="preserve"> (2012</w:t>
      </w:r>
      <w:r w:rsidR="002D570D">
        <w:rPr>
          <w:sz w:val="24"/>
          <w:szCs w:val="24"/>
          <w:lang w:val="en-GB"/>
        </w:rPr>
        <w:t xml:space="preserve">). </w:t>
      </w:r>
      <w:r w:rsidRPr="003E00A5">
        <w:rPr>
          <w:sz w:val="24"/>
          <w:szCs w:val="24"/>
          <w:lang w:val="en-GB"/>
        </w:rPr>
        <w:t xml:space="preserve">Divergent responses to spring and winter warming drive community level flowering trends. </w:t>
      </w:r>
      <w:r w:rsidRPr="003E00A5">
        <w:rPr>
          <w:i/>
          <w:iCs/>
          <w:sz w:val="24"/>
          <w:szCs w:val="24"/>
          <w:lang w:val="en-GB"/>
        </w:rPr>
        <w:t>Proceedings of the National Academy of Sciences of the United States of America</w:t>
      </w:r>
      <w:r w:rsidRPr="003E00A5">
        <w:rPr>
          <w:sz w:val="24"/>
          <w:szCs w:val="24"/>
          <w:lang w:val="en-GB"/>
        </w:rPr>
        <w:t xml:space="preserve"> </w:t>
      </w:r>
      <w:r w:rsidRPr="003E00A5">
        <w:rPr>
          <w:b/>
          <w:bCs/>
          <w:sz w:val="24"/>
          <w:szCs w:val="24"/>
          <w:lang w:val="en-GB"/>
        </w:rPr>
        <w:t>109</w:t>
      </w:r>
      <w:r w:rsidRPr="003E00A5">
        <w:rPr>
          <w:sz w:val="24"/>
          <w:szCs w:val="24"/>
          <w:lang w:val="en-GB"/>
        </w:rPr>
        <w:t>, 9000–9005.</w:t>
      </w:r>
    </w:p>
    <w:p w14:paraId="7C81C332" w14:textId="1A61F85E"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t xml:space="preserve">Craine, J.M., Wolkovich, E.M., Towne, E.G. &amp; Kembel, S.W. </w:t>
      </w:r>
      <w:r w:rsidRPr="003E00A5">
        <w:rPr>
          <w:sz w:val="24"/>
          <w:szCs w:val="24"/>
          <w:lang w:val="en-GB"/>
        </w:rPr>
        <w:t>(2012</w:t>
      </w:r>
      <w:r w:rsidR="002D570D">
        <w:rPr>
          <w:sz w:val="24"/>
          <w:szCs w:val="24"/>
          <w:lang w:val="en-GB"/>
        </w:rPr>
        <w:t xml:space="preserve">). </w:t>
      </w:r>
      <w:r w:rsidRPr="003E00A5">
        <w:rPr>
          <w:sz w:val="24"/>
          <w:szCs w:val="24"/>
          <w:lang w:val="en-GB"/>
        </w:rPr>
        <w:t xml:space="preserve">Flowering phenology as a functional trait in a tallgrass prairie. </w:t>
      </w:r>
      <w:r w:rsidRPr="003E00A5">
        <w:rPr>
          <w:i/>
          <w:iCs/>
          <w:sz w:val="24"/>
          <w:szCs w:val="24"/>
          <w:lang w:val="en-GB"/>
        </w:rPr>
        <w:t>New Phytologist</w:t>
      </w:r>
      <w:r w:rsidRPr="003E00A5">
        <w:rPr>
          <w:sz w:val="24"/>
          <w:szCs w:val="24"/>
          <w:lang w:val="en-GB"/>
        </w:rPr>
        <w:t xml:space="preserve"> </w:t>
      </w:r>
      <w:r w:rsidRPr="003E00A5">
        <w:rPr>
          <w:b/>
          <w:bCs/>
          <w:sz w:val="24"/>
          <w:szCs w:val="24"/>
          <w:lang w:val="en-GB"/>
        </w:rPr>
        <w:t>193</w:t>
      </w:r>
      <w:r w:rsidRPr="003E00A5">
        <w:rPr>
          <w:sz w:val="24"/>
          <w:szCs w:val="24"/>
          <w:lang w:val="en-GB"/>
        </w:rPr>
        <w:t>, 673–682.</w:t>
      </w:r>
    </w:p>
    <w:p w14:paraId="192A42B6" w14:textId="04DB5935"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t>de Casas, R.R., Donohue, K., Venable, D.L. &amp; Cheptou, P.O.</w:t>
      </w:r>
      <w:r w:rsidRPr="003E00A5">
        <w:rPr>
          <w:sz w:val="24"/>
          <w:szCs w:val="24"/>
          <w:lang w:val="en-GB"/>
        </w:rPr>
        <w:t xml:space="preserve"> (2015</w:t>
      </w:r>
      <w:r w:rsidR="002D570D">
        <w:rPr>
          <w:sz w:val="24"/>
          <w:szCs w:val="24"/>
          <w:lang w:val="en-GB"/>
        </w:rPr>
        <w:t xml:space="preserve">). </w:t>
      </w:r>
      <w:r w:rsidRPr="003E00A5">
        <w:rPr>
          <w:sz w:val="24"/>
          <w:szCs w:val="24"/>
          <w:lang w:val="en-GB"/>
        </w:rPr>
        <w:t xml:space="preserve">Gene-flow through space and time: dispersal, dormancy and adaptation to changing environments. </w:t>
      </w:r>
      <w:r w:rsidRPr="003E00A5">
        <w:rPr>
          <w:i/>
          <w:iCs/>
          <w:sz w:val="24"/>
          <w:szCs w:val="24"/>
          <w:lang w:val="en-GB"/>
        </w:rPr>
        <w:t>Evolutionary Ecology</w:t>
      </w:r>
      <w:r w:rsidRPr="003E00A5">
        <w:rPr>
          <w:sz w:val="24"/>
          <w:szCs w:val="24"/>
          <w:lang w:val="en-GB"/>
        </w:rPr>
        <w:t xml:space="preserve"> </w:t>
      </w:r>
      <w:r w:rsidRPr="003E00A5">
        <w:rPr>
          <w:b/>
          <w:bCs/>
          <w:sz w:val="24"/>
          <w:szCs w:val="24"/>
          <w:lang w:val="en-GB"/>
        </w:rPr>
        <w:t>29</w:t>
      </w:r>
      <w:r w:rsidRPr="003E00A5">
        <w:rPr>
          <w:sz w:val="24"/>
          <w:szCs w:val="24"/>
          <w:lang w:val="en-GB"/>
        </w:rPr>
        <w:t>, 813–831.</w:t>
      </w:r>
    </w:p>
    <w:p w14:paraId="054E092D" w14:textId="5EBB660F"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t>Deacy, W.W., Erlenbach, J.A., Leacock, W.B., Stanford, J.A., Robbins, C.T. &amp; Armstrong, J.B.</w:t>
      </w:r>
      <w:r w:rsidRPr="003E00A5">
        <w:rPr>
          <w:sz w:val="24"/>
          <w:szCs w:val="24"/>
          <w:lang w:val="en-GB"/>
        </w:rPr>
        <w:t xml:space="preserve"> (2018</w:t>
      </w:r>
      <w:r w:rsidR="002D570D">
        <w:rPr>
          <w:sz w:val="24"/>
          <w:szCs w:val="24"/>
          <w:lang w:val="en-GB"/>
        </w:rPr>
        <w:t xml:space="preserve">). </w:t>
      </w:r>
      <w:r w:rsidRPr="003E00A5">
        <w:rPr>
          <w:sz w:val="24"/>
          <w:szCs w:val="24"/>
          <w:lang w:val="en-GB"/>
        </w:rPr>
        <w:t xml:space="preserve">Phenological tracking associated with increased salmon consumption by brown bears. </w:t>
      </w:r>
      <w:r w:rsidRPr="00AD18A1">
        <w:rPr>
          <w:i/>
          <w:iCs/>
          <w:sz w:val="24"/>
          <w:szCs w:val="24"/>
          <w:highlight w:val="yellow"/>
          <w:lang w:val="en-GB"/>
          <w:rPrChange w:id="165" w:author="Alison Cooper" w:date="2021-06-17T17:35:00Z">
            <w:rPr>
              <w:i/>
              <w:iCs/>
              <w:sz w:val="24"/>
              <w:szCs w:val="24"/>
              <w:lang w:val="en-GB"/>
            </w:rPr>
          </w:rPrChange>
        </w:rPr>
        <w:t>Scientific Reports</w:t>
      </w:r>
      <w:r w:rsidRPr="00AD18A1">
        <w:rPr>
          <w:sz w:val="24"/>
          <w:szCs w:val="24"/>
          <w:highlight w:val="yellow"/>
          <w:lang w:val="en-GB"/>
          <w:rPrChange w:id="166" w:author="Alison Cooper" w:date="2021-06-17T17:35:00Z">
            <w:rPr>
              <w:sz w:val="24"/>
              <w:szCs w:val="24"/>
              <w:lang w:val="en-GB"/>
            </w:rPr>
          </w:rPrChange>
        </w:rPr>
        <w:t xml:space="preserve"> </w:t>
      </w:r>
      <w:r w:rsidRPr="00AD18A1">
        <w:rPr>
          <w:b/>
          <w:bCs/>
          <w:sz w:val="24"/>
          <w:szCs w:val="24"/>
          <w:highlight w:val="yellow"/>
          <w:lang w:val="en-GB"/>
          <w:rPrChange w:id="167" w:author="Alison Cooper" w:date="2021-06-17T17:35:00Z">
            <w:rPr>
              <w:b/>
              <w:bCs/>
              <w:sz w:val="24"/>
              <w:szCs w:val="24"/>
              <w:lang w:val="en-GB"/>
            </w:rPr>
          </w:rPrChange>
        </w:rPr>
        <w:t>8</w:t>
      </w:r>
      <w:ins w:id="168" w:author="Elizabeth Wolkovich" w:date="2021-07-02T11:45:00Z">
        <w:r w:rsidR="007C4939">
          <w:rPr>
            <w:b/>
            <w:bCs/>
            <w:sz w:val="24"/>
            <w:szCs w:val="24"/>
            <w:highlight w:val="yellow"/>
            <w:lang w:val="en-GB"/>
          </w:rPr>
          <w:t>:11008</w:t>
        </w:r>
      </w:ins>
      <w:r w:rsidRPr="00AD18A1">
        <w:rPr>
          <w:sz w:val="24"/>
          <w:szCs w:val="24"/>
          <w:highlight w:val="yellow"/>
          <w:lang w:val="en-GB"/>
          <w:rPrChange w:id="169" w:author="Alison Cooper" w:date="2021-06-17T17:35:00Z">
            <w:rPr>
              <w:sz w:val="24"/>
              <w:szCs w:val="24"/>
              <w:lang w:val="en-GB"/>
            </w:rPr>
          </w:rPrChange>
        </w:rPr>
        <w:t>.</w:t>
      </w:r>
    </w:p>
    <w:p w14:paraId="1DC2BAA6" w14:textId="640B83B3"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t xml:space="preserve">Diamond, S.E., Frame, A.M., Martin, R.A. &amp; Buckley, L.B. </w:t>
      </w:r>
      <w:r w:rsidRPr="003E00A5">
        <w:rPr>
          <w:sz w:val="24"/>
          <w:szCs w:val="24"/>
          <w:lang w:val="en-GB"/>
        </w:rPr>
        <w:t>(2011</w:t>
      </w:r>
      <w:r w:rsidR="002D570D">
        <w:rPr>
          <w:sz w:val="24"/>
          <w:szCs w:val="24"/>
          <w:lang w:val="en-GB"/>
        </w:rPr>
        <w:t xml:space="preserve">). </w:t>
      </w:r>
      <w:r w:rsidRPr="003E00A5">
        <w:rPr>
          <w:sz w:val="24"/>
          <w:szCs w:val="24"/>
          <w:lang w:val="en-GB"/>
        </w:rPr>
        <w:t xml:space="preserve">Species’ traits predict phenological responses to climate change in butterflies. </w:t>
      </w:r>
      <w:r w:rsidRPr="003E00A5">
        <w:rPr>
          <w:i/>
          <w:iCs/>
          <w:sz w:val="24"/>
          <w:szCs w:val="24"/>
          <w:lang w:val="en-GB"/>
        </w:rPr>
        <w:t>Ecology</w:t>
      </w:r>
      <w:r w:rsidRPr="003E00A5">
        <w:rPr>
          <w:sz w:val="24"/>
          <w:szCs w:val="24"/>
          <w:lang w:val="en-GB"/>
        </w:rPr>
        <w:t xml:space="preserve"> </w:t>
      </w:r>
      <w:r w:rsidRPr="003E00A5">
        <w:rPr>
          <w:b/>
          <w:bCs/>
          <w:sz w:val="24"/>
          <w:szCs w:val="24"/>
          <w:lang w:val="en-GB"/>
        </w:rPr>
        <w:t>92</w:t>
      </w:r>
      <w:r w:rsidRPr="003E00A5">
        <w:rPr>
          <w:sz w:val="24"/>
          <w:szCs w:val="24"/>
          <w:lang w:val="en-GB"/>
        </w:rPr>
        <w:t>, 1005–1012.</w:t>
      </w:r>
    </w:p>
    <w:p w14:paraId="527F27BA" w14:textId="4540DFD8"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t>Donahue, M.J., Karnauskas, M., Toews, C. &amp; Paris, C.B.</w:t>
      </w:r>
      <w:r w:rsidRPr="003E00A5">
        <w:rPr>
          <w:sz w:val="24"/>
          <w:szCs w:val="24"/>
          <w:lang w:val="en-GB"/>
        </w:rPr>
        <w:t xml:space="preserve"> (2015</w:t>
      </w:r>
      <w:r w:rsidR="002D570D">
        <w:rPr>
          <w:sz w:val="24"/>
          <w:szCs w:val="24"/>
          <w:lang w:val="en-GB"/>
        </w:rPr>
        <w:t xml:space="preserve">). </w:t>
      </w:r>
      <w:del w:id="170" w:author="Elizabeth Wolkovich" w:date="2021-07-02T11:45:00Z">
        <w:r w:rsidRPr="003E00A5" w:rsidDel="00DE3977">
          <w:rPr>
            <w:sz w:val="24"/>
            <w:szCs w:val="24"/>
            <w:lang w:val="en-GB"/>
          </w:rPr>
          <w:delText xml:space="preserve">Location isn’t everything: </w:delText>
        </w:r>
        <w:r w:rsidR="00AD18A1" w:rsidRPr="003E00A5" w:rsidDel="00DE3977">
          <w:rPr>
            <w:sz w:val="24"/>
            <w:szCs w:val="24"/>
            <w:lang w:val="en-GB"/>
          </w:rPr>
          <w:delText>t</w:delText>
        </w:r>
        <w:r w:rsidRPr="003E00A5" w:rsidDel="00DE3977">
          <w:rPr>
            <w:sz w:val="24"/>
            <w:szCs w:val="24"/>
            <w:lang w:val="en-GB"/>
          </w:rPr>
          <w:delText>iming of spawning aggregations optimizes larval replenishment</w:delText>
        </w:r>
      </w:del>
      <w:ins w:id="171" w:author="Elizabeth Wolkovich" w:date="2021-07-02T11:45:00Z">
        <w:r w:rsidR="00DE3977">
          <w:rPr>
            <w:sz w:val="24"/>
            <w:szCs w:val="24"/>
            <w:lang w:val="en-GB"/>
          </w:rPr>
          <w:t>\</w:t>
        </w:r>
      </w:ins>
      <w:r w:rsidRPr="003E00A5">
        <w:rPr>
          <w:sz w:val="24"/>
          <w:szCs w:val="24"/>
          <w:lang w:val="en-GB"/>
        </w:rPr>
        <w:t xml:space="preserve">. </w:t>
      </w:r>
      <w:r w:rsidRPr="00AD18A1">
        <w:rPr>
          <w:i/>
          <w:iCs/>
          <w:sz w:val="24"/>
          <w:szCs w:val="24"/>
          <w:highlight w:val="yellow"/>
          <w:lang w:val="en-GB"/>
          <w:rPrChange w:id="172" w:author="Alison Cooper" w:date="2021-06-17T17:35:00Z">
            <w:rPr>
              <w:i/>
              <w:iCs/>
              <w:sz w:val="24"/>
              <w:szCs w:val="24"/>
              <w:lang w:val="en-GB"/>
            </w:rPr>
          </w:rPrChange>
        </w:rPr>
        <w:t>Plos One</w:t>
      </w:r>
      <w:r w:rsidRPr="00AD18A1">
        <w:rPr>
          <w:sz w:val="24"/>
          <w:szCs w:val="24"/>
          <w:highlight w:val="yellow"/>
          <w:lang w:val="en-GB"/>
          <w:rPrChange w:id="173" w:author="Alison Cooper" w:date="2021-06-17T17:35:00Z">
            <w:rPr>
              <w:sz w:val="24"/>
              <w:szCs w:val="24"/>
              <w:lang w:val="en-GB"/>
            </w:rPr>
          </w:rPrChange>
        </w:rPr>
        <w:t xml:space="preserve"> </w:t>
      </w:r>
      <w:r w:rsidRPr="00AD18A1">
        <w:rPr>
          <w:b/>
          <w:bCs/>
          <w:sz w:val="24"/>
          <w:szCs w:val="24"/>
          <w:highlight w:val="yellow"/>
          <w:lang w:val="en-GB"/>
          <w:rPrChange w:id="174" w:author="Alison Cooper" w:date="2021-06-17T17:35:00Z">
            <w:rPr>
              <w:b/>
              <w:bCs/>
              <w:sz w:val="24"/>
              <w:szCs w:val="24"/>
              <w:lang w:val="en-GB"/>
            </w:rPr>
          </w:rPrChange>
        </w:rPr>
        <w:t>10</w:t>
      </w:r>
      <w:ins w:id="175" w:author="Elizabeth Wolkovich" w:date="2021-07-02T11:46:00Z">
        <w:r w:rsidR="0034684B">
          <w:rPr>
            <w:b/>
            <w:bCs/>
            <w:sz w:val="24"/>
            <w:szCs w:val="24"/>
            <w:highlight w:val="yellow"/>
            <w:lang w:val="en-GB"/>
          </w:rPr>
          <w:t>(6): e0130694</w:t>
        </w:r>
      </w:ins>
      <w:r w:rsidRPr="00AD18A1">
        <w:rPr>
          <w:sz w:val="24"/>
          <w:szCs w:val="24"/>
          <w:highlight w:val="yellow"/>
          <w:lang w:val="en-GB"/>
          <w:rPrChange w:id="176" w:author="Alison Cooper" w:date="2021-06-17T17:35:00Z">
            <w:rPr>
              <w:sz w:val="24"/>
              <w:szCs w:val="24"/>
              <w:lang w:val="en-GB"/>
            </w:rPr>
          </w:rPrChange>
        </w:rPr>
        <w:t>.</w:t>
      </w:r>
    </w:p>
    <w:p w14:paraId="7323F7F6" w14:textId="2EC76B30"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t xml:space="preserve">Donaldson-Matasci, M.C., Bergstrom, C.T. &amp; Lachmann, M. </w:t>
      </w:r>
      <w:r w:rsidRPr="003E00A5">
        <w:rPr>
          <w:sz w:val="24"/>
          <w:szCs w:val="24"/>
          <w:lang w:val="en-GB"/>
        </w:rPr>
        <w:t>(2012</w:t>
      </w:r>
      <w:r w:rsidR="002D570D">
        <w:rPr>
          <w:sz w:val="24"/>
          <w:szCs w:val="24"/>
          <w:lang w:val="en-GB"/>
        </w:rPr>
        <w:t xml:space="preserve">). </w:t>
      </w:r>
      <w:r w:rsidRPr="003E00A5">
        <w:rPr>
          <w:sz w:val="24"/>
          <w:szCs w:val="24"/>
          <w:lang w:val="en-GB"/>
        </w:rPr>
        <w:t xml:space="preserve">When unreliable cues are good enough. </w:t>
      </w:r>
      <w:r w:rsidRPr="003E00A5">
        <w:rPr>
          <w:i/>
          <w:iCs/>
          <w:sz w:val="24"/>
          <w:szCs w:val="24"/>
          <w:lang w:val="en-GB"/>
        </w:rPr>
        <w:t>American Naturalist</w:t>
      </w:r>
      <w:r w:rsidRPr="003E00A5">
        <w:rPr>
          <w:sz w:val="24"/>
          <w:szCs w:val="24"/>
          <w:lang w:val="en-GB"/>
        </w:rPr>
        <w:t xml:space="preserve"> </w:t>
      </w:r>
      <w:r w:rsidRPr="003E00A5">
        <w:rPr>
          <w:b/>
          <w:bCs/>
          <w:sz w:val="24"/>
          <w:szCs w:val="24"/>
          <w:lang w:val="en-GB"/>
        </w:rPr>
        <w:t>182</w:t>
      </w:r>
      <w:r w:rsidRPr="003E00A5">
        <w:rPr>
          <w:sz w:val="24"/>
          <w:szCs w:val="24"/>
          <w:lang w:val="en-GB"/>
        </w:rPr>
        <w:t>, 313–327.</w:t>
      </w:r>
    </w:p>
    <w:p w14:paraId="45ECA010" w14:textId="6A02BA66"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t>Dore, A.A., McDowall, L., Rouse, J., Bretman, A., Gage, M.J.G. &amp; Chapman, T.</w:t>
      </w:r>
      <w:r w:rsidRPr="003E00A5">
        <w:rPr>
          <w:sz w:val="24"/>
          <w:szCs w:val="24"/>
          <w:lang w:val="en-GB"/>
        </w:rPr>
        <w:t xml:space="preserve"> (2018</w:t>
      </w:r>
      <w:r w:rsidR="002D570D">
        <w:rPr>
          <w:sz w:val="24"/>
          <w:szCs w:val="24"/>
          <w:lang w:val="en-GB"/>
        </w:rPr>
        <w:t xml:space="preserve">). </w:t>
      </w:r>
      <w:r w:rsidRPr="003E00A5">
        <w:rPr>
          <w:sz w:val="24"/>
          <w:szCs w:val="24"/>
          <w:lang w:val="en-GB"/>
        </w:rPr>
        <w:t xml:space="preserve">The role of complex cues in social and reproductive plasticity. </w:t>
      </w:r>
      <w:r w:rsidRPr="00AD18A1">
        <w:rPr>
          <w:i/>
          <w:iCs/>
          <w:sz w:val="24"/>
          <w:szCs w:val="24"/>
          <w:highlight w:val="yellow"/>
          <w:lang w:val="en-GB"/>
          <w:rPrChange w:id="177" w:author="Alison Cooper" w:date="2021-06-17T17:35:00Z">
            <w:rPr>
              <w:i/>
              <w:iCs/>
              <w:sz w:val="24"/>
              <w:szCs w:val="24"/>
              <w:lang w:val="en-GB"/>
            </w:rPr>
          </w:rPrChange>
        </w:rPr>
        <w:t>Behavioral Ecology and Sociobiology</w:t>
      </w:r>
      <w:r w:rsidRPr="00AD18A1">
        <w:rPr>
          <w:sz w:val="24"/>
          <w:szCs w:val="24"/>
          <w:highlight w:val="yellow"/>
          <w:lang w:val="en-GB"/>
          <w:rPrChange w:id="178" w:author="Alison Cooper" w:date="2021-06-17T17:35:00Z">
            <w:rPr>
              <w:sz w:val="24"/>
              <w:szCs w:val="24"/>
              <w:lang w:val="en-GB"/>
            </w:rPr>
          </w:rPrChange>
        </w:rPr>
        <w:t xml:space="preserve"> </w:t>
      </w:r>
      <w:r w:rsidRPr="00AD18A1">
        <w:rPr>
          <w:b/>
          <w:bCs/>
          <w:sz w:val="24"/>
          <w:szCs w:val="24"/>
          <w:highlight w:val="yellow"/>
          <w:lang w:val="en-GB"/>
          <w:rPrChange w:id="179" w:author="Alison Cooper" w:date="2021-06-17T17:35:00Z">
            <w:rPr>
              <w:b/>
              <w:bCs/>
              <w:sz w:val="24"/>
              <w:szCs w:val="24"/>
              <w:lang w:val="en-GB"/>
            </w:rPr>
          </w:rPrChange>
        </w:rPr>
        <w:t>72</w:t>
      </w:r>
      <w:ins w:id="180" w:author="Elizabeth Wolkovich" w:date="2021-07-02T11:45:00Z">
        <w:r w:rsidR="00DE3977">
          <w:rPr>
            <w:b/>
            <w:bCs/>
            <w:sz w:val="24"/>
            <w:szCs w:val="24"/>
            <w:highlight w:val="yellow"/>
            <w:lang w:val="en-GB"/>
          </w:rPr>
          <w:t>: 124</w:t>
        </w:r>
      </w:ins>
      <w:r w:rsidRPr="00AD18A1">
        <w:rPr>
          <w:sz w:val="24"/>
          <w:szCs w:val="24"/>
          <w:highlight w:val="yellow"/>
          <w:lang w:val="en-GB"/>
          <w:rPrChange w:id="181" w:author="Alison Cooper" w:date="2021-06-17T17:35:00Z">
            <w:rPr>
              <w:sz w:val="24"/>
              <w:szCs w:val="24"/>
              <w:lang w:val="en-GB"/>
            </w:rPr>
          </w:rPrChange>
        </w:rPr>
        <w:t>.</w:t>
      </w:r>
    </w:p>
    <w:p w14:paraId="21C55DDB" w14:textId="74F86009" w:rsidR="0066218C" w:rsidRPr="003E00A5" w:rsidRDefault="0066218C" w:rsidP="003E00A5">
      <w:pPr>
        <w:pStyle w:val="bibitem"/>
        <w:widowControl/>
        <w:spacing w:line="480" w:lineRule="auto"/>
        <w:ind w:left="0" w:firstLine="0"/>
        <w:rPr>
          <w:sz w:val="24"/>
          <w:szCs w:val="24"/>
          <w:lang w:val="en-GB"/>
        </w:rPr>
      </w:pPr>
      <w:r w:rsidRPr="003E00A5">
        <w:rPr>
          <w:sz w:val="24"/>
          <w:szCs w:val="24"/>
          <w:lang w:val="en-GB"/>
        </w:rPr>
        <w:t>D</w:t>
      </w:r>
      <w:r w:rsidRPr="005D20EA">
        <w:rPr>
          <w:smallCaps/>
          <w:sz w:val="24"/>
          <w:szCs w:val="24"/>
          <w:lang w:val="en-GB"/>
        </w:rPr>
        <w:t>orji, T., Totland, O., Moe, S.R., Hopping, K.A., Pan, J. &amp; Klein, J.A.</w:t>
      </w:r>
      <w:r w:rsidRPr="003E00A5">
        <w:rPr>
          <w:sz w:val="24"/>
          <w:szCs w:val="24"/>
          <w:lang w:val="en-GB"/>
        </w:rPr>
        <w:t xml:space="preserve"> (2013</w:t>
      </w:r>
      <w:r w:rsidR="002D570D">
        <w:rPr>
          <w:sz w:val="24"/>
          <w:szCs w:val="24"/>
          <w:lang w:val="en-GB"/>
        </w:rPr>
        <w:t xml:space="preserve">). </w:t>
      </w:r>
      <w:r w:rsidRPr="003E00A5">
        <w:rPr>
          <w:sz w:val="24"/>
          <w:szCs w:val="24"/>
          <w:lang w:val="en-GB"/>
        </w:rPr>
        <w:t xml:space="preserve">Plant functional traits mediate reproductive phenology and success in response to experimental warming and snow addition in Tibet. </w:t>
      </w:r>
      <w:r w:rsidRPr="003E00A5">
        <w:rPr>
          <w:i/>
          <w:iCs/>
          <w:sz w:val="24"/>
          <w:szCs w:val="24"/>
          <w:lang w:val="en-GB"/>
        </w:rPr>
        <w:t>Global Change Biology</w:t>
      </w:r>
      <w:r w:rsidRPr="003E00A5">
        <w:rPr>
          <w:sz w:val="24"/>
          <w:szCs w:val="24"/>
          <w:lang w:val="en-GB"/>
        </w:rPr>
        <w:t xml:space="preserve"> </w:t>
      </w:r>
      <w:r w:rsidRPr="003E00A5">
        <w:rPr>
          <w:b/>
          <w:bCs/>
          <w:sz w:val="24"/>
          <w:szCs w:val="24"/>
          <w:lang w:val="en-GB"/>
        </w:rPr>
        <w:t>19</w:t>
      </w:r>
      <w:r w:rsidRPr="003E00A5">
        <w:rPr>
          <w:sz w:val="24"/>
          <w:szCs w:val="24"/>
          <w:lang w:val="en-GB"/>
        </w:rPr>
        <w:t>, 459–472.</w:t>
      </w:r>
    </w:p>
    <w:p w14:paraId="2BAE5E72" w14:textId="127C2937"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lastRenderedPageBreak/>
        <w:t>Du, Y.J., Chen, J.R., Willis, C.G., Zhou, Z.Q., Liu, T., Dai, W.J., Zhao, Y. &amp; Ma, K.P.</w:t>
      </w:r>
      <w:r w:rsidRPr="003E00A5">
        <w:rPr>
          <w:sz w:val="24"/>
          <w:szCs w:val="24"/>
          <w:lang w:val="en-GB"/>
        </w:rPr>
        <w:t xml:space="preserve"> (2017</w:t>
      </w:r>
      <w:r w:rsidR="002D570D">
        <w:rPr>
          <w:sz w:val="24"/>
          <w:szCs w:val="24"/>
          <w:lang w:val="en-GB"/>
        </w:rPr>
        <w:t xml:space="preserve">). </w:t>
      </w:r>
      <w:r w:rsidRPr="003E00A5">
        <w:rPr>
          <w:sz w:val="24"/>
          <w:szCs w:val="24"/>
          <w:lang w:val="en-GB"/>
        </w:rPr>
        <w:t xml:space="preserve">Phylogenetic conservatism and trait correlates of spring phenological responses to climate change in northeast </w:t>
      </w:r>
      <w:r w:rsidR="00AD18A1">
        <w:rPr>
          <w:sz w:val="24"/>
          <w:szCs w:val="24"/>
          <w:lang w:val="en-GB"/>
        </w:rPr>
        <w:t>C</w:t>
      </w:r>
      <w:r w:rsidRPr="003E00A5">
        <w:rPr>
          <w:sz w:val="24"/>
          <w:szCs w:val="24"/>
          <w:lang w:val="en-GB"/>
        </w:rPr>
        <w:t xml:space="preserve">hina. </w:t>
      </w:r>
      <w:r w:rsidRPr="003E00A5">
        <w:rPr>
          <w:i/>
          <w:iCs/>
          <w:sz w:val="24"/>
          <w:szCs w:val="24"/>
          <w:lang w:val="en-GB"/>
        </w:rPr>
        <w:t>Ecology and Evolution</w:t>
      </w:r>
      <w:r w:rsidRPr="003E00A5">
        <w:rPr>
          <w:sz w:val="24"/>
          <w:szCs w:val="24"/>
          <w:lang w:val="en-GB"/>
        </w:rPr>
        <w:t xml:space="preserve"> </w:t>
      </w:r>
      <w:r w:rsidRPr="003E00A5">
        <w:rPr>
          <w:b/>
          <w:bCs/>
          <w:sz w:val="24"/>
          <w:szCs w:val="24"/>
          <w:lang w:val="en-GB"/>
        </w:rPr>
        <w:t>7</w:t>
      </w:r>
      <w:r w:rsidRPr="003E00A5">
        <w:rPr>
          <w:sz w:val="24"/>
          <w:szCs w:val="24"/>
          <w:lang w:val="en-GB"/>
        </w:rPr>
        <w:t>, 6747–6757.</w:t>
      </w:r>
    </w:p>
    <w:p w14:paraId="5B6A049E" w14:textId="2FAD1FF1"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t>Ellner, S.P., Snyder, R.E., Adler, P.B. &amp; Hooker, G.</w:t>
      </w:r>
      <w:r w:rsidRPr="003E00A5">
        <w:rPr>
          <w:sz w:val="24"/>
          <w:szCs w:val="24"/>
          <w:lang w:val="en-GB"/>
        </w:rPr>
        <w:t xml:space="preserve"> (2019</w:t>
      </w:r>
      <w:r w:rsidR="002D570D">
        <w:rPr>
          <w:sz w:val="24"/>
          <w:szCs w:val="24"/>
          <w:lang w:val="en-GB"/>
        </w:rPr>
        <w:t xml:space="preserve">). </w:t>
      </w:r>
      <w:r w:rsidRPr="003E00A5">
        <w:rPr>
          <w:sz w:val="24"/>
          <w:szCs w:val="24"/>
          <w:lang w:val="en-GB"/>
        </w:rPr>
        <w:t xml:space="preserve">An expanded modern coexistence theory for empirical applications. </w:t>
      </w:r>
      <w:r w:rsidRPr="003E00A5">
        <w:rPr>
          <w:i/>
          <w:iCs/>
          <w:sz w:val="24"/>
          <w:szCs w:val="24"/>
          <w:lang w:val="en-GB"/>
        </w:rPr>
        <w:t>Ecology Letters</w:t>
      </w:r>
      <w:r w:rsidRPr="003E00A5">
        <w:rPr>
          <w:sz w:val="24"/>
          <w:szCs w:val="24"/>
          <w:lang w:val="en-GB"/>
        </w:rPr>
        <w:t xml:space="preserve"> </w:t>
      </w:r>
      <w:r w:rsidRPr="003E00A5">
        <w:rPr>
          <w:b/>
          <w:bCs/>
          <w:sz w:val="24"/>
          <w:szCs w:val="24"/>
          <w:lang w:val="en-GB"/>
        </w:rPr>
        <w:t>22</w:t>
      </w:r>
      <w:r w:rsidRPr="003E00A5">
        <w:rPr>
          <w:sz w:val="24"/>
          <w:szCs w:val="24"/>
          <w:lang w:val="en-GB"/>
        </w:rPr>
        <w:t>, 3–18.</w:t>
      </w:r>
    </w:p>
    <w:p w14:paraId="0D400D00" w14:textId="71E2841C"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t xml:space="preserve">Exposito-Alonso, M., </w:t>
      </w:r>
      <w:commentRangeStart w:id="182"/>
      <w:r w:rsidRPr="005D20EA">
        <w:rPr>
          <w:smallCaps/>
          <w:sz w:val="24"/>
          <w:szCs w:val="24"/>
          <w:lang w:val="en-GB"/>
        </w:rPr>
        <w:t>E</w:t>
      </w:r>
      <w:commentRangeEnd w:id="182"/>
      <w:r w:rsidR="00AD18A1">
        <w:rPr>
          <w:rStyle w:val="CommentReference"/>
        </w:rPr>
        <w:commentReference w:id="182"/>
      </w:r>
      <w:r w:rsidRPr="005D20EA">
        <w:rPr>
          <w:smallCaps/>
          <w:sz w:val="24"/>
          <w:szCs w:val="24"/>
          <w:lang w:val="en-GB"/>
        </w:rPr>
        <w:t xml:space="preserve">xposito-Alonso, M., Rodriguez, R.G., Barragan, C., Capovilla, G., Chae, E., Devos, J., Dogan, E.S., Friedemann, C., Gross, C., Lang, P., Lundberg, D., </w:t>
      </w:r>
      <w:r w:rsidR="00AD18A1" w:rsidRPr="0059676D">
        <w:rPr>
          <w:i/>
          <w:iCs/>
          <w:smallCaps/>
          <w:sz w:val="24"/>
          <w:szCs w:val="24"/>
          <w:lang w:val="en-GB"/>
        </w:rPr>
        <w:t>et al</w:t>
      </w:r>
      <w:r w:rsidR="00AD18A1">
        <w:rPr>
          <w:smallCaps/>
          <w:sz w:val="24"/>
          <w:szCs w:val="24"/>
          <w:lang w:val="en-GB"/>
        </w:rPr>
        <w:t xml:space="preserve">. </w:t>
      </w:r>
      <w:r w:rsidRPr="003E00A5">
        <w:rPr>
          <w:sz w:val="24"/>
          <w:szCs w:val="24"/>
          <w:lang w:val="en-GB"/>
        </w:rPr>
        <w:t>(2019</w:t>
      </w:r>
      <w:r w:rsidR="002D570D">
        <w:rPr>
          <w:sz w:val="24"/>
          <w:szCs w:val="24"/>
          <w:lang w:val="en-GB"/>
        </w:rPr>
        <w:t xml:space="preserve">). </w:t>
      </w:r>
      <w:r w:rsidRPr="003E00A5">
        <w:rPr>
          <w:sz w:val="24"/>
          <w:szCs w:val="24"/>
          <w:lang w:val="en-GB"/>
        </w:rPr>
        <w:t xml:space="preserve">Natural selection on the </w:t>
      </w:r>
      <w:r w:rsidR="00A97F70" w:rsidRPr="0059676D">
        <w:rPr>
          <w:i/>
          <w:iCs/>
          <w:sz w:val="24"/>
          <w:szCs w:val="24"/>
          <w:lang w:val="en-GB"/>
        </w:rPr>
        <w:t>A</w:t>
      </w:r>
      <w:r w:rsidRPr="0059676D">
        <w:rPr>
          <w:i/>
          <w:iCs/>
          <w:sz w:val="24"/>
          <w:szCs w:val="24"/>
          <w:lang w:val="en-GB"/>
        </w:rPr>
        <w:t>rabidopsis thaliana</w:t>
      </w:r>
      <w:r w:rsidRPr="003E00A5">
        <w:rPr>
          <w:sz w:val="24"/>
          <w:szCs w:val="24"/>
          <w:lang w:val="en-GB"/>
        </w:rPr>
        <w:t xml:space="preserve"> genome in present and future climates. </w:t>
      </w:r>
      <w:r w:rsidRPr="003E00A5">
        <w:rPr>
          <w:i/>
          <w:iCs/>
          <w:sz w:val="24"/>
          <w:szCs w:val="24"/>
          <w:lang w:val="en-GB"/>
        </w:rPr>
        <w:t>Nature</w:t>
      </w:r>
      <w:r w:rsidRPr="003E00A5">
        <w:rPr>
          <w:sz w:val="24"/>
          <w:szCs w:val="24"/>
          <w:lang w:val="en-GB"/>
        </w:rPr>
        <w:t xml:space="preserve"> </w:t>
      </w:r>
      <w:r w:rsidRPr="003E00A5">
        <w:rPr>
          <w:b/>
          <w:bCs/>
          <w:sz w:val="24"/>
          <w:szCs w:val="24"/>
          <w:lang w:val="en-GB"/>
        </w:rPr>
        <w:t>573</w:t>
      </w:r>
      <w:r w:rsidRPr="003E00A5">
        <w:rPr>
          <w:sz w:val="24"/>
          <w:szCs w:val="24"/>
          <w:lang w:val="en-GB"/>
        </w:rPr>
        <w:t>, 126–</w:t>
      </w:r>
      <w:r w:rsidR="00A97F70">
        <w:rPr>
          <w:sz w:val="24"/>
          <w:szCs w:val="24"/>
          <w:lang w:val="en-GB"/>
        </w:rPr>
        <w:t>129</w:t>
      </w:r>
      <w:r w:rsidRPr="003E00A5">
        <w:rPr>
          <w:sz w:val="24"/>
          <w:szCs w:val="24"/>
          <w:lang w:val="en-GB"/>
        </w:rPr>
        <w:t>.</w:t>
      </w:r>
    </w:p>
    <w:p w14:paraId="6D3F662E" w14:textId="559F8DF4"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t>Facelli, J.M., Chesson, P. &amp; Barnes, N.</w:t>
      </w:r>
      <w:r w:rsidRPr="003E00A5">
        <w:rPr>
          <w:sz w:val="24"/>
          <w:szCs w:val="24"/>
          <w:lang w:val="en-GB"/>
        </w:rPr>
        <w:t xml:space="preserve"> (2005</w:t>
      </w:r>
      <w:r w:rsidR="002D570D">
        <w:rPr>
          <w:sz w:val="24"/>
          <w:szCs w:val="24"/>
          <w:lang w:val="en-GB"/>
        </w:rPr>
        <w:t xml:space="preserve">). </w:t>
      </w:r>
      <w:r w:rsidRPr="003E00A5">
        <w:rPr>
          <w:sz w:val="24"/>
          <w:szCs w:val="24"/>
          <w:lang w:val="en-GB"/>
        </w:rPr>
        <w:t xml:space="preserve">Differences in seed biology of annual plants in arid lands: </w:t>
      </w:r>
      <w:r w:rsidR="00A97F70" w:rsidRPr="003E00A5">
        <w:rPr>
          <w:sz w:val="24"/>
          <w:szCs w:val="24"/>
          <w:lang w:val="en-GB"/>
        </w:rPr>
        <w:t>a</w:t>
      </w:r>
      <w:r w:rsidRPr="003E00A5">
        <w:rPr>
          <w:sz w:val="24"/>
          <w:szCs w:val="24"/>
          <w:lang w:val="en-GB"/>
        </w:rPr>
        <w:t xml:space="preserve"> key ingredient of the storage effect. </w:t>
      </w:r>
      <w:r w:rsidRPr="003E00A5">
        <w:rPr>
          <w:i/>
          <w:iCs/>
          <w:sz w:val="24"/>
          <w:szCs w:val="24"/>
          <w:lang w:val="en-GB"/>
        </w:rPr>
        <w:t>Ecology</w:t>
      </w:r>
      <w:r w:rsidRPr="003E00A5">
        <w:rPr>
          <w:sz w:val="24"/>
          <w:szCs w:val="24"/>
          <w:lang w:val="en-GB"/>
        </w:rPr>
        <w:t xml:space="preserve"> </w:t>
      </w:r>
      <w:r w:rsidRPr="003E00A5">
        <w:rPr>
          <w:b/>
          <w:bCs/>
          <w:sz w:val="24"/>
          <w:szCs w:val="24"/>
          <w:lang w:val="en-GB"/>
        </w:rPr>
        <w:t>86</w:t>
      </w:r>
      <w:r w:rsidRPr="003E00A5">
        <w:rPr>
          <w:sz w:val="24"/>
          <w:szCs w:val="24"/>
          <w:lang w:val="en-GB"/>
        </w:rPr>
        <w:t>, 2998–3006.</w:t>
      </w:r>
    </w:p>
    <w:p w14:paraId="343FE0DB" w14:textId="2CC62E19"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t>Franks, S.J., Sim, S. &amp; Weis, A.E.</w:t>
      </w:r>
      <w:r w:rsidRPr="003E00A5">
        <w:rPr>
          <w:sz w:val="24"/>
          <w:szCs w:val="24"/>
          <w:lang w:val="en-GB"/>
        </w:rPr>
        <w:t xml:space="preserve"> (2007</w:t>
      </w:r>
      <w:r w:rsidR="002D570D">
        <w:rPr>
          <w:sz w:val="24"/>
          <w:szCs w:val="24"/>
          <w:lang w:val="en-GB"/>
        </w:rPr>
        <w:t xml:space="preserve">). </w:t>
      </w:r>
      <w:r w:rsidRPr="003E00A5">
        <w:rPr>
          <w:sz w:val="24"/>
          <w:szCs w:val="24"/>
          <w:lang w:val="en-GB"/>
        </w:rPr>
        <w:t xml:space="preserve">Rapid evolution of flowering time by an annual plant in response to a climate fluctuation. </w:t>
      </w:r>
      <w:r w:rsidRPr="003E00A5">
        <w:rPr>
          <w:i/>
          <w:iCs/>
          <w:sz w:val="24"/>
          <w:szCs w:val="24"/>
          <w:lang w:val="en-GB"/>
        </w:rPr>
        <w:t>Proceedings of the National Academy of Sciences of the United States of America</w:t>
      </w:r>
      <w:r w:rsidRPr="003E00A5">
        <w:rPr>
          <w:sz w:val="24"/>
          <w:szCs w:val="24"/>
          <w:lang w:val="en-GB"/>
        </w:rPr>
        <w:t xml:space="preserve"> </w:t>
      </w:r>
      <w:r w:rsidRPr="003E00A5">
        <w:rPr>
          <w:b/>
          <w:bCs/>
          <w:sz w:val="24"/>
          <w:szCs w:val="24"/>
          <w:lang w:val="en-GB"/>
        </w:rPr>
        <w:t>104</w:t>
      </w:r>
      <w:r w:rsidRPr="003E00A5">
        <w:rPr>
          <w:sz w:val="24"/>
          <w:szCs w:val="24"/>
          <w:lang w:val="en-GB"/>
        </w:rPr>
        <w:t>, 1278–1282.</w:t>
      </w:r>
    </w:p>
    <w:p w14:paraId="11A20C00" w14:textId="2B557F16"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t>Fu, Y.S.H., Zhao, H.F., Piao, S.L., Peaucelle, M., Peng, S.S., Zhou, G.Y., Ciais, P., Huang, M.T., Menzel, A., Uelas, J.P., Song, Y., Vitasse, Y., Zeng, Z.Z. &amp; Janssens, I.A. (</w:t>
      </w:r>
      <w:r w:rsidRPr="003E00A5">
        <w:rPr>
          <w:sz w:val="24"/>
          <w:szCs w:val="24"/>
          <w:lang w:val="en-GB"/>
        </w:rPr>
        <w:t>2015</w:t>
      </w:r>
      <w:r w:rsidR="002D570D">
        <w:rPr>
          <w:sz w:val="24"/>
          <w:szCs w:val="24"/>
          <w:lang w:val="en-GB"/>
        </w:rPr>
        <w:t xml:space="preserve">). </w:t>
      </w:r>
      <w:r w:rsidRPr="003E00A5">
        <w:rPr>
          <w:sz w:val="24"/>
          <w:szCs w:val="24"/>
          <w:lang w:val="en-GB"/>
        </w:rPr>
        <w:t xml:space="preserve">Declining global warming effects on the phenology of spring leaf unfolding. </w:t>
      </w:r>
      <w:r w:rsidRPr="003E00A5">
        <w:rPr>
          <w:i/>
          <w:iCs/>
          <w:sz w:val="24"/>
          <w:szCs w:val="24"/>
          <w:lang w:val="en-GB"/>
        </w:rPr>
        <w:t>Nature</w:t>
      </w:r>
      <w:r w:rsidRPr="003E00A5">
        <w:rPr>
          <w:sz w:val="24"/>
          <w:szCs w:val="24"/>
          <w:lang w:val="en-GB"/>
        </w:rPr>
        <w:t xml:space="preserve"> </w:t>
      </w:r>
      <w:r w:rsidRPr="003E00A5">
        <w:rPr>
          <w:b/>
          <w:bCs/>
          <w:sz w:val="24"/>
          <w:szCs w:val="24"/>
          <w:lang w:val="en-GB"/>
        </w:rPr>
        <w:t>526</w:t>
      </w:r>
      <w:r w:rsidRPr="003E00A5">
        <w:rPr>
          <w:sz w:val="24"/>
          <w:szCs w:val="24"/>
          <w:lang w:val="en-GB"/>
        </w:rPr>
        <w:t>, 104–107.</w:t>
      </w:r>
    </w:p>
    <w:p w14:paraId="10B318B2" w14:textId="5116981B"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t>Fukami, T</w:t>
      </w:r>
      <w:r w:rsidRPr="003E00A5">
        <w:rPr>
          <w:sz w:val="24"/>
          <w:szCs w:val="24"/>
          <w:lang w:val="en-GB"/>
        </w:rPr>
        <w:t>. (2015</w:t>
      </w:r>
      <w:r w:rsidR="002D570D">
        <w:rPr>
          <w:sz w:val="24"/>
          <w:szCs w:val="24"/>
          <w:lang w:val="en-GB"/>
        </w:rPr>
        <w:t xml:space="preserve">). </w:t>
      </w:r>
      <w:r w:rsidRPr="0059676D">
        <w:rPr>
          <w:sz w:val="24"/>
          <w:szCs w:val="24"/>
          <w:lang w:val="en-GB"/>
        </w:rPr>
        <w:t xml:space="preserve">Historical </w:t>
      </w:r>
      <w:r w:rsidR="00A97F70" w:rsidRPr="00A97F70">
        <w:rPr>
          <w:sz w:val="24"/>
          <w:szCs w:val="24"/>
          <w:lang w:val="en-GB"/>
        </w:rPr>
        <w:t>contingency in community assembly: integrating niches, species pools, and priority effect</w:t>
      </w:r>
      <w:r w:rsidR="00A97F70" w:rsidRPr="00305183">
        <w:rPr>
          <w:sz w:val="24"/>
          <w:szCs w:val="24"/>
          <w:lang w:val="en-GB"/>
        </w:rPr>
        <w:t>s</w:t>
      </w:r>
      <w:r w:rsidR="00A97F70">
        <w:rPr>
          <w:sz w:val="24"/>
          <w:szCs w:val="24"/>
          <w:lang w:val="en-GB"/>
        </w:rPr>
        <w:t>.</w:t>
      </w:r>
      <w:r w:rsidRPr="003E00A5">
        <w:rPr>
          <w:sz w:val="24"/>
          <w:szCs w:val="24"/>
          <w:lang w:val="en-GB"/>
        </w:rPr>
        <w:t xml:space="preserve"> </w:t>
      </w:r>
      <w:r w:rsidRPr="003E00A5">
        <w:rPr>
          <w:i/>
          <w:iCs/>
          <w:sz w:val="24"/>
          <w:szCs w:val="24"/>
          <w:lang w:val="en-GB"/>
        </w:rPr>
        <w:t>Annual Review of Ecology Evolution and Systematics</w:t>
      </w:r>
      <w:r w:rsidR="00A97F70">
        <w:rPr>
          <w:sz w:val="24"/>
          <w:szCs w:val="24"/>
          <w:lang w:val="en-GB"/>
        </w:rPr>
        <w:t xml:space="preserve"> </w:t>
      </w:r>
      <w:r w:rsidR="00A97F70">
        <w:rPr>
          <w:b/>
          <w:bCs/>
          <w:sz w:val="24"/>
          <w:szCs w:val="24"/>
          <w:lang w:val="en-GB"/>
        </w:rPr>
        <w:t>46</w:t>
      </w:r>
      <w:r w:rsidR="00A97F70">
        <w:rPr>
          <w:sz w:val="24"/>
          <w:szCs w:val="24"/>
          <w:lang w:val="en-GB"/>
        </w:rPr>
        <w:t>,</w:t>
      </w:r>
      <w:r w:rsidRPr="003E00A5">
        <w:rPr>
          <w:sz w:val="24"/>
          <w:szCs w:val="24"/>
          <w:lang w:val="en-GB"/>
        </w:rPr>
        <w:t xml:space="preserve"> 1–23.</w:t>
      </w:r>
    </w:p>
    <w:p w14:paraId="41C71D16" w14:textId="2100C538"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t>Gavrilets, S. &amp; Scheiner, S.M.</w:t>
      </w:r>
      <w:r w:rsidRPr="003E00A5">
        <w:rPr>
          <w:sz w:val="24"/>
          <w:szCs w:val="24"/>
          <w:lang w:val="en-GB"/>
        </w:rPr>
        <w:t xml:space="preserve"> (1993</w:t>
      </w:r>
      <w:r w:rsidR="002D570D">
        <w:rPr>
          <w:sz w:val="24"/>
          <w:szCs w:val="24"/>
          <w:lang w:val="en-GB"/>
        </w:rPr>
        <w:t xml:space="preserve">). </w:t>
      </w:r>
      <w:r w:rsidRPr="003E00A5">
        <w:rPr>
          <w:sz w:val="24"/>
          <w:szCs w:val="24"/>
          <w:lang w:val="en-GB"/>
        </w:rPr>
        <w:t xml:space="preserve">The genetics of phenotypic plasticity. v. evolution of reaction norm shape. </w:t>
      </w:r>
      <w:r w:rsidRPr="003E00A5">
        <w:rPr>
          <w:i/>
          <w:iCs/>
          <w:sz w:val="24"/>
          <w:szCs w:val="24"/>
          <w:lang w:val="en-GB"/>
        </w:rPr>
        <w:t>Journal of Evolutionary Biology</w:t>
      </w:r>
      <w:r w:rsidRPr="003E00A5">
        <w:rPr>
          <w:sz w:val="24"/>
          <w:szCs w:val="24"/>
          <w:lang w:val="en-GB"/>
        </w:rPr>
        <w:t xml:space="preserve"> </w:t>
      </w:r>
      <w:r w:rsidRPr="003E00A5">
        <w:rPr>
          <w:b/>
          <w:bCs/>
          <w:sz w:val="24"/>
          <w:szCs w:val="24"/>
          <w:lang w:val="en-GB"/>
        </w:rPr>
        <w:t>6</w:t>
      </w:r>
      <w:r w:rsidRPr="003E00A5">
        <w:rPr>
          <w:sz w:val="24"/>
          <w:szCs w:val="24"/>
          <w:lang w:val="en-GB"/>
        </w:rPr>
        <w:t>, 31–48.</w:t>
      </w:r>
    </w:p>
    <w:p w14:paraId="0EB3A638" w14:textId="5621772D"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lastRenderedPageBreak/>
        <w:t>Ghalambor, C.K., Hoke, K.L., Ruell, E.W., Fischer, E.K., Reznick, D.N. &amp; Hughes, K.A. (</w:t>
      </w:r>
      <w:r w:rsidRPr="003E00A5">
        <w:rPr>
          <w:sz w:val="24"/>
          <w:szCs w:val="24"/>
          <w:lang w:val="en-GB"/>
        </w:rPr>
        <w:t>2015</w:t>
      </w:r>
      <w:r w:rsidR="002D570D">
        <w:rPr>
          <w:sz w:val="24"/>
          <w:szCs w:val="24"/>
          <w:lang w:val="en-GB"/>
        </w:rPr>
        <w:t xml:space="preserve">). </w:t>
      </w:r>
      <w:r w:rsidRPr="003E00A5">
        <w:rPr>
          <w:sz w:val="24"/>
          <w:szCs w:val="24"/>
          <w:lang w:val="en-GB"/>
        </w:rPr>
        <w:t xml:space="preserve">Non-adaptive plasticity potentiates rapid adaptive evolution of gene expression in nature. </w:t>
      </w:r>
      <w:r w:rsidRPr="003E00A5">
        <w:rPr>
          <w:i/>
          <w:iCs/>
          <w:sz w:val="24"/>
          <w:szCs w:val="24"/>
          <w:lang w:val="en-GB"/>
        </w:rPr>
        <w:t>Nature</w:t>
      </w:r>
      <w:r w:rsidRPr="003E00A5">
        <w:rPr>
          <w:sz w:val="24"/>
          <w:szCs w:val="24"/>
          <w:lang w:val="en-GB"/>
        </w:rPr>
        <w:t xml:space="preserve"> </w:t>
      </w:r>
      <w:r w:rsidRPr="003E00A5">
        <w:rPr>
          <w:b/>
          <w:bCs/>
          <w:sz w:val="24"/>
          <w:szCs w:val="24"/>
          <w:lang w:val="en-GB"/>
        </w:rPr>
        <w:t>525</w:t>
      </w:r>
      <w:r w:rsidRPr="00A97F70">
        <w:rPr>
          <w:sz w:val="24"/>
          <w:szCs w:val="24"/>
          <w:highlight w:val="yellow"/>
          <w:lang w:val="en-GB"/>
          <w:rPrChange w:id="183" w:author="Alison Cooper" w:date="2021-06-17T17:40:00Z">
            <w:rPr>
              <w:sz w:val="24"/>
              <w:szCs w:val="24"/>
              <w:lang w:val="en-GB"/>
            </w:rPr>
          </w:rPrChange>
        </w:rPr>
        <w:t>, 372–</w:t>
      </w:r>
      <w:ins w:id="184" w:author="Elizabeth Wolkovich" w:date="2021-07-02T11:46:00Z">
        <w:r w:rsidR="0059676D">
          <w:rPr>
            <w:sz w:val="24"/>
            <w:szCs w:val="24"/>
            <w:highlight w:val="yellow"/>
            <w:lang w:val="en-GB"/>
          </w:rPr>
          <w:t>375</w:t>
        </w:r>
      </w:ins>
      <w:del w:id="185" w:author="Elizabeth Wolkovich" w:date="2021-07-02T11:46:00Z">
        <w:r w:rsidRPr="00A97F70" w:rsidDel="0059676D">
          <w:rPr>
            <w:sz w:val="24"/>
            <w:szCs w:val="24"/>
            <w:highlight w:val="yellow"/>
            <w:lang w:val="en-GB"/>
            <w:rPrChange w:id="186" w:author="Alison Cooper" w:date="2021-06-17T17:40:00Z">
              <w:rPr>
                <w:sz w:val="24"/>
                <w:szCs w:val="24"/>
                <w:lang w:val="en-GB"/>
              </w:rPr>
            </w:rPrChange>
          </w:rPr>
          <w:delText>+</w:delText>
        </w:r>
      </w:del>
      <w:r w:rsidRPr="00A97F70">
        <w:rPr>
          <w:sz w:val="24"/>
          <w:szCs w:val="24"/>
          <w:highlight w:val="yellow"/>
          <w:lang w:val="en-GB"/>
          <w:rPrChange w:id="187" w:author="Alison Cooper" w:date="2021-06-17T17:40:00Z">
            <w:rPr>
              <w:sz w:val="24"/>
              <w:szCs w:val="24"/>
              <w:lang w:val="en-GB"/>
            </w:rPr>
          </w:rPrChange>
        </w:rPr>
        <w:t>.</w:t>
      </w:r>
    </w:p>
    <w:p w14:paraId="1CFC61ED" w14:textId="612DC1E0"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t>Ghalambor, C.K., McKay, J.K., Carroll, S.P. &amp; Reznick, D.N.</w:t>
      </w:r>
      <w:r w:rsidRPr="003E00A5">
        <w:rPr>
          <w:sz w:val="24"/>
          <w:szCs w:val="24"/>
          <w:lang w:val="en-GB"/>
        </w:rPr>
        <w:t xml:space="preserve"> (2007</w:t>
      </w:r>
      <w:r w:rsidR="002D570D">
        <w:rPr>
          <w:sz w:val="24"/>
          <w:szCs w:val="24"/>
          <w:lang w:val="en-GB"/>
        </w:rPr>
        <w:t xml:space="preserve">). </w:t>
      </w:r>
      <w:r w:rsidRPr="003E00A5">
        <w:rPr>
          <w:sz w:val="24"/>
          <w:szCs w:val="24"/>
          <w:lang w:val="en-GB"/>
        </w:rPr>
        <w:t xml:space="preserve">Adaptive versus non-adaptive phenotypic plasticity and the potential for contemporary adaptation in new environments. </w:t>
      </w:r>
      <w:r w:rsidRPr="003E00A5">
        <w:rPr>
          <w:i/>
          <w:iCs/>
          <w:sz w:val="24"/>
          <w:szCs w:val="24"/>
          <w:lang w:val="en-GB"/>
        </w:rPr>
        <w:t>Functional Ecology</w:t>
      </w:r>
      <w:r w:rsidRPr="003E00A5">
        <w:rPr>
          <w:sz w:val="24"/>
          <w:szCs w:val="24"/>
          <w:lang w:val="en-GB"/>
        </w:rPr>
        <w:t xml:space="preserve"> </w:t>
      </w:r>
      <w:r w:rsidRPr="003E00A5">
        <w:rPr>
          <w:b/>
          <w:bCs/>
          <w:sz w:val="24"/>
          <w:szCs w:val="24"/>
          <w:lang w:val="en-GB"/>
        </w:rPr>
        <w:t>21</w:t>
      </w:r>
      <w:r w:rsidRPr="003E00A5">
        <w:rPr>
          <w:sz w:val="24"/>
          <w:szCs w:val="24"/>
          <w:lang w:val="en-GB"/>
        </w:rPr>
        <w:t>, 394–407.</w:t>
      </w:r>
    </w:p>
    <w:p w14:paraId="194581B0" w14:textId="7556D3F5"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t>Gienapp, P., Hemerik, L. &amp; Visser, M.E.</w:t>
      </w:r>
      <w:r w:rsidRPr="003E00A5">
        <w:rPr>
          <w:sz w:val="24"/>
          <w:szCs w:val="24"/>
          <w:lang w:val="en-GB"/>
        </w:rPr>
        <w:t xml:space="preserve"> (2005</w:t>
      </w:r>
      <w:r w:rsidR="002D570D">
        <w:rPr>
          <w:sz w:val="24"/>
          <w:szCs w:val="24"/>
          <w:lang w:val="en-GB"/>
        </w:rPr>
        <w:t xml:space="preserve">). </w:t>
      </w:r>
      <w:r w:rsidRPr="003E00A5">
        <w:rPr>
          <w:sz w:val="24"/>
          <w:szCs w:val="24"/>
          <w:lang w:val="en-GB"/>
        </w:rPr>
        <w:t xml:space="preserve">A new statistical tool to predict phenology under climate change scenarios. </w:t>
      </w:r>
      <w:r w:rsidRPr="003E00A5">
        <w:rPr>
          <w:i/>
          <w:iCs/>
          <w:sz w:val="24"/>
          <w:szCs w:val="24"/>
          <w:lang w:val="en-GB"/>
        </w:rPr>
        <w:t>Global Change Biology</w:t>
      </w:r>
      <w:r w:rsidRPr="003E00A5">
        <w:rPr>
          <w:sz w:val="24"/>
          <w:szCs w:val="24"/>
          <w:lang w:val="en-GB"/>
        </w:rPr>
        <w:t xml:space="preserve"> </w:t>
      </w:r>
      <w:r w:rsidRPr="003E00A5">
        <w:rPr>
          <w:b/>
          <w:bCs/>
          <w:sz w:val="24"/>
          <w:szCs w:val="24"/>
          <w:lang w:val="en-GB"/>
        </w:rPr>
        <w:t>11</w:t>
      </w:r>
      <w:r w:rsidRPr="003E00A5">
        <w:rPr>
          <w:sz w:val="24"/>
          <w:szCs w:val="24"/>
          <w:lang w:val="en-GB"/>
        </w:rPr>
        <w:t>, 600–606.</w:t>
      </w:r>
    </w:p>
    <w:p w14:paraId="1A8D0672" w14:textId="017554B8"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t>Goodenough, A.E., Hart, A.G. &amp; Stafford, R.</w:t>
      </w:r>
      <w:r w:rsidRPr="003E00A5">
        <w:rPr>
          <w:sz w:val="24"/>
          <w:szCs w:val="24"/>
          <w:lang w:val="en-GB"/>
        </w:rPr>
        <w:t xml:space="preserve"> (2010</w:t>
      </w:r>
      <w:r w:rsidR="002D570D">
        <w:rPr>
          <w:sz w:val="24"/>
          <w:szCs w:val="24"/>
          <w:lang w:val="en-GB"/>
        </w:rPr>
        <w:t xml:space="preserve">). </w:t>
      </w:r>
      <w:r w:rsidRPr="003E00A5">
        <w:rPr>
          <w:sz w:val="24"/>
          <w:szCs w:val="24"/>
          <w:lang w:val="en-GB"/>
        </w:rPr>
        <w:t xml:space="preserve">Is adjustment of breeding phenology keeping pace with the need for change? linking observed response in woodland birds to changes in temperature and selection pressure. </w:t>
      </w:r>
      <w:r w:rsidRPr="003E00A5">
        <w:rPr>
          <w:i/>
          <w:iCs/>
          <w:sz w:val="24"/>
          <w:szCs w:val="24"/>
          <w:lang w:val="en-GB"/>
        </w:rPr>
        <w:t>Climatic Change</w:t>
      </w:r>
      <w:r w:rsidRPr="003E00A5">
        <w:rPr>
          <w:sz w:val="24"/>
          <w:szCs w:val="24"/>
          <w:lang w:val="en-GB"/>
        </w:rPr>
        <w:t xml:space="preserve"> </w:t>
      </w:r>
      <w:r w:rsidRPr="003E00A5">
        <w:rPr>
          <w:b/>
          <w:bCs/>
          <w:sz w:val="24"/>
          <w:szCs w:val="24"/>
          <w:lang w:val="en-GB"/>
        </w:rPr>
        <w:t>102</w:t>
      </w:r>
      <w:r w:rsidRPr="003E00A5">
        <w:rPr>
          <w:sz w:val="24"/>
          <w:szCs w:val="24"/>
          <w:lang w:val="en-GB"/>
        </w:rPr>
        <w:t>, 687–697.</w:t>
      </w:r>
    </w:p>
    <w:p w14:paraId="2F3CFE29" w14:textId="5ABCF15C"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t xml:space="preserve">Gotelli, N.J. &amp; Graves, G.R. </w:t>
      </w:r>
      <w:r w:rsidRPr="003E00A5">
        <w:rPr>
          <w:sz w:val="24"/>
          <w:szCs w:val="24"/>
          <w:lang w:val="en-GB"/>
        </w:rPr>
        <w:t>(1996</w:t>
      </w:r>
      <w:r w:rsidR="002D570D">
        <w:rPr>
          <w:sz w:val="24"/>
          <w:szCs w:val="24"/>
          <w:lang w:val="en-GB"/>
        </w:rPr>
        <w:t xml:space="preserve">). </w:t>
      </w:r>
      <w:r w:rsidRPr="003E00A5">
        <w:rPr>
          <w:sz w:val="24"/>
          <w:szCs w:val="24"/>
          <w:lang w:val="en-GB"/>
        </w:rPr>
        <w:t xml:space="preserve">The temporal niche. </w:t>
      </w:r>
      <w:r w:rsidR="00A97F70">
        <w:rPr>
          <w:sz w:val="24"/>
          <w:szCs w:val="24"/>
          <w:lang w:val="en-GB"/>
        </w:rPr>
        <w:t xml:space="preserve">In </w:t>
      </w:r>
      <w:r w:rsidRPr="003E00A5">
        <w:rPr>
          <w:i/>
          <w:iCs/>
          <w:sz w:val="24"/>
          <w:szCs w:val="24"/>
          <w:lang w:val="en-GB"/>
        </w:rPr>
        <w:t>Null Models in Ecology</w:t>
      </w:r>
      <w:r w:rsidRPr="003E00A5">
        <w:rPr>
          <w:sz w:val="24"/>
          <w:szCs w:val="24"/>
          <w:lang w:val="en-GB"/>
        </w:rPr>
        <w:t xml:space="preserve"> (eds. N.J. Gotelli &amp; G.R. Graves), pp. 95–111, Smithsonian Institution, Washington, DC.</w:t>
      </w:r>
    </w:p>
    <w:p w14:paraId="51EF2DF4" w14:textId="1933D52D"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t xml:space="preserve">Gourbiere, S. &amp; Menu, F. </w:t>
      </w:r>
      <w:r w:rsidRPr="003E00A5">
        <w:rPr>
          <w:sz w:val="24"/>
          <w:szCs w:val="24"/>
          <w:lang w:val="en-GB"/>
        </w:rPr>
        <w:t>(2009</w:t>
      </w:r>
      <w:r w:rsidR="002D570D">
        <w:rPr>
          <w:sz w:val="24"/>
          <w:szCs w:val="24"/>
          <w:lang w:val="en-GB"/>
        </w:rPr>
        <w:t xml:space="preserve">). </w:t>
      </w:r>
      <w:r w:rsidRPr="003E00A5">
        <w:rPr>
          <w:sz w:val="24"/>
          <w:szCs w:val="24"/>
          <w:lang w:val="en-GB"/>
        </w:rPr>
        <w:t xml:space="preserve">Adaptive dynamics of dormancy duration variability: evolutionary trade-off and priority effect lead to suboptimal adaptation. </w:t>
      </w:r>
      <w:r w:rsidRPr="003E00A5">
        <w:rPr>
          <w:i/>
          <w:iCs/>
          <w:sz w:val="24"/>
          <w:szCs w:val="24"/>
          <w:lang w:val="en-GB"/>
        </w:rPr>
        <w:t>Evolution</w:t>
      </w:r>
      <w:r w:rsidRPr="003E00A5">
        <w:rPr>
          <w:sz w:val="24"/>
          <w:szCs w:val="24"/>
          <w:lang w:val="en-GB"/>
        </w:rPr>
        <w:t xml:space="preserve"> </w:t>
      </w:r>
      <w:r w:rsidRPr="003E00A5">
        <w:rPr>
          <w:b/>
          <w:bCs/>
          <w:sz w:val="24"/>
          <w:szCs w:val="24"/>
          <w:lang w:val="en-GB"/>
        </w:rPr>
        <w:t>63</w:t>
      </w:r>
      <w:r w:rsidRPr="003E00A5">
        <w:rPr>
          <w:sz w:val="24"/>
          <w:szCs w:val="24"/>
          <w:lang w:val="en-GB"/>
        </w:rPr>
        <w:t>, 1879–1892.</w:t>
      </w:r>
    </w:p>
    <w:p w14:paraId="5FC2D948" w14:textId="50319514"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t xml:space="preserve">Grime, J.P. </w:t>
      </w:r>
      <w:r w:rsidRPr="003E00A5">
        <w:rPr>
          <w:sz w:val="24"/>
          <w:szCs w:val="24"/>
          <w:lang w:val="en-GB"/>
        </w:rPr>
        <w:t>(1977</w:t>
      </w:r>
      <w:r w:rsidR="002D570D">
        <w:rPr>
          <w:sz w:val="24"/>
          <w:szCs w:val="24"/>
          <w:lang w:val="en-GB"/>
        </w:rPr>
        <w:t xml:space="preserve">). </w:t>
      </w:r>
      <w:r w:rsidRPr="003E00A5">
        <w:rPr>
          <w:sz w:val="24"/>
          <w:szCs w:val="24"/>
          <w:lang w:val="en-GB"/>
        </w:rPr>
        <w:t xml:space="preserve">Evidence for existence of 3 primary strategies in plants and its relevance to ecological and evolutionary theory. </w:t>
      </w:r>
      <w:r w:rsidRPr="003E00A5">
        <w:rPr>
          <w:i/>
          <w:iCs/>
          <w:sz w:val="24"/>
          <w:szCs w:val="24"/>
          <w:lang w:val="en-GB"/>
        </w:rPr>
        <w:t>American Naturalist</w:t>
      </w:r>
      <w:r w:rsidRPr="003E00A5">
        <w:rPr>
          <w:sz w:val="24"/>
          <w:szCs w:val="24"/>
          <w:lang w:val="en-GB"/>
        </w:rPr>
        <w:t xml:space="preserve"> </w:t>
      </w:r>
      <w:r w:rsidRPr="003E00A5">
        <w:rPr>
          <w:b/>
          <w:bCs/>
          <w:sz w:val="24"/>
          <w:szCs w:val="24"/>
          <w:lang w:val="en-GB"/>
        </w:rPr>
        <w:t>111</w:t>
      </w:r>
      <w:r w:rsidRPr="003E00A5">
        <w:rPr>
          <w:sz w:val="24"/>
          <w:szCs w:val="24"/>
          <w:lang w:val="en-GB"/>
        </w:rPr>
        <w:t>, 1169–1194.</w:t>
      </w:r>
    </w:p>
    <w:p w14:paraId="511691B9" w14:textId="07482BDD"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t>Heberling, J.M., Cassidy, S.T., Fridley, J.D. &amp; Kalisz, S.</w:t>
      </w:r>
      <w:r w:rsidRPr="003E00A5">
        <w:rPr>
          <w:sz w:val="24"/>
          <w:szCs w:val="24"/>
          <w:lang w:val="en-GB"/>
        </w:rPr>
        <w:t xml:space="preserve"> (2019</w:t>
      </w:r>
      <w:r w:rsidR="002D570D">
        <w:rPr>
          <w:sz w:val="24"/>
          <w:szCs w:val="24"/>
          <w:lang w:val="en-GB"/>
        </w:rPr>
        <w:t xml:space="preserve">). </w:t>
      </w:r>
      <w:r w:rsidRPr="003E00A5">
        <w:rPr>
          <w:sz w:val="24"/>
          <w:szCs w:val="24"/>
          <w:lang w:val="en-GB"/>
        </w:rPr>
        <w:t xml:space="preserve">Carbon gain phenologies of spring-flowering perennials in a deciduous forest indicate a novel niche for a widespread invader. </w:t>
      </w:r>
      <w:r w:rsidRPr="003E00A5">
        <w:rPr>
          <w:i/>
          <w:iCs/>
          <w:sz w:val="24"/>
          <w:szCs w:val="24"/>
          <w:lang w:val="en-GB"/>
        </w:rPr>
        <w:t>New Phytologist</w:t>
      </w:r>
      <w:r w:rsidRPr="003E00A5">
        <w:rPr>
          <w:sz w:val="24"/>
          <w:szCs w:val="24"/>
          <w:lang w:val="en-GB"/>
        </w:rPr>
        <w:t xml:space="preserve"> </w:t>
      </w:r>
      <w:r w:rsidRPr="003E00A5">
        <w:rPr>
          <w:b/>
          <w:bCs/>
          <w:sz w:val="24"/>
          <w:szCs w:val="24"/>
          <w:lang w:val="en-GB"/>
        </w:rPr>
        <w:t>221</w:t>
      </w:r>
      <w:r w:rsidRPr="003E00A5">
        <w:rPr>
          <w:sz w:val="24"/>
          <w:szCs w:val="24"/>
          <w:lang w:val="en-GB"/>
        </w:rPr>
        <w:t>, 778–788.</w:t>
      </w:r>
    </w:p>
    <w:p w14:paraId="69E135A1" w14:textId="0EA17255"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t xml:space="preserve">Hoegh-Guldberg, O., Jacob, D., Taylor, M., Bindi, M., Brown, S., Camilloni, I., Diedhiou, A., Djalante, R., Ebi, K., Engelbrecht, F., Guiot, J., Hijioka, Y., </w:t>
      </w:r>
      <w:r w:rsidRPr="005D20EA">
        <w:rPr>
          <w:smallCaps/>
          <w:sz w:val="24"/>
          <w:szCs w:val="24"/>
          <w:lang w:val="en-GB"/>
        </w:rPr>
        <w:lastRenderedPageBreak/>
        <w:t xml:space="preserve">Mehrotra, S., Payne, A., Seneviratne, S., </w:t>
      </w:r>
      <w:r w:rsidR="00A97F70" w:rsidRPr="006D556A">
        <w:rPr>
          <w:i/>
          <w:iCs/>
          <w:smallCaps/>
          <w:sz w:val="24"/>
          <w:szCs w:val="24"/>
          <w:lang w:val="en-GB"/>
        </w:rPr>
        <w:t>et al</w:t>
      </w:r>
      <w:r w:rsidR="00A97F70">
        <w:rPr>
          <w:smallCaps/>
          <w:sz w:val="24"/>
          <w:szCs w:val="24"/>
          <w:lang w:val="en-GB"/>
        </w:rPr>
        <w:t>.</w:t>
      </w:r>
      <w:r w:rsidRPr="005D20EA">
        <w:rPr>
          <w:smallCaps/>
          <w:sz w:val="24"/>
          <w:szCs w:val="24"/>
          <w:lang w:val="en-GB"/>
        </w:rPr>
        <w:t xml:space="preserve"> </w:t>
      </w:r>
      <w:r w:rsidRPr="003E00A5">
        <w:rPr>
          <w:sz w:val="24"/>
          <w:szCs w:val="24"/>
          <w:lang w:val="en-GB"/>
        </w:rPr>
        <w:t>(2018</w:t>
      </w:r>
      <w:r w:rsidR="002D570D">
        <w:rPr>
          <w:sz w:val="24"/>
          <w:szCs w:val="24"/>
          <w:lang w:val="en-GB"/>
        </w:rPr>
        <w:t xml:space="preserve">). </w:t>
      </w:r>
      <w:r w:rsidRPr="003E00A5">
        <w:rPr>
          <w:i/>
          <w:iCs/>
          <w:sz w:val="24"/>
          <w:szCs w:val="24"/>
          <w:lang w:val="en-GB"/>
        </w:rPr>
        <w:t xml:space="preserve">Impacts of 1.5C Global Warming on Natural and Human </w:t>
      </w:r>
      <w:commentRangeStart w:id="188"/>
      <w:r w:rsidRPr="003E00A5">
        <w:rPr>
          <w:i/>
          <w:iCs/>
          <w:sz w:val="24"/>
          <w:szCs w:val="24"/>
          <w:lang w:val="en-GB"/>
        </w:rPr>
        <w:t>Systems</w:t>
      </w:r>
      <w:commentRangeEnd w:id="188"/>
      <w:r w:rsidR="006D556A">
        <w:rPr>
          <w:rStyle w:val="CommentReference"/>
        </w:rPr>
        <w:commentReference w:id="188"/>
      </w:r>
      <w:commentRangeStart w:id="189"/>
      <w:r w:rsidRPr="003E00A5">
        <w:rPr>
          <w:sz w:val="24"/>
          <w:szCs w:val="24"/>
          <w:lang w:val="en-GB"/>
        </w:rPr>
        <w:t>.</w:t>
      </w:r>
      <w:commentRangeEnd w:id="189"/>
      <w:r w:rsidR="00A97F70">
        <w:rPr>
          <w:rStyle w:val="CommentReference"/>
        </w:rPr>
        <w:commentReference w:id="189"/>
      </w:r>
    </w:p>
    <w:p w14:paraId="7FD35001" w14:textId="6BE8A561"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t xml:space="preserve">Hutchinson, G.E. </w:t>
      </w:r>
      <w:r w:rsidRPr="003E00A5">
        <w:rPr>
          <w:sz w:val="24"/>
          <w:szCs w:val="24"/>
          <w:lang w:val="en-GB"/>
        </w:rPr>
        <w:t>(1959</w:t>
      </w:r>
      <w:r w:rsidR="002D570D">
        <w:rPr>
          <w:sz w:val="24"/>
          <w:szCs w:val="24"/>
          <w:lang w:val="en-GB"/>
        </w:rPr>
        <w:t xml:space="preserve">). </w:t>
      </w:r>
      <w:r w:rsidRPr="003E00A5">
        <w:rPr>
          <w:sz w:val="24"/>
          <w:szCs w:val="24"/>
          <w:lang w:val="en-GB"/>
        </w:rPr>
        <w:t xml:space="preserve">Homage to Santa-Rosalia or why are there so many kinds of animals. </w:t>
      </w:r>
      <w:r w:rsidRPr="003E00A5">
        <w:rPr>
          <w:i/>
          <w:iCs/>
          <w:sz w:val="24"/>
          <w:szCs w:val="24"/>
          <w:lang w:val="en-GB"/>
        </w:rPr>
        <w:t>American Naturalist</w:t>
      </w:r>
      <w:r w:rsidRPr="003E00A5">
        <w:rPr>
          <w:sz w:val="24"/>
          <w:szCs w:val="24"/>
          <w:lang w:val="en-GB"/>
        </w:rPr>
        <w:t xml:space="preserve"> </w:t>
      </w:r>
      <w:r w:rsidRPr="003E00A5">
        <w:rPr>
          <w:b/>
          <w:bCs/>
          <w:sz w:val="24"/>
          <w:szCs w:val="24"/>
          <w:lang w:val="en-GB"/>
        </w:rPr>
        <w:t>93</w:t>
      </w:r>
      <w:r w:rsidRPr="003E00A5">
        <w:rPr>
          <w:sz w:val="24"/>
          <w:szCs w:val="24"/>
          <w:lang w:val="en-GB"/>
        </w:rPr>
        <w:t>, 145–159.</w:t>
      </w:r>
    </w:p>
    <w:p w14:paraId="68B1337E" w14:textId="11CFF8B2"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t>Inouye, B.D., Ehrlen, J. &amp; Underwood, N.</w:t>
      </w:r>
      <w:r w:rsidRPr="003E00A5">
        <w:rPr>
          <w:sz w:val="24"/>
          <w:szCs w:val="24"/>
          <w:lang w:val="en-GB"/>
        </w:rPr>
        <w:t xml:space="preserve"> (2019</w:t>
      </w:r>
      <w:r w:rsidR="002D570D">
        <w:rPr>
          <w:sz w:val="24"/>
          <w:szCs w:val="24"/>
          <w:lang w:val="en-GB"/>
        </w:rPr>
        <w:t xml:space="preserve">). </w:t>
      </w:r>
      <w:r w:rsidRPr="003E00A5">
        <w:rPr>
          <w:sz w:val="24"/>
          <w:szCs w:val="24"/>
          <w:lang w:val="en-GB"/>
        </w:rPr>
        <w:t xml:space="preserve">Phenology as a process rather than an event: from individual reaction norms to community metrics. </w:t>
      </w:r>
      <w:r w:rsidRPr="00A97F70">
        <w:rPr>
          <w:i/>
          <w:iCs/>
          <w:sz w:val="24"/>
          <w:szCs w:val="24"/>
          <w:highlight w:val="yellow"/>
          <w:lang w:val="en-GB"/>
          <w:rPrChange w:id="190" w:author="Alison Cooper" w:date="2021-06-17T17:41:00Z">
            <w:rPr>
              <w:i/>
              <w:iCs/>
              <w:sz w:val="24"/>
              <w:szCs w:val="24"/>
              <w:lang w:val="en-GB"/>
            </w:rPr>
          </w:rPrChange>
        </w:rPr>
        <w:t>Ecological Monographs</w:t>
      </w:r>
      <w:r w:rsidRPr="00A97F70">
        <w:rPr>
          <w:sz w:val="24"/>
          <w:szCs w:val="24"/>
          <w:highlight w:val="yellow"/>
          <w:lang w:val="en-GB"/>
          <w:rPrChange w:id="191" w:author="Alison Cooper" w:date="2021-06-17T17:41:00Z">
            <w:rPr>
              <w:sz w:val="24"/>
              <w:szCs w:val="24"/>
              <w:lang w:val="en-GB"/>
            </w:rPr>
          </w:rPrChange>
        </w:rPr>
        <w:t xml:space="preserve"> </w:t>
      </w:r>
      <w:r w:rsidRPr="00A97F70">
        <w:rPr>
          <w:b/>
          <w:bCs/>
          <w:sz w:val="24"/>
          <w:szCs w:val="24"/>
          <w:highlight w:val="yellow"/>
          <w:lang w:val="en-GB"/>
          <w:rPrChange w:id="192" w:author="Alison Cooper" w:date="2021-06-17T17:41:00Z">
            <w:rPr>
              <w:b/>
              <w:bCs/>
              <w:sz w:val="24"/>
              <w:szCs w:val="24"/>
              <w:lang w:val="en-GB"/>
            </w:rPr>
          </w:rPrChange>
        </w:rPr>
        <w:t>89</w:t>
      </w:r>
      <w:ins w:id="193" w:author="Elizabeth Wolkovich" w:date="2021-07-02T11:48:00Z">
        <w:r w:rsidR="00573BA9">
          <w:rPr>
            <w:b/>
            <w:bCs/>
            <w:sz w:val="24"/>
            <w:szCs w:val="24"/>
            <w:highlight w:val="yellow"/>
            <w:lang w:val="en-GB"/>
          </w:rPr>
          <w:t>(2): e01352</w:t>
        </w:r>
      </w:ins>
      <w:r w:rsidRPr="00A97F70">
        <w:rPr>
          <w:sz w:val="24"/>
          <w:szCs w:val="24"/>
          <w:highlight w:val="yellow"/>
          <w:lang w:val="en-GB"/>
          <w:rPrChange w:id="194" w:author="Alison Cooper" w:date="2021-06-17T17:41:00Z">
            <w:rPr>
              <w:sz w:val="24"/>
              <w:szCs w:val="24"/>
              <w:lang w:val="en-GB"/>
            </w:rPr>
          </w:rPrChange>
        </w:rPr>
        <w:t>.</w:t>
      </w:r>
    </w:p>
    <w:p w14:paraId="71114FCC" w14:textId="46DAE378"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t xml:space="preserve">Inouye, D.W., Morales, M.A. &amp; Dodge, G.J. </w:t>
      </w:r>
      <w:r w:rsidRPr="003E00A5">
        <w:rPr>
          <w:sz w:val="24"/>
          <w:szCs w:val="24"/>
          <w:lang w:val="en-GB"/>
        </w:rPr>
        <w:t>(2002</w:t>
      </w:r>
      <w:r w:rsidR="002D570D">
        <w:rPr>
          <w:sz w:val="24"/>
          <w:szCs w:val="24"/>
          <w:lang w:val="en-GB"/>
        </w:rPr>
        <w:t xml:space="preserve">). </w:t>
      </w:r>
      <w:r w:rsidRPr="003E00A5">
        <w:rPr>
          <w:sz w:val="24"/>
          <w:szCs w:val="24"/>
          <w:lang w:val="en-GB"/>
        </w:rPr>
        <w:t xml:space="preserve">Variation in timing and abundance of flowering by </w:t>
      </w:r>
      <w:r w:rsidRPr="003E00A5">
        <w:rPr>
          <w:i/>
          <w:iCs/>
          <w:sz w:val="24"/>
          <w:szCs w:val="24"/>
          <w:lang w:val="en-GB"/>
        </w:rPr>
        <w:t>Delphinium barbeyi</w:t>
      </w:r>
      <w:r w:rsidRPr="003E00A5">
        <w:rPr>
          <w:sz w:val="24"/>
          <w:szCs w:val="24"/>
          <w:lang w:val="en-GB"/>
        </w:rPr>
        <w:t xml:space="preserve"> Huth (Ranunculaceae): the roles of snowpack, frost, and La Niña, in the context of climate change. </w:t>
      </w:r>
      <w:r w:rsidRPr="003E00A5">
        <w:rPr>
          <w:i/>
          <w:iCs/>
          <w:sz w:val="24"/>
          <w:szCs w:val="24"/>
          <w:lang w:val="en-GB"/>
        </w:rPr>
        <w:t>Oecologia</w:t>
      </w:r>
      <w:r w:rsidRPr="003E00A5">
        <w:rPr>
          <w:sz w:val="24"/>
          <w:szCs w:val="24"/>
          <w:lang w:val="en-GB"/>
        </w:rPr>
        <w:t xml:space="preserve"> </w:t>
      </w:r>
      <w:r w:rsidRPr="003E00A5">
        <w:rPr>
          <w:b/>
          <w:bCs/>
          <w:sz w:val="24"/>
          <w:szCs w:val="24"/>
          <w:lang w:val="en-GB"/>
        </w:rPr>
        <w:t>130</w:t>
      </w:r>
      <w:r w:rsidRPr="003E00A5">
        <w:rPr>
          <w:sz w:val="24"/>
          <w:szCs w:val="24"/>
          <w:lang w:val="en-GB"/>
        </w:rPr>
        <w:t>, 543–550.</w:t>
      </w:r>
    </w:p>
    <w:p w14:paraId="402F3BF2" w14:textId="48F6729C" w:rsidR="0066218C" w:rsidRPr="003E00A5" w:rsidRDefault="0066218C" w:rsidP="003E00A5">
      <w:pPr>
        <w:pStyle w:val="bibitem"/>
        <w:widowControl/>
        <w:spacing w:line="480" w:lineRule="auto"/>
        <w:ind w:left="0" w:firstLine="0"/>
        <w:rPr>
          <w:sz w:val="24"/>
          <w:szCs w:val="24"/>
          <w:lang w:val="en-GB"/>
        </w:rPr>
      </w:pPr>
      <w:r w:rsidRPr="003E00A5">
        <w:rPr>
          <w:sz w:val="24"/>
          <w:szCs w:val="24"/>
          <w:lang w:val="en-GB"/>
        </w:rPr>
        <w:t>I</w:t>
      </w:r>
      <w:r w:rsidRPr="005D20EA">
        <w:rPr>
          <w:smallCaps/>
          <w:sz w:val="24"/>
          <w:szCs w:val="24"/>
          <w:lang w:val="en-GB"/>
        </w:rPr>
        <w:t xml:space="preserve">PCC </w:t>
      </w:r>
      <w:r w:rsidRPr="003E00A5">
        <w:rPr>
          <w:sz w:val="24"/>
          <w:szCs w:val="24"/>
          <w:lang w:val="en-GB"/>
        </w:rPr>
        <w:t>(2014</w:t>
      </w:r>
      <w:r w:rsidR="002D570D">
        <w:rPr>
          <w:sz w:val="24"/>
          <w:szCs w:val="24"/>
          <w:lang w:val="en-GB"/>
        </w:rPr>
        <w:t xml:space="preserve">). </w:t>
      </w:r>
      <w:r w:rsidRPr="003E00A5">
        <w:rPr>
          <w:i/>
          <w:iCs/>
          <w:sz w:val="24"/>
          <w:szCs w:val="24"/>
          <w:lang w:val="en-GB"/>
        </w:rPr>
        <w:t>Climate Change 2014: Impacts, Adaptation, and Vulnerability</w:t>
      </w:r>
      <w:r w:rsidRPr="003E00A5">
        <w:rPr>
          <w:sz w:val="24"/>
          <w:szCs w:val="24"/>
          <w:lang w:val="en-GB"/>
        </w:rPr>
        <w:t>. Cambridge University Press, Cambridge.</w:t>
      </w:r>
    </w:p>
    <w:p w14:paraId="6F1B900C" w14:textId="0AC2D55E"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t xml:space="preserve">Ishioka, R., Muller, O., Hiura, T. &amp; Kudo, G. </w:t>
      </w:r>
      <w:r w:rsidRPr="003E00A5">
        <w:rPr>
          <w:sz w:val="24"/>
          <w:szCs w:val="24"/>
          <w:lang w:val="en-GB"/>
        </w:rPr>
        <w:t>(2013</w:t>
      </w:r>
      <w:r w:rsidR="002D570D">
        <w:rPr>
          <w:sz w:val="24"/>
          <w:szCs w:val="24"/>
          <w:lang w:val="en-GB"/>
        </w:rPr>
        <w:t xml:space="preserve">). </w:t>
      </w:r>
      <w:r w:rsidRPr="003E00A5">
        <w:rPr>
          <w:sz w:val="24"/>
          <w:szCs w:val="24"/>
          <w:lang w:val="en-GB"/>
        </w:rPr>
        <w:t xml:space="preserve">Responses of leafing phenology and photosynthesis to soil warming in forest-floor plants. </w:t>
      </w:r>
      <w:r w:rsidRPr="003E00A5">
        <w:rPr>
          <w:i/>
          <w:iCs/>
          <w:sz w:val="24"/>
          <w:szCs w:val="24"/>
          <w:lang w:val="en-GB"/>
        </w:rPr>
        <w:t>Acta Oecologica-International Journal of Ecology</w:t>
      </w:r>
      <w:r w:rsidRPr="003E00A5">
        <w:rPr>
          <w:sz w:val="24"/>
          <w:szCs w:val="24"/>
          <w:lang w:val="en-GB"/>
        </w:rPr>
        <w:t xml:space="preserve"> </w:t>
      </w:r>
      <w:r w:rsidRPr="003E00A5">
        <w:rPr>
          <w:b/>
          <w:bCs/>
          <w:sz w:val="24"/>
          <w:szCs w:val="24"/>
          <w:lang w:val="en-GB"/>
        </w:rPr>
        <w:t>51</w:t>
      </w:r>
      <w:r w:rsidRPr="003E00A5">
        <w:rPr>
          <w:sz w:val="24"/>
          <w:szCs w:val="24"/>
          <w:lang w:val="en-GB"/>
        </w:rPr>
        <w:t>, 34–41.</w:t>
      </w:r>
    </w:p>
    <w:p w14:paraId="0F721419" w14:textId="216EDF21"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t xml:space="preserve">Jansson, R. &amp; Dynesius, M. </w:t>
      </w:r>
      <w:r w:rsidRPr="003E00A5">
        <w:rPr>
          <w:sz w:val="24"/>
          <w:szCs w:val="24"/>
          <w:lang w:val="en-GB"/>
        </w:rPr>
        <w:t>(2002</w:t>
      </w:r>
      <w:r w:rsidR="002D570D">
        <w:rPr>
          <w:sz w:val="24"/>
          <w:szCs w:val="24"/>
          <w:lang w:val="en-GB"/>
        </w:rPr>
        <w:t xml:space="preserve">). </w:t>
      </w:r>
      <w:r w:rsidRPr="003E00A5">
        <w:rPr>
          <w:sz w:val="24"/>
          <w:szCs w:val="24"/>
          <w:lang w:val="en-GB"/>
        </w:rPr>
        <w:t xml:space="preserve">The fate of clades in a world of recurrent climatic change: Milankovitch oscillations and evolution. </w:t>
      </w:r>
      <w:r w:rsidRPr="003E00A5">
        <w:rPr>
          <w:i/>
          <w:iCs/>
          <w:sz w:val="24"/>
          <w:szCs w:val="24"/>
          <w:lang w:val="en-GB"/>
        </w:rPr>
        <w:t>Annual Review of Ecology and Systematics</w:t>
      </w:r>
      <w:r w:rsidRPr="003E00A5">
        <w:rPr>
          <w:sz w:val="24"/>
          <w:szCs w:val="24"/>
          <w:lang w:val="en-GB"/>
        </w:rPr>
        <w:t xml:space="preserve"> </w:t>
      </w:r>
      <w:r w:rsidRPr="003E00A5">
        <w:rPr>
          <w:b/>
          <w:bCs/>
          <w:sz w:val="24"/>
          <w:szCs w:val="24"/>
          <w:lang w:val="en-GB"/>
        </w:rPr>
        <w:t>33</w:t>
      </w:r>
      <w:r w:rsidRPr="003E00A5">
        <w:rPr>
          <w:sz w:val="24"/>
          <w:szCs w:val="24"/>
          <w:lang w:val="en-GB"/>
        </w:rPr>
        <w:t>, 741–777.</w:t>
      </w:r>
    </w:p>
    <w:p w14:paraId="2679C0C0" w14:textId="3197ABA1"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t>Jing, J., Li, K. &amp; Liu, Z.G.</w:t>
      </w:r>
      <w:r w:rsidRPr="003E00A5">
        <w:rPr>
          <w:sz w:val="24"/>
          <w:szCs w:val="24"/>
          <w:lang w:val="en-GB"/>
        </w:rPr>
        <w:t xml:space="preserve"> (2016</w:t>
      </w:r>
      <w:r w:rsidR="002D570D">
        <w:rPr>
          <w:sz w:val="24"/>
          <w:szCs w:val="24"/>
          <w:lang w:val="en-GB"/>
        </w:rPr>
        <w:t xml:space="preserve">). </w:t>
      </w:r>
      <w:r w:rsidRPr="003E00A5">
        <w:rPr>
          <w:sz w:val="24"/>
          <w:szCs w:val="24"/>
          <w:lang w:val="en-GB"/>
        </w:rPr>
        <w:t xml:space="preserve">Effects of varying temperature on leaf phenology and herbivory of dominant tree species in subtropical evergreen broad-leaves forest in eastern </w:t>
      </w:r>
      <w:r w:rsidR="00A97F70">
        <w:rPr>
          <w:sz w:val="24"/>
          <w:szCs w:val="24"/>
          <w:lang w:val="en-GB"/>
        </w:rPr>
        <w:t>C</w:t>
      </w:r>
      <w:r w:rsidRPr="003E00A5">
        <w:rPr>
          <w:sz w:val="24"/>
          <w:szCs w:val="24"/>
          <w:lang w:val="en-GB"/>
        </w:rPr>
        <w:t xml:space="preserve">hina. </w:t>
      </w:r>
      <w:r w:rsidRPr="003E00A5">
        <w:rPr>
          <w:i/>
          <w:iCs/>
          <w:sz w:val="24"/>
          <w:szCs w:val="24"/>
          <w:lang w:val="en-GB"/>
        </w:rPr>
        <w:t>Polish Journal of Ecology</w:t>
      </w:r>
      <w:r w:rsidRPr="003E00A5">
        <w:rPr>
          <w:sz w:val="24"/>
          <w:szCs w:val="24"/>
          <w:lang w:val="en-GB"/>
        </w:rPr>
        <w:t xml:space="preserve"> </w:t>
      </w:r>
      <w:r w:rsidRPr="003E00A5">
        <w:rPr>
          <w:b/>
          <w:bCs/>
          <w:sz w:val="24"/>
          <w:szCs w:val="24"/>
          <w:lang w:val="en-GB"/>
        </w:rPr>
        <w:t>64</w:t>
      </w:r>
      <w:r w:rsidRPr="003E00A5">
        <w:rPr>
          <w:sz w:val="24"/>
          <w:szCs w:val="24"/>
          <w:lang w:val="en-GB"/>
        </w:rPr>
        <w:t>, 53–69.</w:t>
      </w:r>
    </w:p>
    <w:p w14:paraId="27E44C09" w14:textId="6989E5AA"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t>Johansson, J. &amp; Bolmgren, K.</w:t>
      </w:r>
      <w:r w:rsidRPr="003E00A5">
        <w:rPr>
          <w:sz w:val="24"/>
          <w:szCs w:val="24"/>
          <w:lang w:val="en-GB"/>
        </w:rPr>
        <w:t xml:space="preserve"> (2019</w:t>
      </w:r>
      <w:r w:rsidR="002D570D">
        <w:rPr>
          <w:sz w:val="24"/>
          <w:szCs w:val="24"/>
          <w:lang w:val="en-GB"/>
        </w:rPr>
        <w:t xml:space="preserve">). </w:t>
      </w:r>
      <w:r w:rsidRPr="003E00A5">
        <w:rPr>
          <w:sz w:val="24"/>
          <w:szCs w:val="24"/>
          <w:lang w:val="en-GB"/>
        </w:rPr>
        <w:t xml:space="preserve">Is timing of reproduction according to temperature sums an optimal strategy? </w:t>
      </w:r>
      <w:r w:rsidRPr="003E00A5">
        <w:rPr>
          <w:i/>
          <w:iCs/>
          <w:sz w:val="24"/>
          <w:szCs w:val="24"/>
          <w:lang w:val="en-GB"/>
        </w:rPr>
        <w:t>Ecology and Evolution</w:t>
      </w:r>
      <w:r w:rsidRPr="003E00A5">
        <w:rPr>
          <w:sz w:val="24"/>
          <w:szCs w:val="24"/>
          <w:lang w:val="en-GB"/>
        </w:rPr>
        <w:t xml:space="preserve"> </w:t>
      </w:r>
      <w:r w:rsidRPr="003E00A5">
        <w:rPr>
          <w:b/>
          <w:bCs/>
          <w:sz w:val="24"/>
          <w:szCs w:val="24"/>
          <w:lang w:val="en-GB"/>
        </w:rPr>
        <w:t>9</w:t>
      </w:r>
      <w:r w:rsidRPr="003E00A5">
        <w:rPr>
          <w:sz w:val="24"/>
          <w:szCs w:val="24"/>
          <w:lang w:val="en-GB"/>
        </w:rPr>
        <w:t>, 11598–11605.</w:t>
      </w:r>
    </w:p>
    <w:p w14:paraId="7C45B747" w14:textId="3480C9FC"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lastRenderedPageBreak/>
        <w:t xml:space="preserve">Johansson, J. &amp; Jonzen, N. </w:t>
      </w:r>
      <w:r w:rsidRPr="003E00A5">
        <w:rPr>
          <w:sz w:val="24"/>
          <w:szCs w:val="24"/>
          <w:lang w:val="en-GB"/>
        </w:rPr>
        <w:t>(2012</w:t>
      </w:r>
      <w:r w:rsidR="002D570D">
        <w:rPr>
          <w:sz w:val="24"/>
          <w:szCs w:val="24"/>
          <w:lang w:val="en-GB"/>
        </w:rPr>
        <w:t xml:space="preserve">). </w:t>
      </w:r>
      <w:r w:rsidRPr="003E00A5">
        <w:rPr>
          <w:sz w:val="24"/>
          <w:szCs w:val="24"/>
          <w:lang w:val="en-GB"/>
        </w:rPr>
        <w:t xml:space="preserve">Game theory sheds new light on ecological responses to current climate change when phenology is historically mismatched. </w:t>
      </w:r>
      <w:r w:rsidRPr="003E00A5">
        <w:rPr>
          <w:i/>
          <w:iCs/>
          <w:sz w:val="24"/>
          <w:szCs w:val="24"/>
          <w:lang w:val="en-GB"/>
        </w:rPr>
        <w:t>Ecol</w:t>
      </w:r>
      <w:r w:rsidR="00A97F70">
        <w:rPr>
          <w:i/>
          <w:iCs/>
          <w:sz w:val="24"/>
          <w:szCs w:val="24"/>
          <w:lang w:val="en-GB"/>
        </w:rPr>
        <w:t>ogy</w:t>
      </w:r>
      <w:r w:rsidRPr="003E00A5">
        <w:rPr>
          <w:i/>
          <w:iCs/>
          <w:sz w:val="24"/>
          <w:szCs w:val="24"/>
          <w:lang w:val="en-GB"/>
        </w:rPr>
        <w:t xml:space="preserve"> Lett</w:t>
      </w:r>
      <w:r w:rsidR="00A97F70">
        <w:rPr>
          <w:i/>
          <w:iCs/>
          <w:sz w:val="24"/>
          <w:szCs w:val="24"/>
          <w:lang w:val="en-GB"/>
        </w:rPr>
        <w:t>ers</w:t>
      </w:r>
      <w:r w:rsidRPr="003E00A5">
        <w:rPr>
          <w:sz w:val="24"/>
          <w:szCs w:val="24"/>
          <w:lang w:val="en-GB"/>
        </w:rPr>
        <w:t xml:space="preserve"> </w:t>
      </w:r>
      <w:r w:rsidRPr="003E00A5">
        <w:rPr>
          <w:b/>
          <w:bCs/>
          <w:sz w:val="24"/>
          <w:szCs w:val="24"/>
          <w:lang w:val="en-GB"/>
        </w:rPr>
        <w:t>15</w:t>
      </w:r>
      <w:r w:rsidRPr="003E00A5">
        <w:rPr>
          <w:sz w:val="24"/>
          <w:szCs w:val="24"/>
          <w:lang w:val="en-GB"/>
        </w:rPr>
        <w:t>, 881–</w:t>
      </w:r>
      <w:r w:rsidR="00A97F70">
        <w:rPr>
          <w:sz w:val="24"/>
          <w:szCs w:val="24"/>
          <w:lang w:val="en-GB"/>
        </w:rPr>
        <w:t>88</w:t>
      </w:r>
      <w:r w:rsidRPr="003E00A5">
        <w:rPr>
          <w:sz w:val="24"/>
          <w:szCs w:val="24"/>
          <w:lang w:val="en-GB"/>
        </w:rPr>
        <w:t>8.</w:t>
      </w:r>
    </w:p>
    <w:p w14:paraId="19951FF9" w14:textId="60D51D18"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t xml:space="preserve">Johansson, J., Kristensen, N.P., Nilsson, J.A. &amp; Jonzen, N. </w:t>
      </w:r>
      <w:r w:rsidRPr="003E00A5">
        <w:rPr>
          <w:sz w:val="24"/>
          <w:szCs w:val="24"/>
          <w:lang w:val="en-GB"/>
        </w:rPr>
        <w:t>(2015</w:t>
      </w:r>
      <w:r w:rsidR="002D570D">
        <w:rPr>
          <w:sz w:val="24"/>
          <w:szCs w:val="24"/>
          <w:lang w:val="en-GB"/>
        </w:rPr>
        <w:t xml:space="preserve">). </w:t>
      </w:r>
      <w:r w:rsidRPr="003E00A5">
        <w:rPr>
          <w:sz w:val="24"/>
          <w:szCs w:val="24"/>
          <w:lang w:val="en-GB"/>
        </w:rPr>
        <w:t xml:space="preserve">The eco-evolutionary consequences of interspecific phenological asynchrony - a theoretical perspective. </w:t>
      </w:r>
      <w:r w:rsidRPr="003E00A5">
        <w:rPr>
          <w:i/>
          <w:iCs/>
          <w:sz w:val="24"/>
          <w:szCs w:val="24"/>
          <w:lang w:val="en-GB"/>
        </w:rPr>
        <w:t>Oikos</w:t>
      </w:r>
      <w:r w:rsidRPr="003E00A5">
        <w:rPr>
          <w:sz w:val="24"/>
          <w:szCs w:val="24"/>
          <w:lang w:val="en-GB"/>
        </w:rPr>
        <w:t xml:space="preserve"> </w:t>
      </w:r>
      <w:r w:rsidRPr="003E00A5">
        <w:rPr>
          <w:b/>
          <w:bCs/>
          <w:sz w:val="24"/>
          <w:szCs w:val="24"/>
          <w:lang w:val="en-GB"/>
        </w:rPr>
        <w:t>124</w:t>
      </w:r>
      <w:r w:rsidRPr="003E00A5">
        <w:rPr>
          <w:sz w:val="24"/>
          <w:szCs w:val="24"/>
          <w:lang w:val="en-GB"/>
        </w:rPr>
        <w:t>, 102–112.</w:t>
      </w:r>
    </w:p>
    <w:p w14:paraId="08F84CA2" w14:textId="64C6CBF6"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t>Kharouba, H.M., Ehrlen, J., Gelman, A., Bolmgren, K., Allen, J.M., Travers, S.E. &amp; Wolkovich, E.M.</w:t>
      </w:r>
      <w:r w:rsidRPr="003E00A5">
        <w:rPr>
          <w:sz w:val="24"/>
          <w:szCs w:val="24"/>
          <w:lang w:val="en-GB"/>
        </w:rPr>
        <w:t xml:space="preserve"> (2018</w:t>
      </w:r>
      <w:r w:rsidR="002D570D">
        <w:rPr>
          <w:sz w:val="24"/>
          <w:szCs w:val="24"/>
          <w:lang w:val="en-GB"/>
        </w:rPr>
        <w:t xml:space="preserve">). </w:t>
      </w:r>
      <w:r w:rsidRPr="003E00A5">
        <w:rPr>
          <w:sz w:val="24"/>
          <w:szCs w:val="24"/>
          <w:lang w:val="en-GB"/>
        </w:rPr>
        <w:t xml:space="preserve">Global shifts in the phenological synchrony of species interactions over recent decades. </w:t>
      </w:r>
      <w:r w:rsidRPr="003E00A5">
        <w:rPr>
          <w:i/>
          <w:iCs/>
          <w:sz w:val="24"/>
          <w:szCs w:val="24"/>
          <w:lang w:val="en-GB"/>
        </w:rPr>
        <w:t>Proceedings of the National Academy of Sciences of the United States of America</w:t>
      </w:r>
      <w:r w:rsidRPr="003E00A5">
        <w:rPr>
          <w:sz w:val="24"/>
          <w:szCs w:val="24"/>
          <w:lang w:val="en-GB"/>
        </w:rPr>
        <w:t xml:space="preserve"> </w:t>
      </w:r>
      <w:r w:rsidRPr="003E00A5">
        <w:rPr>
          <w:b/>
          <w:bCs/>
          <w:sz w:val="24"/>
          <w:szCs w:val="24"/>
          <w:lang w:val="en-GB"/>
        </w:rPr>
        <w:t>115</w:t>
      </w:r>
      <w:r w:rsidRPr="003E00A5">
        <w:rPr>
          <w:sz w:val="24"/>
          <w:szCs w:val="24"/>
          <w:lang w:val="en-GB"/>
        </w:rPr>
        <w:t>, 5211–5216.</w:t>
      </w:r>
    </w:p>
    <w:p w14:paraId="38A086AB" w14:textId="376D937A"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t>Kharouba, H.M., Paquette, S.R., Kerr, J.T. &amp; Vellend, M.</w:t>
      </w:r>
      <w:r w:rsidRPr="003E00A5">
        <w:rPr>
          <w:sz w:val="24"/>
          <w:szCs w:val="24"/>
          <w:lang w:val="en-GB"/>
        </w:rPr>
        <w:t xml:space="preserve"> (2014</w:t>
      </w:r>
      <w:r w:rsidR="002D570D">
        <w:rPr>
          <w:sz w:val="24"/>
          <w:szCs w:val="24"/>
          <w:lang w:val="en-GB"/>
        </w:rPr>
        <w:t xml:space="preserve">). </w:t>
      </w:r>
      <w:r w:rsidRPr="003E00A5">
        <w:rPr>
          <w:sz w:val="24"/>
          <w:szCs w:val="24"/>
          <w:lang w:val="en-GB"/>
        </w:rPr>
        <w:t xml:space="preserve">Predicting the sensitivity of butterfly phenology to temperature over the past century. </w:t>
      </w:r>
      <w:r w:rsidRPr="003E00A5">
        <w:rPr>
          <w:i/>
          <w:iCs/>
          <w:sz w:val="24"/>
          <w:szCs w:val="24"/>
          <w:lang w:val="en-GB"/>
        </w:rPr>
        <w:t>Global Change Biology</w:t>
      </w:r>
      <w:r w:rsidRPr="003E00A5">
        <w:rPr>
          <w:sz w:val="24"/>
          <w:szCs w:val="24"/>
          <w:lang w:val="en-GB"/>
        </w:rPr>
        <w:t xml:space="preserve"> </w:t>
      </w:r>
      <w:r w:rsidRPr="003E00A5">
        <w:rPr>
          <w:b/>
          <w:bCs/>
          <w:sz w:val="24"/>
          <w:szCs w:val="24"/>
          <w:lang w:val="en-GB"/>
        </w:rPr>
        <w:t>20</w:t>
      </w:r>
      <w:r w:rsidRPr="003E00A5">
        <w:rPr>
          <w:sz w:val="24"/>
          <w:szCs w:val="24"/>
          <w:lang w:val="en-GB"/>
        </w:rPr>
        <w:t>, 504–514.</w:t>
      </w:r>
    </w:p>
    <w:p w14:paraId="015B2139" w14:textId="3055419B"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t xml:space="preserve">Ladwig, L.M., Chandler, J.L., Guiden, P.W. &amp; Henn, J.J. </w:t>
      </w:r>
      <w:r w:rsidRPr="003E00A5">
        <w:rPr>
          <w:sz w:val="24"/>
          <w:szCs w:val="24"/>
          <w:lang w:val="en-GB"/>
        </w:rPr>
        <w:t>(2019</w:t>
      </w:r>
      <w:r w:rsidR="002D570D">
        <w:rPr>
          <w:sz w:val="24"/>
          <w:szCs w:val="24"/>
          <w:lang w:val="en-GB"/>
        </w:rPr>
        <w:t xml:space="preserve">). </w:t>
      </w:r>
      <w:r w:rsidRPr="003E00A5">
        <w:rPr>
          <w:sz w:val="24"/>
          <w:szCs w:val="24"/>
          <w:lang w:val="en-GB"/>
        </w:rPr>
        <w:t xml:space="preserve">Extreme winter warm event causes exceptionally early bud break for many woody species. </w:t>
      </w:r>
      <w:r w:rsidRPr="00A97F70">
        <w:rPr>
          <w:i/>
          <w:iCs/>
          <w:sz w:val="24"/>
          <w:szCs w:val="24"/>
          <w:highlight w:val="yellow"/>
          <w:lang w:val="en-GB"/>
          <w:rPrChange w:id="195" w:author="Alison Cooper" w:date="2021-06-17T17:42:00Z">
            <w:rPr>
              <w:i/>
              <w:iCs/>
              <w:sz w:val="24"/>
              <w:szCs w:val="24"/>
              <w:lang w:val="en-GB"/>
            </w:rPr>
          </w:rPrChange>
        </w:rPr>
        <w:t>Ecosphere</w:t>
      </w:r>
      <w:r w:rsidRPr="00A97F70">
        <w:rPr>
          <w:sz w:val="24"/>
          <w:szCs w:val="24"/>
          <w:highlight w:val="yellow"/>
          <w:lang w:val="en-GB"/>
          <w:rPrChange w:id="196" w:author="Alison Cooper" w:date="2021-06-17T17:42:00Z">
            <w:rPr>
              <w:sz w:val="24"/>
              <w:szCs w:val="24"/>
              <w:lang w:val="en-GB"/>
            </w:rPr>
          </w:rPrChange>
        </w:rPr>
        <w:t xml:space="preserve"> </w:t>
      </w:r>
      <w:r w:rsidRPr="00A97F70">
        <w:rPr>
          <w:b/>
          <w:bCs/>
          <w:sz w:val="24"/>
          <w:szCs w:val="24"/>
          <w:highlight w:val="yellow"/>
          <w:lang w:val="en-GB"/>
          <w:rPrChange w:id="197" w:author="Alison Cooper" w:date="2021-06-17T17:42:00Z">
            <w:rPr>
              <w:b/>
              <w:bCs/>
              <w:sz w:val="24"/>
              <w:szCs w:val="24"/>
              <w:lang w:val="en-GB"/>
            </w:rPr>
          </w:rPrChange>
        </w:rPr>
        <w:t>10</w:t>
      </w:r>
      <w:ins w:id="198" w:author="Elizabeth Wolkovich" w:date="2021-07-02T11:49:00Z">
        <w:r w:rsidR="001E4301">
          <w:rPr>
            <w:b/>
            <w:bCs/>
            <w:sz w:val="24"/>
            <w:szCs w:val="24"/>
            <w:highlight w:val="yellow"/>
            <w:lang w:val="en-GB"/>
          </w:rPr>
          <w:t>(1):e02542</w:t>
        </w:r>
      </w:ins>
      <w:r w:rsidRPr="00A97F70">
        <w:rPr>
          <w:sz w:val="24"/>
          <w:szCs w:val="24"/>
          <w:highlight w:val="yellow"/>
          <w:lang w:val="en-GB"/>
          <w:rPrChange w:id="199" w:author="Alison Cooper" w:date="2021-06-17T17:42:00Z">
            <w:rPr>
              <w:sz w:val="24"/>
              <w:szCs w:val="24"/>
              <w:lang w:val="en-GB"/>
            </w:rPr>
          </w:rPrChange>
        </w:rPr>
        <w:t>.</w:t>
      </w:r>
    </w:p>
    <w:p w14:paraId="201625AE" w14:textId="389E9B70"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t>Lasky, J.R., Uriarte, M. &amp; Muscarella, R.</w:t>
      </w:r>
      <w:r w:rsidRPr="003E00A5">
        <w:rPr>
          <w:sz w:val="24"/>
          <w:szCs w:val="24"/>
          <w:lang w:val="en-GB"/>
        </w:rPr>
        <w:t xml:space="preserve"> (2016</w:t>
      </w:r>
      <w:r w:rsidR="002D570D">
        <w:rPr>
          <w:sz w:val="24"/>
          <w:szCs w:val="24"/>
          <w:lang w:val="en-GB"/>
        </w:rPr>
        <w:t xml:space="preserve">). </w:t>
      </w:r>
      <w:r w:rsidRPr="003E00A5">
        <w:rPr>
          <w:sz w:val="24"/>
          <w:szCs w:val="24"/>
          <w:lang w:val="en-GB"/>
        </w:rPr>
        <w:t xml:space="preserve">Synchrony, compensatory dynamics, and the functional trait basis of phenological diversity in a tropical dry forest tree community: effects of rainfall seasonality. </w:t>
      </w:r>
      <w:r w:rsidRPr="00A97F70">
        <w:rPr>
          <w:i/>
          <w:iCs/>
          <w:sz w:val="24"/>
          <w:szCs w:val="24"/>
          <w:highlight w:val="yellow"/>
          <w:lang w:val="en-GB"/>
          <w:rPrChange w:id="200" w:author="Alison Cooper" w:date="2021-06-17T17:42:00Z">
            <w:rPr>
              <w:i/>
              <w:iCs/>
              <w:sz w:val="24"/>
              <w:szCs w:val="24"/>
              <w:lang w:val="en-GB"/>
            </w:rPr>
          </w:rPrChange>
        </w:rPr>
        <w:t>Environmental Research Letters</w:t>
      </w:r>
      <w:r w:rsidRPr="00A97F70">
        <w:rPr>
          <w:sz w:val="24"/>
          <w:szCs w:val="24"/>
          <w:highlight w:val="yellow"/>
          <w:lang w:val="en-GB"/>
          <w:rPrChange w:id="201" w:author="Alison Cooper" w:date="2021-06-17T17:42:00Z">
            <w:rPr>
              <w:sz w:val="24"/>
              <w:szCs w:val="24"/>
              <w:lang w:val="en-GB"/>
            </w:rPr>
          </w:rPrChange>
        </w:rPr>
        <w:t xml:space="preserve"> </w:t>
      </w:r>
      <w:r w:rsidRPr="00A97F70">
        <w:rPr>
          <w:b/>
          <w:bCs/>
          <w:sz w:val="24"/>
          <w:szCs w:val="24"/>
          <w:highlight w:val="yellow"/>
          <w:lang w:val="en-GB"/>
          <w:rPrChange w:id="202" w:author="Alison Cooper" w:date="2021-06-17T17:42:00Z">
            <w:rPr>
              <w:b/>
              <w:bCs/>
              <w:sz w:val="24"/>
              <w:szCs w:val="24"/>
              <w:lang w:val="en-GB"/>
            </w:rPr>
          </w:rPrChange>
        </w:rPr>
        <w:t>11</w:t>
      </w:r>
      <w:ins w:id="203" w:author="Elizabeth Wolkovich" w:date="2021-07-02T11:49:00Z">
        <w:r w:rsidR="009C1F15">
          <w:rPr>
            <w:b/>
            <w:bCs/>
            <w:sz w:val="24"/>
            <w:szCs w:val="24"/>
            <w:highlight w:val="yellow"/>
            <w:lang w:val="en-GB"/>
          </w:rPr>
          <w:t>:115003</w:t>
        </w:r>
      </w:ins>
      <w:r w:rsidRPr="00A97F70">
        <w:rPr>
          <w:sz w:val="24"/>
          <w:szCs w:val="24"/>
          <w:highlight w:val="yellow"/>
          <w:lang w:val="en-GB"/>
          <w:rPrChange w:id="204" w:author="Alison Cooper" w:date="2021-06-17T17:42:00Z">
            <w:rPr>
              <w:sz w:val="24"/>
              <w:szCs w:val="24"/>
              <w:lang w:val="en-GB"/>
            </w:rPr>
          </w:rPrChange>
        </w:rPr>
        <w:t>.</w:t>
      </w:r>
    </w:p>
    <w:p w14:paraId="0CB050DE" w14:textId="702A7730"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t>Legault, G. &amp; Melbourne, B.A.</w:t>
      </w:r>
      <w:r w:rsidRPr="003E00A5">
        <w:rPr>
          <w:sz w:val="24"/>
          <w:szCs w:val="24"/>
          <w:lang w:val="en-GB"/>
        </w:rPr>
        <w:t xml:space="preserve"> (2019</w:t>
      </w:r>
      <w:r w:rsidR="002D570D">
        <w:rPr>
          <w:sz w:val="24"/>
          <w:szCs w:val="24"/>
          <w:lang w:val="en-GB"/>
        </w:rPr>
        <w:t xml:space="preserve">). </w:t>
      </w:r>
      <w:r w:rsidRPr="003E00A5">
        <w:rPr>
          <w:sz w:val="24"/>
          <w:szCs w:val="24"/>
          <w:lang w:val="en-GB"/>
        </w:rPr>
        <w:t xml:space="preserve">Accounting for environmental change in continuous-time stochastic population models. </w:t>
      </w:r>
      <w:r w:rsidRPr="003E00A5">
        <w:rPr>
          <w:i/>
          <w:iCs/>
          <w:sz w:val="24"/>
          <w:szCs w:val="24"/>
          <w:lang w:val="en-GB"/>
        </w:rPr>
        <w:t>Theoretical Ecology</w:t>
      </w:r>
      <w:r w:rsidRPr="003E00A5">
        <w:rPr>
          <w:sz w:val="24"/>
          <w:szCs w:val="24"/>
          <w:lang w:val="en-GB"/>
        </w:rPr>
        <w:t xml:space="preserve"> </w:t>
      </w:r>
      <w:r w:rsidRPr="003E00A5">
        <w:rPr>
          <w:b/>
          <w:bCs/>
          <w:sz w:val="24"/>
          <w:szCs w:val="24"/>
          <w:lang w:val="en-GB"/>
        </w:rPr>
        <w:t>12</w:t>
      </w:r>
      <w:r w:rsidRPr="003E00A5">
        <w:rPr>
          <w:sz w:val="24"/>
          <w:szCs w:val="24"/>
          <w:lang w:val="en-GB"/>
        </w:rPr>
        <w:t>, 31–48.</w:t>
      </w:r>
    </w:p>
    <w:p w14:paraId="631B0CA8" w14:textId="229ADC6E"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t>Lenormand, T.</w:t>
      </w:r>
      <w:r w:rsidRPr="003E00A5">
        <w:rPr>
          <w:sz w:val="24"/>
          <w:szCs w:val="24"/>
          <w:lang w:val="en-GB"/>
        </w:rPr>
        <w:t xml:space="preserve"> (2002</w:t>
      </w:r>
      <w:r w:rsidR="002D570D">
        <w:rPr>
          <w:sz w:val="24"/>
          <w:szCs w:val="24"/>
          <w:lang w:val="en-GB"/>
        </w:rPr>
        <w:t xml:space="preserve">). </w:t>
      </w:r>
      <w:r w:rsidRPr="003E00A5">
        <w:rPr>
          <w:sz w:val="24"/>
          <w:szCs w:val="24"/>
          <w:lang w:val="en-GB"/>
        </w:rPr>
        <w:t xml:space="preserve">Gene flow and the limits to natural selection. </w:t>
      </w:r>
      <w:r w:rsidRPr="003E00A5">
        <w:rPr>
          <w:i/>
          <w:iCs/>
          <w:sz w:val="24"/>
          <w:szCs w:val="24"/>
          <w:lang w:val="en-GB"/>
        </w:rPr>
        <w:t>Trends in Ecology &amp; Evolution</w:t>
      </w:r>
      <w:r w:rsidRPr="003E00A5">
        <w:rPr>
          <w:sz w:val="24"/>
          <w:szCs w:val="24"/>
          <w:lang w:val="en-GB"/>
        </w:rPr>
        <w:t xml:space="preserve"> </w:t>
      </w:r>
      <w:r w:rsidRPr="003E00A5">
        <w:rPr>
          <w:b/>
          <w:bCs/>
          <w:sz w:val="24"/>
          <w:szCs w:val="24"/>
          <w:lang w:val="en-GB"/>
        </w:rPr>
        <w:t>17</w:t>
      </w:r>
      <w:r w:rsidRPr="003E00A5">
        <w:rPr>
          <w:sz w:val="24"/>
          <w:szCs w:val="24"/>
          <w:lang w:val="en-GB"/>
        </w:rPr>
        <w:t>, 183–189.</w:t>
      </w:r>
    </w:p>
    <w:p w14:paraId="1FC16D7A" w14:textId="7251D434"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lastRenderedPageBreak/>
        <w:t>Loken, E. &amp; Gelman, A</w:t>
      </w:r>
      <w:r w:rsidRPr="003E00A5">
        <w:rPr>
          <w:sz w:val="24"/>
          <w:szCs w:val="24"/>
          <w:lang w:val="en-GB"/>
        </w:rPr>
        <w:t>. (2017</w:t>
      </w:r>
      <w:r w:rsidR="002D570D">
        <w:rPr>
          <w:sz w:val="24"/>
          <w:szCs w:val="24"/>
          <w:lang w:val="en-GB"/>
        </w:rPr>
        <w:t xml:space="preserve">). </w:t>
      </w:r>
      <w:r w:rsidRPr="003E00A5">
        <w:rPr>
          <w:sz w:val="24"/>
          <w:szCs w:val="24"/>
          <w:lang w:val="en-GB"/>
        </w:rPr>
        <w:t xml:space="preserve">Measurement error and the replication crisis. </w:t>
      </w:r>
      <w:r w:rsidRPr="003E00A5">
        <w:rPr>
          <w:i/>
          <w:iCs/>
          <w:sz w:val="24"/>
          <w:szCs w:val="24"/>
          <w:lang w:val="en-GB"/>
        </w:rPr>
        <w:t>Science</w:t>
      </w:r>
      <w:r w:rsidRPr="003E00A5">
        <w:rPr>
          <w:sz w:val="24"/>
          <w:szCs w:val="24"/>
          <w:lang w:val="en-GB"/>
        </w:rPr>
        <w:t xml:space="preserve"> </w:t>
      </w:r>
      <w:r w:rsidRPr="003E00A5">
        <w:rPr>
          <w:b/>
          <w:bCs/>
          <w:sz w:val="24"/>
          <w:szCs w:val="24"/>
          <w:lang w:val="en-GB"/>
        </w:rPr>
        <w:t>355</w:t>
      </w:r>
      <w:r w:rsidRPr="003E00A5">
        <w:rPr>
          <w:sz w:val="24"/>
          <w:szCs w:val="24"/>
          <w:lang w:val="en-GB"/>
        </w:rPr>
        <w:t>, 584–585.</w:t>
      </w:r>
    </w:p>
    <w:p w14:paraId="5A91946C" w14:textId="5E950820"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t>Lustenhouwer, N., Wilschut, R.A., Williams, J.L., van der Putten, W.H. &amp; Levine, J.M.</w:t>
      </w:r>
      <w:r w:rsidRPr="003E00A5">
        <w:rPr>
          <w:sz w:val="24"/>
          <w:szCs w:val="24"/>
          <w:lang w:val="en-GB"/>
        </w:rPr>
        <w:t xml:space="preserve"> (2018</w:t>
      </w:r>
      <w:r w:rsidR="002D570D">
        <w:rPr>
          <w:sz w:val="24"/>
          <w:szCs w:val="24"/>
          <w:lang w:val="en-GB"/>
        </w:rPr>
        <w:t xml:space="preserve">). </w:t>
      </w:r>
      <w:r w:rsidRPr="003E00A5">
        <w:rPr>
          <w:sz w:val="24"/>
          <w:szCs w:val="24"/>
          <w:lang w:val="en-GB"/>
        </w:rPr>
        <w:t xml:space="preserve">Rapid evolution of phenology during range expansion with recent climate change. </w:t>
      </w:r>
      <w:r w:rsidRPr="003E00A5">
        <w:rPr>
          <w:i/>
          <w:iCs/>
          <w:sz w:val="24"/>
          <w:szCs w:val="24"/>
          <w:lang w:val="en-GB"/>
        </w:rPr>
        <w:t>Global Change Biology</w:t>
      </w:r>
      <w:r w:rsidRPr="003E00A5">
        <w:rPr>
          <w:sz w:val="24"/>
          <w:szCs w:val="24"/>
          <w:lang w:val="en-GB"/>
        </w:rPr>
        <w:t xml:space="preserve"> </w:t>
      </w:r>
      <w:r w:rsidRPr="003E00A5">
        <w:rPr>
          <w:b/>
          <w:bCs/>
          <w:sz w:val="24"/>
          <w:szCs w:val="24"/>
          <w:lang w:val="en-GB"/>
        </w:rPr>
        <w:t>24</w:t>
      </w:r>
      <w:r w:rsidRPr="003E00A5">
        <w:rPr>
          <w:sz w:val="24"/>
          <w:szCs w:val="24"/>
          <w:lang w:val="en-GB"/>
        </w:rPr>
        <w:t>, E534–E544.</w:t>
      </w:r>
    </w:p>
    <w:p w14:paraId="1DF7C86E" w14:textId="5064063D"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t>Mathias, A. &amp; Kisdi, E.</w:t>
      </w:r>
      <w:r w:rsidRPr="003E00A5">
        <w:rPr>
          <w:sz w:val="24"/>
          <w:szCs w:val="24"/>
          <w:lang w:val="en-GB"/>
        </w:rPr>
        <w:t xml:space="preserve"> (2002</w:t>
      </w:r>
      <w:r w:rsidR="002D570D">
        <w:rPr>
          <w:sz w:val="24"/>
          <w:szCs w:val="24"/>
          <w:lang w:val="en-GB"/>
        </w:rPr>
        <w:t xml:space="preserve">). </w:t>
      </w:r>
      <w:r w:rsidRPr="003E00A5">
        <w:rPr>
          <w:sz w:val="24"/>
          <w:szCs w:val="24"/>
          <w:lang w:val="en-GB"/>
        </w:rPr>
        <w:t xml:space="preserve">Adaptive diversification of germination strategies. </w:t>
      </w:r>
      <w:r w:rsidRPr="003E00A5">
        <w:rPr>
          <w:i/>
          <w:iCs/>
          <w:sz w:val="24"/>
          <w:szCs w:val="24"/>
          <w:lang w:val="en-GB"/>
        </w:rPr>
        <w:t>Proceedings of the Royal Society B-Biological Sciences</w:t>
      </w:r>
      <w:r w:rsidRPr="003E00A5">
        <w:rPr>
          <w:sz w:val="24"/>
          <w:szCs w:val="24"/>
          <w:lang w:val="en-GB"/>
        </w:rPr>
        <w:t xml:space="preserve"> </w:t>
      </w:r>
      <w:r w:rsidRPr="003E00A5">
        <w:rPr>
          <w:b/>
          <w:bCs/>
          <w:sz w:val="24"/>
          <w:szCs w:val="24"/>
          <w:lang w:val="en-GB"/>
        </w:rPr>
        <w:t>269</w:t>
      </w:r>
      <w:r w:rsidRPr="003E00A5">
        <w:rPr>
          <w:sz w:val="24"/>
          <w:szCs w:val="24"/>
          <w:lang w:val="en-GB"/>
        </w:rPr>
        <w:t>, 151–155.</w:t>
      </w:r>
    </w:p>
    <w:p w14:paraId="45D0EB98" w14:textId="28279CFE"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t xml:space="preserve">Mayfield, M.M. &amp; Levine, J.M. </w:t>
      </w:r>
      <w:r w:rsidRPr="003E00A5">
        <w:rPr>
          <w:sz w:val="24"/>
          <w:szCs w:val="24"/>
          <w:lang w:val="en-GB"/>
        </w:rPr>
        <w:t>(2010</w:t>
      </w:r>
      <w:r w:rsidR="002D570D">
        <w:rPr>
          <w:sz w:val="24"/>
          <w:szCs w:val="24"/>
          <w:lang w:val="en-GB"/>
        </w:rPr>
        <w:t xml:space="preserve">). </w:t>
      </w:r>
      <w:r w:rsidRPr="003E00A5">
        <w:rPr>
          <w:sz w:val="24"/>
          <w:szCs w:val="24"/>
          <w:lang w:val="en-GB"/>
        </w:rPr>
        <w:t xml:space="preserve">Opposing effects of competitive exclusion on the phylogenetic structure of communities. </w:t>
      </w:r>
      <w:r w:rsidRPr="003E00A5">
        <w:rPr>
          <w:i/>
          <w:iCs/>
          <w:sz w:val="24"/>
          <w:szCs w:val="24"/>
          <w:lang w:val="en-GB"/>
        </w:rPr>
        <w:t>Ecology Letters</w:t>
      </w:r>
      <w:r w:rsidRPr="003E00A5">
        <w:rPr>
          <w:sz w:val="24"/>
          <w:szCs w:val="24"/>
          <w:lang w:val="en-GB"/>
        </w:rPr>
        <w:t xml:space="preserve"> </w:t>
      </w:r>
      <w:r w:rsidRPr="003E00A5">
        <w:rPr>
          <w:b/>
          <w:bCs/>
          <w:sz w:val="24"/>
          <w:szCs w:val="24"/>
          <w:lang w:val="en-GB"/>
        </w:rPr>
        <w:t>13</w:t>
      </w:r>
      <w:r w:rsidRPr="003E00A5">
        <w:rPr>
          <w:sz w:val="24"/>
          <w:szCs w:val="24"/>
          <w:lang w:val="en-GB"/>
        </w:rPr>
        <w:t>, 1085–1093.</w:t>
      </w:r>
    </w:p>
    <w:p w14:paraId="7AEAF291" w14:textId="7A987C26"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t>McCabe, G.J., Ault, T.R., Cook, B.I., Betancourt, J.L. &amp; Schwartz</w:t>
      </w:r>
      <w:r w:rsidRPr="003E00A5">
        <w:rPr>
          <w:sz w:val="24"/>
          <w:szCs w:val="24"/>
          <w:lang w:val="en-GB"/>
        </w:rPr>
        <w:t>, M.D. (2012</w:t>
      </w:r>
      <w:r w:rsidR="002D570D">
        <w:rPr>
          <w:sz w:val="24"/>
          <w:szCs w:val="24"/>
          <w:lang w:val="en-GB"/>
        </w:rPr>
        <w:t xml:space="preserve">). </w:t>
      </w:r>
      <w:r w:rsidRPr="003E00A5">
        <w:rPr>
          <w:sz w:val="24"/>
          <w:szCs w:val="24"/>
          <w:lang w:val="en-GB"/>
        </w:rPr>
        <w:t xml:space="preserve">Influences of the </w:t>
      </w:r>
      <w:r w:rsidR="00A97F70" w:rsidRPr="003E00A5">
        <w:rPr>
          <w:sz w:val="24"/>
          <w:szCs w:val="24"/>
          <w:lang w:val="en-GB"/>
        </w:rPr>
        <w:t xml:space="preserve">El Nino Southern Oscillation </w:t>
      </w:r>
      <w:r w:rsidRPr="003E00A5">
        <w:rPr>
          <w:sz w:val="24"/>
          <w:szCs w:val="24"/>
          <w:lang w:val="en-GB"/>
        </w:rPr>
        <w:t xml:space="preserve">and the </w:t>
      </w:r>
      <w:r w:rsidR="00A97F70" w:rsidRPr="003E00A5">
        <w:rPr>
          <w:sz w:val="24"/>
          <w:szCs w:val="24"/>
          <w:lang w:val="en-GB"/>
        </w:rPr>
        <w:t xml:space="preserve">Pacific Decadal Oscillation </w:t>
      </w:r>
      <w:r w:rsidRPr="003E00A5">
        <w:rPr>
          <w:sz w:val="24"/>
          <w:szCs w:val="24"/>
          <w:lang w:val="en-GB"/>
        </w:rPr>
        <w:t xml:space="preserve">on the timing of the </w:t>
      </w:r>
      <w:r w:rsidR="00A97F70" w:rsidRPr="003E00A5">
        <w:rPr>
          <w:sz w:val="24"/>
          <w:szCs w:val="24"/>
          <w:lang w:val="en-GB"/>
        </w:rPr>
        <w:t xml:space="preserve">North American </w:t>
      </w:r>
      <w:r w:rsidRPr="003E00A5">
        <w:rPr>
          <w:sz w:val="24"/>
          <w:szCs w:val="24"/>
          <w:lang w:val="en-GB"/>
        </w:rPr>
        <w:t xml:space="preserve">spring. </w:t>
      </w:r>
      <w:r w:rsidRPr="003E00A5">
        <w:rPr>
          <w:i/>
          <w:iCs/>
          <w:sz w:val="24"/>
          <w:szCs w:val="24"/>
          <w:lang w:val="en-GB"/>
        </w:rPr>
        <w:t>International Journal of Climatology</w:t>
      </w:r>
      <w:r w:rsidRPr="003E00A5">
        <w:rPr>
          <w:sz w:val="24"/>
          <w:szCs w:val="24"/>
          <w:lang w:val="en-GB"/>
        </w:rPr>
        <w:t xml:space="preserve"> </w:t>
      </w:r>
      <w:r w:rsidRPr="003E00A5">
        <w:rPr>
          <w:b/>
          <w:bCs/>
          <w:sz w:val="24"/>
          <w:szCs w:val="24"/>
          <w:lang w:val="en-GB"/>
        </w:rPr>
        <w:t>32</w:t>
      </w:r>
      <w:r w:rsidRPr="003E00A5">
        <w:rPr>
          <w:sz w:val="24"/>
          <w:szCs w:val="24"/>
          <w:lang w:val="en-GB"/>
        </w:rPr>
        <w:t>, 2301–2310.</w:t>
      </w:r>
    </w:p>
    <w:p w14:paraId="2268A867" w14:textId="11B461D6"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t>McDermott, M.E. &amp; DeGroote, L.W</w:t>
      </w:r>
      <w:r w:rsidRPr="003E00A5">
        <w:rPr>
          <w:sz w:val="24"/>
          <w:szCs w:val="24"/>
          <w:lang w:val="en-GB"/>
        </w:rPr>
        <w:t>. (2016</w:t>
      </w:r>
      <w:r w:rsidR="002D570D">
        <w:rPr>
          <w:sz w:val="24"/>
          <w:szCs w:val="24"/>
          <w:lang w:val="en-GB"/>
        </w:rPr>
        <w:t xml:space="preserve">). </w:t>
      </w:r>
      <w:r w:rsidRPr="003E00A5">
        <w:rPr>
          <w:sz w:val="24"/>
          <w:szCs w:val="24"/>
          <w:lang w:val="en-GB"/>
        </w:rPr>
        <w:t xml:space="preserve">Long-term climate impacts on breeding bird phenology in </w:t>
      </w:r>
      <w:r w:rsidR="00A97F70" w:rsidRPr="003E00A5">
        <w:rPr>
          <w:sz w:val="24"/>
          <w:szCs w:val="24"/>
          <w:lang w:val="en-GB"/>
        </w:rPr>
        <w:t>P</w:t>
      </w:r>
      <w:r w:rsidRPr="003E00A5">
        <w:rPr>
          <w:sz w:val="24"/>
          <w:szCs w:val="24"/>
          <w:lang w:val="en-GB"/>
        </w:rPr>
        <w:t xml:space="preserve">ennsylvania, </w:t>
      </w:r>
      <w:r w:rsidR="00A97F70" w:rsidRPr="003E00A5">
        <w:rPr>
          <w:sz w:val="24"/>
          <w:szCs w:val="24"/>
          <w:lang w:val="en-GB"/>
        </w:rPr>
        <w:t>USA</w:t>
      </w:r>
      <w:r w:rsidRPr="003E00A5">
        <w:rPr>
          <w:sz w:val="24"/>
          <w:szCs w:val="24"/>
          <w:lang w:val="en-GB"/>
        </w:rPr>
        <w:t xml:space="preserve">. </w:t>
      </w:r>
      <w:r w:rsidRPr="003E00A5">
        <w:rPr>
          <w:i/>
          <w:iCs/>
          <w:sz w:val="24"/>
          <w:szCs w:val="24"/>
          <w:lang w:val="en-GB"/>
        </w:rPr>
        <w:t>Global Change Biology</w:t>
      </w:r>
      <w:r w:rsidRPr="003E00A5">
        <w:rPr>
          <w:sz w:val="24"/>
          <w:szCs w:val="24"/>
          <w:lang w:val="en-GB"/>
        </w:rPr>
        <w:t xml:space="preserve"> </w:t>
      </w:r>
      <w:r w:rsidRPr="003E00A5">
        <w:rPr>
          <w:b/>
          <w:bCs/>
          <w:sz w:val="24"/>
          <w:szCs w:val="24"/>
          <w:lang w:val="en-GB"/>
        </w:rPr>
        <w:t>22</w:t>
      </w:r>
      <w:r w:rsidRPr="003E00A5">
        <w:rPr>
          <w:sz w:val="24"/>
          <w:szCs w:val="24"/>
          <w:lang w:val="en-GB"/>
        </w:rPr>
        <w:t>, 3304–3319.</w:t>
      </w:r>
    </w:p>
    <w:p w14:paraId="2411377C" w14:textId="38FDECA3"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t>Menzel, A., Von Vopelius, J., Estrella, N., Schleip, C. &amp; Dose, V</w:t>
      </w:r>
      <w:r w:rsidRPr="003E00A5">
        <w:rPr>
          <w:sz w:val="24"/>
          <w:szCs w:val="24"/>
          <w:lang w:val="en-GB"/>
        </w:rPr>
        <w:t>. (2006</w:t>
      </w:r>
      <w:r w:rsidR="002D570D">
        <w:rPr>
          <w:sz w:val="24"/>
          <w:szCs w:val="24"/>
          <w:lang w:val="en-GB"/>
        </w:rPr>
        <w:t xml:space="preserve">). </w:t>
      </w:r>
      <w:r w:rsidRPr="003E00A5">
        <w:rPr>
          <w:sz w:val="24"/>
          <w:szCs w:val="24"/>
          <w:lang w:val="en-GB"/>
        </w:rPr>
        <w:t xml:space="preserve">Farmers’ annual activities are not tracking the speed of climate change. </w:t>
      </w:r>
      <w:r w:rsidRPr="003E00A5">
        <w:rPr>
          <w:i/>
          <w:iCs/>
          <w:sz w:val="24"/>
          <w:szCs w:val="24"/>
          <w:lang w:val="en-GB"/>
        </w:rPr>
        <w:t>Climate Research</w:t>
      </w:r>
      <w:r w:rsidRPr="003E00A5">
        <w:rPr>
          <w:sz w:val="24"/>
          <w:szCs w:val="24"/>
          <w:lang w:val="en-GB"/>
        </w:rPr>
        <w:t xml:space="preserve"> </w:t>
      </w:r>
      <w:r w:rsidRPr="003E00A5">
        <w:rPr>
          <w:b/>
          <w:bCs/>
          <w:sz w:val="24"/>
          <w:szCs w:val="24"/>
          <w:lang w:val="en-GB"/>
        </w:rPr>
        <w:t>32</w:t>
      </w:r>
      <w:r w:rsidRPr="003E00A5">
        <w:rPr>
          <w:sz w:val="24"/>
          <w:szCs w:val="24"/>
          <w:lang w:val="en-GB"/>
        </w:rPr>
        <w:t>, 201–207.</w:t>
      </w:r>
    </w:p>
    <w:p w14:paraId="438A4F23" w14:textId="64676839"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t xml:space="preserve">Morris, W.F., Pfister, C.A., Tuljapurkar, S., Haridas, C.V., Boggs, C.L., Boyce, M.S., Bruna, E.M., Church, D.R., Coulson, T., Doak, D.F., Forsyth, S., Gaillard, J.M., Horvitz, C.C., Kalisz, S., Kendall, B.E., </w:t>
      </w:r>
      <w:r w:rsidR="00A97F70" w:rsidRPr="00B61915">
        <w:rPr>
          <w:i/>
          <w:iCs/>
          <w:smallCaps/>
          <w:sz w:val="24"/>
          <w:szCs w:val="24"/>
          <w:lang w:val="en-GB"/>
        </w:rPr>
        <w:t>et al</w:t>
      </w:r>
      <w:r w:rsidR="00A97F70">
        <w:rPr>
          <w:smallCaps/>
          <w:sz w:val="24"/>
          <w:szCs w:val="24"/>
          <w:lang w:val="en-GB"/>
        </w:rPr>
        <w:t>.</w:t>
      </w:r>
      <w:r w:rsidRPr="005D20EA">
        <w:rPr>
          <w:smallCaps/>
          <w:sz w:val="24"/>
          <w:szCs w:val="24"/>
          <w:lang w:val="en-GB"/>
        </w:rPr>
        <w:t xml:space="preserve"> </w:t>
      </w:r>
      <w:r w:rsidRPr="003E00A5">
        <w:rPr>
          <w:sz w:val="24"/>
          <w:szCs w:val="24"/>
          <w:lang w:val="en-GB"/>
        </w:rPr>
        <w:t>(2008</w:t>
      </w:r>
      <w:r w:rsidR="002D570D">
        <w:rPr>
          <w:sz w:val="24"/>
          <w:szCs w:val="24"/>
          <w:lang w:val="en-GB"/>
        </w:rPr>
        <w:t xml:space="preserve">). </w:t>
      </w:r>
      <w:r w:rsidRPr="003E00A5">
        <w:rPr>
          <w:sz w:val="24"/>
          <w:szCs w:val="24"/>
          <w:lang w:val="en-GB"/>
        </w:rPr>
        <w:t xml:space="preserve">Longevity can buffer plant and animal populations against changing climatic variability. </w:t>
      </w:r>
      <w:r w:rsidRPr="003E00A5">
        <w:rPr>
          <w:i/>
          <w:iCs/>
          <w:sz w:val="24"/>
          <w:szCs w:val="24"/>
          <w:lang w:val="en-GB"/>
        </w:rPr>
        <w:t>Ecology</w:t>
      </w:r>
      <w:r w:rsidRPr="003E00A5">
        <w:rPr>
          <w:sz w:val="24"/>
          <w:szCs w:val="24"/>
          <w:lang w:val="en-GB"/>
        </w:rPr>
        <w:t xml:space="preserve"> </w:t>
      </w:r>
      <w:r w:rsidRPr="003E00A5">
        <w:rPr>
          <w:b/>
          <w:bCs/>
          <w:sz w:val="24"/>
          <w:szCs w:val="24"/>
          <w:lang w:val="en-GB"/>
        </w:rPr>
        <w:t>89</w:t>
      </w:r>
      <w:r w:rsidRPr="003E00A5">
        <w:rPr>
          <w:sz w:val="24"/>
          <w:szCs w:val="24"/>
          <w:lang w:val="en-GB"/>
        </w:rPr>
        <w:t>, 19–25.</w:t>
      </w:r>
    </w:p>
    <w:p w14:paraId="2C0AC94F" w14:textId="6CF9F206"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t>Moussus, J.P., Clavel, J., Jiguet, F. &amp; Julliard, R.</w:t>
      </w:r>
      <w:r w:rsidRPr="003E00A5">
        <w:rPr>
          <w:sz w:val="24"/>
          <w:szCs w:val="24"/>
          <w:lang w:val="en-GB"/>
        </w:rPr>
        <w:t xml:space="preserve"> (2011</w:t>
      </w:r>
      <w:r w:rsidR="002D570D">
        <w:rPr>
          <w:sz w:val="24"/>
          <w:szCs w:val="24"/>
          <w:lang w:val="en-GB"/>
        </w:rPr>
        <w:t xml:space="preserve">). </w:t>
      </w:r>
      <w:r w:rsidRPr="003E00A5">
        <w:rPr>
          <w:sz w:val="24"/>
          <w:szCs w:val="24"/>
          <w:lang w:val="en-GB"/>
        </w:rPr>
        <w:t xml:space="preserve">Which are the phenologically flexible species? </w:t>
      </w:r>
      <w:r w:rsidR="00A97F70" w:rsidRPr="003E00A5">
        <w:rPr>
          <w:sz w:val="24"/>
          <w:szCs w:val="24"/>
          <w:lang w:val="en-GB"/>
        </w:rPr>
        <w:t>A</w:t>
      </w:r>
      <w:r w:rsidRPr="003E00A5">
        <w:rPr>
          <w:sz w:val="24"/>
          <w:szCs w:val="24"/>
          <w:lang w:val="en-GB"/>
        </w:rPr>
        <w:t xml:space="preserve"> case study with common passerine birds. </w:t>
      </w:r>
      <w:r w:rsidRPr="003E00A5">
        <w:rPr>
          <w:i/>
          <w:iCs/>
          <w:sz w:val="24"/>
          <w:szCs w:val="24"/>
          <w:lang w:val="en-GB"/>
        </w:rPr>
        <w:t>Oikos</w:t>
      </w:r>
      <w:r w:rsidRPr="003E00A5">
        <w:rPr>
          <w:sz w:val="24"/>
          <w:szCs w:val="24"/>
          <w:lang w:val="en-GB"/>
        </w:rPr>
        <w:t xml:space="preserve"> </w:t>
      </w:r>
      <w:r w:rsidRPr="003E00A5">
        <w:rPr>
          <w:b/>
          <w:bCs/>
          <w:sz w:val="24"/>
          <w:szCs w:val="24"/>
          <w:lang w:val="en-GB"/>
        </w:rPr>
        <w:t>120</w:t>
      </w:r>
      <w:r w:rsidRPr="003E00A5">
        <w:rPr>
          <w:sz w:val="24"/>
          <w:szCs w:val="24"/>
          <w:lang w:val="en-GB"/>
        </w:rPr>
        <w:t>, 991–998.</w:t>
      </w:r>
    </w:p>
    <w:p w14:paraId="34D99C23" w14:textId="500C0BF0"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lastRenderedPageBreak/>
        <w:t xml:space="preserve">Munson, S.M. &amp; Long, A.L. </w:t>
      </w:r>
      <w:r w:rsidRPr="003E00A5">
        <w:rPr>
          <w:sz w:val="24"/>
          <w:szCs w:val="24"/>
          <w:lang w:val="en-GB"/>
        </w:rPr>
        <w:t>(2017</w:t>
      </w:r>
      <w:r w:rsidR="002D570D">
        <w:rPr>
          <w:sz w:val="24"/>
          <w:szCs w:val="24"/>
          <w:lang w:val="en-GB"/>
        </w:rPr>
        <w:t xml:space="preserve">). </w:t>
      </w:r>
      <w:r w:rsidRPr="003E00A5">
        <w:rPr>
          <w:sz w:val="24"/>
          <w:szCs w:val="24"/>
          <w:lang w:val="en-GB"/>
        </w:rPr>
        <w:t xml:space="preserve">Climate drives shifts in grass reproductive phenology across the western USA. </w:t>
      </w:r>
      <w:r w:rsidRPr="003E00A5">
        <w:rPr>
          <w:i/>
          <w:iCs/>
          <w:sz w:val="24"/>
          <w:szCs w:val="24"/>
          <w:lang w:val="en-GB"/>
        </w:rPr>
        <w:t>New Phytologist</w:t>
      </w:r>
      <w:r w:rsidRPr="003E00A5">
        <w:rPr>
          <w:sz w:val="24"/>
          <w:szCs w:val="24"/>
          <w:lang w:val="en-GB"/>
        </w:rPr>
        <w:t xml:space="preserve"> </w:t>
      </w:r>
      <w:r w:rsidRPr="003E00A5">
        <w:rPr>
          <w:b/>
          <w:bCs/>
          <w:sz w:val="24"/>
          <w:szCs w:val="24"/>
          <w:lang w:val="en-GB"/>
        </w:rPr>
        <w:t>213</w:t>
      </w:r>
      <w:r w:rsidRPr="003E00A5">
        <w:rPr>
          <w:sz w:val="24"/>
          <w:szCs w:val="24"/>
          <w:lang w:val="en-GB"/>
        </w:rPr>
        <w:t>, 1945–1955.</w:t>
      </w:r>
    </w:p>
    <w:p w14:paraId="1B47CCA6" w14:textId="2E2CA52A"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t>Nakazawa, T. &amp; Doi, H.</w:t>
      </w:r>
      <w:r w:rsidRPr="003E00A5">
        <w:rPr>
          <w:sz w:val="24"/>
          <w:szCs w:val="24"/>
          <w:lang w:val="en-GB"/>
        </w:rPr>
        <w:t xml:space="preserve"> (2012</w:t>
      </w:r>
      <w:r w:rsidR="002D570D">
        <w:rPr>
          <w:sz w:val="24"/>
          <w:szCs w:val="24"/>
          <w:lang w:val="en-GB"/>
        </w:rPr>
        <w:t xml:space="preserve">). </w:t>
      </w:r>
      <w:r w:rsidRPr="003E00A5">
        <w:rPr>
          <w:sz w:val="24"/>
          <w:szCs w:val="24"/>
          <w:lang w:val="en-GB"/>
        </w:rPr>
        <w:t xml:space="preserve">A perspective on match/mismatch of phenology in community contexts. </w:t>
      </w:r>
      <w:r w:rsidRPr="003E00A5">
        <w:rPr>
          <w:i/>
          <w:iCs/>
          <w:sz w:val="24"/>
          <w:szCs w:val="24"/>
          <w:lang w:val="en-GB"/>
        </w:rPr>
        <w:t>Oikos</w:t>
      </w:r>
      <w:r w:rsidRPr="003E00A5">
        <w:rPr>
          <w:sz w:val="24"/>
          <w:szCs w:val="24"/>
          <w:lang w:val="en-GB"/>
        </w:rPr>
        <w:t xml:space="preserve"> </w:t>
      </w:r>
      <w:r w:rsidRPr="003E00A5">
        <w:rPr>
          <w:b/>
          <w:bCs/>
          <w:sz w:val="24"/>
          <w:szCs w:val="24"/>
          <w:lang w:val="en-GB"/>
        </w:rPr>
        <w:t>121</w:t>
      </w:r>
      <w:r w:rsidRPr="003E00A5">
        <w:rPr>
          <w:sz w:val="24"/>
          <w:szCs w:val="24"/>
          <w:lang w:val="en-GB"/>
        </w:rPr>
        <w:t>, 489–495.</w:t>
      </w:r>
    </w:p>
    <w:p w14:paraId="2C82BF4B" w14:textId="30E00723"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t xml:space="preserve">Park, D.S., Breckheimer, I., Williams, A.C., Law, E., Ellison, A.M. &amp; Davis, C.C. </w:t>
      </w:r>
      <w:r w:rsidRPr="003E00A5">
        <w:rPr>
          <w:sz w:val="24"/>
          <w:szCs w:val="24"/>
          <w:lang w:val="en-GB"/>
        </w:rPr>
        <w:t>(2019</w:t>
      </w:r>
      <w:r w:rsidR="002D570D">
        <w:rPr>
          <w:sz w:val="24"/>
          <w:szCs w:val="24"/>
          <w:lang w:val="en-GB"/>
        </w:rPr>
        <w:t xml:space="preserve">). </w:t>
      </w:r>
      <w:r w:rsidRPr="003E00A5">
        <w:rPr>
          <w:sz w:val="24"/>
          <w:szCs w:val="24"/>
          <w:lang w:val="en-GB"/>
        </w:rPr>
        <w:t xml:space="preserve">Herbarium specimens reveal substantial and unexpected variation in phenological sensitivity across the </w:t>
      </w:r>
      <w:ins w:id="205" w:author="Elizabeth Wolkovich" w:date="2021-07-02T11:50:00Z">
        <w:r w:rsidR="00B61915">
          <w:rPr>
            <w:sz w:val="24"/>
            <w:szCs w:val="24"/>
            <w:lang w:val="en-GB"/>
          </w:rPr>
          <w:t>E</w:t>
        </w:r>
      </w:ins>
      <w:del w:id="206" w:author="Elizabeth Wolkovich" w:date="2021-07-02T11:50:00Z">
        <w:r w:rsidRPr="003E00A5" w:rsidDel="00B61915">
          <w:rPr>
            <w:sz w:val="24"/>
            <w:szCs w:val="24"/>
            <w:lang w:val="en-GB"/>
          </w:rPr>
          <w:delText>e</w:delText>
        </w:r>
      </w:del>
      <w:r w:rsidRPr="003E00A5">
        <w:rPr>
          <w:sz w:val="24"/>
          <w:szCs w:val="24"/>
          <w:lang w:val="en-GB"/>
        </w:rPr>
        <w:t xml:space="preserve">astern </w:t>
      </w:r>
      <w:ins w:id="207" w:author="Elizabeth Wolkovich" w:date="2021-07-02T11:50:00Z">
        <w:r w:rsidR="00B61915">
          <w:rPr>
            <w:sz w:val="24"/>
            <w:szCs w:val="24"/>
            <w:lang w:val="en-GB"/>
          </w:rPr>
          <w:t>U</w:t>
        </w:r>
      </w:ins>
      <w:del w:id="208" w:author="Elizabeth Wolkovich" w:date="2021-07-02T11:49:00Z">
        <w:r w:rsidRPr="003E00A5" w:rsidDel="00B61915">
          <w:rPr>
            <w:sz w:val="24"/>
            <w:szCs w:val="24"/>
            <w:lang w:val="en-GB"/>
          </w:rPr>
          <w:delText>u</w:delText>
        </w:r>
      </w:del>
      <w:r w:rsidRPr="003E00A5">
        <w:rPr>
          <w:sz w:val="24"/>
          <w:szCs w:val="24"/>
          <w:lang w:val="en-GB"/>
        </w:rPr>
        <w:t xml:space="preserve">nited </w:t>
      </w:r>
      <w:ins w:id="209" w:author="Elizabeth Wolkovich" w:date="2021-07-02T11:50:00Z">
        <w:r w:rsidR="00B61915">
          <w:rPr>
            <w:sz w:val="24"/>
            <w:szCs w:val="24"/>
            <w:lang w:val="en-GB"/>
          </w:rPr>
          <w:t>S</w:t>
        </w:r>
      </w:ins>
      <w:del w:id="210" w:author="Elizabeth Wolkovich" w:date="2021-07-02T11:50:00Z">
        <w:r w:rsidRPr="003E00A5" w:rsidDel="00B61915">
          <w:rPr>
            <w:sz w:val="24"/>
            <w:szCs w:val="24"/>
            <w:lang w:val="en-GB"/>
          </w:rPr>
          <w:delText>s</w:delText>
        </w:r>
      </w:del>
      <w:r w:rsidRPr="003E00A5">
        <w:rPr>
          <w:sz w:val="24"/>
          <w:szCs w:val="24"/>
          <w:lang w:val="en-GB"/>
        </w:rPr>
        <w:t xml:space="preserve">tates. </w:t>
      </w:r>
      <w:r w:rsidRPr="00A97F70">
        <w:rPr>
          <w:i/>
          <w:iCs/>
          <w:sz w:val="24"/>
          <w:szCs w:val="24"/>
          <w:highlight w:val="yellow"/>
          <w:lang w:val="en-GB"/>
          <w:rPrChange w:id="211" w:author="Alison Cooper" w:date="2021-06-17T17:45:00Z">
            <w:rPr>
              <w:i/>
              <w:iCs/>
              <w:sz w:val="24"/>
              <w:szCs w:val="24"/>
              <w:lang w:val="en-GB"/>
            </w:rPr>
          </w:rPrChange>
        </w:rPr>
        <w:t>Philosophical Transactions of the Royal Society B-Biological Sciences</w:t>
      </w:r>
      <w:r w:rsidRPr="00A97F70">
        <w:rPr>
          <w:sz w:val="24"/>
          <w:szCs w:val="24"/>
          <w:highlight w:val="yellow"/>
          <w:lang w:val="en-GB"/>
          <w:rPrChange w:id="212" w:author="Alison Cooper" w:date="2021-06-17T17:45:00Z">
            <w:rPr>
              <w:sz w:val="24"/>
              <w:szCs w:val="24"/>
              <w:lang w:val="en-GB"/>
            </w:rPr>
          </w:rPrChange>
        </w:rPr>
        <w:t xml:space="preserve"> </w:t>
      </w:r>
      <w:r w:rsidRPr="00A97F70">
        <w:rPr>
          <w:b/>
          <w:bCs/>
          <w:sz w:val="24"/>
          <w:szCs w:val="24"/>
          <w:highlight w:val="yellow"/>
          <w:lang w:val="en-GB"/>
          <w:rPrChange w:id="213" w:author="Alison Cooper" w:date="2021-06-17T17:45:00Z">
            <w:rPr>
              <w:b/>
              <w:bCs/>
              <w:sz w:val="24"/>
              <w:szCs w:val="24"/>
              <w:lang w:val="en-GB"/>
            </w:rPr>
          </w:rPrChange>
        </w:rPr>
        <w:t>374</w:t>
      </w:r>
      <w:ins w:id="214" w:author="Elizabeth Wolkovich" w:date="2021-07-02T11:50:00Z">
        <w:r w:rsidR="00FE3FD9">
          <w:rPr>
            <w:b/>
            <w:bCs/>
            <w:sz w:val="24"/>
            <w:szCs w:val="24"/>
            <w:highlight w:val="yellow"/>
            <w:lang w:val="en-GB"/>
          </w:rPr>
          <w:t>: 20170394</w:t>
        </w:r>
      </w:ins>
      <w:r w:rsidRPr="00A97F70">
        <w:rPr>
          <w:sz w:val="24"/>
          <w:szCs w:val="24"/>
          <w:highlight w:val="yellow"/>
          <w:lang w:val="en-GB"/>
          <w:rPrChange w:id="215" w:author="Alison Cooper" w:date="2021-06-17T17:45:00Z">
            <w:rPr>
              <w:sz w:val="24"/>
              <w:szCs w:val="24"/>
              <w:lang w:val="en-GB"/>
            </w:rPr>
          </w:rPrChange>
        </w:rPr>
        <w:t>.</w:t>
      </w:r>
    </w:p>
    <w:p w14:paraId="2EF1628F" w14:textId="080C3D48"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t xml:space="preserve">Parmesan, C. </w:t>
      </w:r>
      <w:r w:rsidRPr="003E00A5">
        <w:rPr>
          <w:sz w:val="24"/>
          <w:szCs w:val="24"/>
          <w:lang w:val="en-GB"/>
        </w:rPr>
        <w:t>(2006</w:t>
      </w:r>
      <w:r w:rsidR="002D570D">
        <w:rPr>
          <w:sz w:val="24"/>
          <w:szCs w:val="24"/>
          <w:lang w:val="en-GB"/>
        </w:rPr>
        <w:t xml:space="preserve">). </w:t>
      </w:r>
      <w:r w:rsidRPr="00A97F70">
        <w:rPr>
          <w:sz w:val="24"/>
          <w:szCs w:val="24"/>
          <w:lang w:val="en-GB"/>
          <w:rPrChange w:id="216" w:author="Alison Cooper" w:date="2021-06-17T17:45:00Z">
            <w:rPr>
              <w:i/>
              <w:iCs/>
              <w:sz w:val="24"/>
              <w:szCs w:val="24"/>
              <w:lang w:val="en-GB"/>
            </w:rPr>
          </w:rPrChange>
        </w:rPr>
        <w:t xml:space="preserve">Ecological </w:t>
      </w:r>
      <w:r w:rsidRPr="0024524E">
        <w:rPr>
          <w:sz w:val="24"/>
          <w:szCs w:val="24"/>
          <w:lang w:val="en-GB"/>
        </w:rPr>
        <w:t>and evolutionary responses to recent climate change</w:t>
      </w:r>
      <w:r w:rsidR="00A97F70" w:rsidRPr="00305183">
        <w:rPr>
          <w:sz w:val="24"/>
          <w:szCs w:val="24"/>
          <w:lang w:val="en-GB"/>
        </w:rPr>
        <w:t>.</w:t>
      </w:r>
      <w:r w:rsidR="00A97F70">
        <w:rPr>
          <w:sz w:val="24"/>
          <w:szCs w:val="24"/>
          <w:lang w:val="en-GB"/>
        </w:rPr>
        <w:t xml:space="preserve"> </w:t>
      </w:r>
      <w:r w:rsidRPr="003E00A5">
        <w:rPr>
          <w:i/>
          <w:iCs/>
          <w:sz w:val="24"/>
          <w:szCs w:val="24"/>
          <w:lang w:val="en-GB"/>
        </w:rPr>
        <w:t>Annual Review of Ecology Evolution and Systematics</w:t>
      </w:r>
      <w:r w:rsidRPr="003E00A5">
        <w:rPr>
          <w:sz w:val="24"/>
          <w:szCs w:val="24"/>
          <w:lang w:val="en-GB"/>
        </w:rPr>
        <w:t xml:space="preserve"> </w:t>
      </w:r>
      <w:r w:rsidR="00A97F70" w:rsidRPr="0024524E">
        <w:rPr>
          <w:b/>
          <w:bCs/>
          <w:sz w:val="24"/>
          <w:szCs w:val="24"/>
          <w:lang w:val="en-GB"/>
        </w:rPr>
        <w:t>37</w:t>
      </w:r>
      <w:r w:rsidR="00A97F70">
        <w:rPr>
          <w:sz w:val="24"/>
          <w:szCs w:val="24"/>
          <w:lang w:val="en-GB"/>
        </w:rPr>
        <w:t xml:space="preserve">, </w:t>
      </w:r>
      <w:r w:rsidRPr="003E00A5">
        <w:rPr>
          <w:sz w:val="24"/>
          <w:szCs w:val="24"/>
          <w:lang w:val="en-GB"/>
        </w:rPr>
        <w:t>637–669.</w:t>
      </w:r>
    </w:p>
    <w:p w14:paraId="7D5ED845" w14:textId="6087B77E"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t xml:space="preserve">Parmesan, C. </w:t>
      </w:r>
      <w:r w:rsidRPr="003E00A5">
        <w:rPr>
          <w:sz w:val="24"/>
          <w:szCs w:val="24"/>
          <w:lang w:val="en-GB"/>
        </w:rPr>
        <w:t>(2007</w:t>
      </w:r>
      <w:r w:rsidR="002D570D">
        <w:rPr>
          <w:sz w:val="24"/>
          <w:szCs w:val="24"/>
          <w:lang w:val="en-GB"/>
        </w:rPr>
        <w:t xml:space="preserve">). </w:t>
      </w:r>
      <w:r w:rsidRPr="003E00A5">
        <w:rPr>
          <w:sz w:val="24"/>
          <w:szCs w:val="24"/>
          <w:lang w:val="en-GB"/>
        </w:rPr>
        <w:t xml:space="preserve">Influences of species, latitudes and methodologies on estimates of phenological response to global warming. </w:t>
      </w:r>
      <w:r w:rsidRPr="003E00A5">
        <w:rPr>
          <w:i/>
          <w:iCs/>
          <w:sz w:val="24"/>
          <w:szCs w:val="24"/>
          <w:lang w:val="en-GB"/>
        </w:rPr>
        <w:t>Global Change Biology</w:t>
      </w:r>
      <w:r w:rsidRPr="003E00A5">
        <w:rPr>
          <w:sz w:val="24"/>
          <w:szCs w:val="24"/>
          <w:lang w:val="en-GB"/>
        </w:rPr>
        <w:t xml:space="preserve"> </w:t>
      </w:r>
      <w:r w:rsidRPr="003E00A5">
        <w:rPr>
          <w:b/>
          <w:bCs/>
          <w:sz w:val="24"/>
          <w:szCs w:val="24"/>
          <w:lang w:val="en-GB"/>
        </w:rPr>
        <w:t>13</w:t>
      </w:r>
      <w:r w:rsidRPr="003E00A5">
        <w:rPr>
          <w:sz w:val="24"/>
          <w:szCs w:val="24"/>
          <w:lang w:val="en-GB"/>
        </w:rPr>
        <w:t>, 1860–1872.</w:t>
      </w:r>
    </w:p>
    <w:p w14:paraId="3A9BC47B" w14:textId="7F5227E8"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t xml:space="preserve">Pearse, W.D., Davis, C.C., Inouye, D.W., Primack, R.B. &amp; Davies, T.J. </w:t>
      </w:r>
      <w:r w:rsidRPr="003E00A5">
        <w:rPr>
          <w:sz w:val="24"/>
          <w:szCs w:val="24"/>
          <w:lang w:val="en-GB"/>
        </w:rPr>
        <w:t>(2017</w:t>
      </w:r>
      <w:r w:rsidR="002D570D">
        <w:rPr>
          <w:sz w:val="24"/>
          <w:szCs w:val="24"/>
          <w:lang w:val="en-GB"/>
        </w:rPr>
        <w:t xml:space="preserve">). </w:t>
      </w:r>
      <w:r w:rsidRPr="003E00A5">
        <w:rPr>
          <w:sz w:val="24"/>
          <w:szCs w:val="24"/>
          <w:lang w:val="en-GB"/>
        </w:rPr>
        <w:t xml:space="preserve">A statistical estimator for determining the limits of contemporary and historic phenology. </w:t>
      </w:r>
      <w:r w:rsidRPr="003E00A5">
        <w:rPr>
          <w:i/>
          <w:iCs/>
          <w:sz w:val="24"/>
          <w:szCs w:val="24"/>
          <w:lang w:val="en-GB"/>
        </w:rPr>
        <w:t>Nature Ecology &amp; Evolution</w:t>
      </w:r>
      <w:r w:rsidRPr="003E00A5">
        <w:rPr>
          <w:sz w:val="24"/>
          <w:szCs w:val="24"/>
          <w:lang w:val="en-GB"/>
        </w:rPr>
        <w:t xml:space="preserve"> </w:t>
      </w:r>
      <w:r w:rsidRPr="003E00A5">
        <w:rPr>
          <w:b/>
          <w:bCs/>
          <w:sz w:val="24"/>
          <w:szCs w:val="24"/>
          <w:lang w:val="en-GB"/>
        </w:rPr>
        <w:t>1</w:t>
      </w:r>
      <w:r w:rsidRPr="003E00A5">
        <w:rPr>
          <w:sz w:val="24"/>
          <w:szCs w:val="24"/>
          <w:lang w:val="en-GB"/>
        </w:rPr>
        <w:t xml:space="preserve">, </w:t>
      </w:r>
      <w:r w:rsidRPr="00A97F70">
        <w:rPr>
          <w:sz w:val="24"/>
          <w:szCs w:val="24"/>
          <w:highlight w:val="yellow"/>
          <w:lang w:val="en-GB"/>
          <w:rPrChange w:id="217" w:author="Alison Cooper" w:date="2021-06-17T17:45:00Z">
            <w:rPr>
              <w:sz w:val="24"/>
              <w:szCs w:val="24"/>
              <w:lang w:val="en-GB"/>
            </w:rPr>
          </w:rPrChange>
        </w:rPr>
        <w:t>1876–</w:t>
      </w:r>
      <w:ins w:id="218" w:author="Elizabeth Wolkovich" w:date="2021-07-02T11:50:00Z">
        <w:r w:rsidR="007A3766">
          <w:rPr>
            <w:sz w:val="24"/>
            <w:szCs w:val="24"/>
            <w:highlight w:val="yellow"/>
            <w:lang w:val="en-GB"/>
          </w:rPr>
          <w:t>1882</w:t>
        </w:r>
      </w:ins>
      <w:del w:id="219" w:author="Elizabeth Wolkovich" w:date="2021-07-02T11:50:00Z">
        <w:r w:rsidRPr="00A97F70" w:rsidDel="007A3766">
          <w:rPr>
            <w:sz w:val="24"/>
            <w:szCs w:val="24"/>
            <w:highlight w:val="yellow"/>
            <w:lang w:val="en-GB"/>
            <w:rPrChange w:id="220" w:author="Alison Cooper" w:date="2021-06-17T17:45:00Z">
              <w:rPr>
                <w:sz w:val="24"/>
                <w:szCs w:val="24"/>
                <w:lang w:val="en-GB"/>
              </w:rPr>
            </w:rPrChange>
          </w:rPr>
          <w:delText>+</w:delText>
        </w:r>
      </w:del>
      <w:r w:rsidRPr="00A97F70">
        <w:rPr>
          <w:sz w:val="24"/>
          <w:szCs w:val="24"/>
          <w:highlight w:val="yellow"/>
          <w:lang w:val="en-GB"/>
          <w:rPrChange w:id="221" w:author="Alison Cooper" w:date="2021-06-17T17:45:00Z">
            <w:rPr>
              <w:sz w:val="24"/>
              <w:szCs w:val="24"/>
              <w:lang w:val="en-GB"/>
            </w:rPr>
          </w:rPrChange>
        </w:rPr>
        <w:t>.</w:t>
      </w:r>
    </w:p>
    <w:p w14:paraId="04CD6E71" w14:textId="7FB9DC71"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t xml:space="preserve">Piersma, T. &amp; Drent, J. </w:t>
      </w:r>
      <w:r w:rsidRPr="003E00A5">
        <w:rPr>
          <w:sz w:val="24"/>
          <w:szCs w:val="24"/>
          <w:lang w:val="en-GB"/>
        </w:rPr>
        <w:t>(2003</w:t>
      </w:r>
      <w:r w:rsidR="002D570D">
        <w:rPr>
          <w:sz w:val="24"/>
          <w:szCs w:val="24"/>
          <w:lang w:val="en-GB"/>
        </w:rPr>
        <w:t xml:space="preserve">). </w:t>
      </w:r>
      <w:r w:rsidRPr="003E00A5">
        <w:rPr>
          <w:sz w:val="24"/>
          <w:szCs w:val="24"/>
          <w:lang w:val="en-GB"/>
        </w:rPr>
        <w:t xml:space="preserve">Phenotypic flexibility and the evolution of organismal design. </w:t>
      </w:r>
      <w:r w:rsidRPr="003E00A5">
        <w:rPr>
          <w:i/>
          <w:iCs/>
          <w:sz w:val="24"/>
          <w:szCs w:val="24"/>
          <w:lang w:val="en-GB"/>
        </w:rPr>
        <w:t>Trends in Ecology &amp; Evolution</w:t>
      </w:r>
      <w:r w:rsidRPr="003E00A5">
        <w:rPr>
          <w:sz w:val="24"/>
          <w:szCs w:val="24"/>
          <w:lang w:val="en-GB"/>
        </w:rPr>
        <w:t xml:space="preserve"> </w:t>
      </w:r>
      <w:r w:rsidRPr="003E00A5">
        <w:rPr>
          <w:b/>
          <w:bCs/>
          <w:sz w:val="24"/>
          <w:szCs w:val="24"/>
          <w:lang w:val="en-GB"/>
        </w:rPr>
        <w:t>18</w:t>
      </w:r>
      <w:r w:rsidRPr="003E00A5">
        <w:rPr>
          <w:sz w:val="24"/>
          <w:szCs w:val="24"/>
          <w:lang w:val="en-GB"/>
        </w:rPr>
        <w:t>, 228–233.</w:t>
      </w:r>
    </w:p>
    <w:p w14:paraId="58128AAA" w14:textId="0B935550"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t>Post, E. &amp; Stenseth, N.</w:t>
      </w:r>
      <w:r w:rsidRPr="003E00A5">
        <w:rPr>
          <w:sz w:val="24"/>
          <w:szCs w:val="24"/>
          <w:lang w:val="en-GB"/>
        </w:rPr>
        <w:t xml:space="preserve"> (1999</w:t>
      </w:r>
      <w:r w:rsidR="002D570D">
        <w:rPr>
          <w:sz w:val="24"/>
          <w:szCs w:val="24"/>
          <w:lang w:val="en-GB"/>
        </w:rPr>
        <w:t xml:space="preserve">). </w:t>
      </w:r>
      <w:r w:rsidRPr="003E00A5">
        <w:rPr>
          <w:sz w:val="24"/>
          <w:szCs w:val="24"/>
          <w:lang w:val="en-GB"/>
        </w:rPr>
        <w:t xml:space="preserve">Climatic variability, plant phenology, and northern ungulates. </w:t>
      </w:r>
      <w:r w:rsidRPr="003E00A5">
        <w:rPr>
          <w:i/>
          <w:iCs/>
          <w:sz w:val="24"/>
          <w:szCs w:val="24"/>
          <w:lang w:val="en-GB"/>
        </w:rPr>
        <w:t>Ecology</w:t>
      </w:r>
      <w:r w:rsidRPr="003E00A5">
        <w:rPr>
          <w:sz w:val="24"/>
          <w:szCs w:val="24"/>
          <w:lang w:val="en-GB"/>
        </w:rPr>
        <w:t xml:space="preserve"> </w:t>
      </w:r>
      <w:r w:rsidRPr="003E00A5">
        <w:rPr>
          <w:b/>
          <w:bCs/>
          <w:sz w:val="24"/>
          <w:szCs w:val="24"/>
          <w:lang w:val="en-GB"/>
        </w:rPr>
        <w:t>80</w:t>
      </w:r>
      <w:r w:rsidRPr="003E00A5">
        <w:rPr>
          <w:sz w:val="24"/>
          <w:szCs w:val="24"/>
          <w:lang w:val="en-GB"/>
        </w:rPr>
        <w:t>, 1322–1339.</w:t>
      </w:r>
    </w:p>
    <w:p w14:paraId="5A5E7CA4" w14:textId="62A5A3F4"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t>Provan, J. &amp; Bennett, K.D.</w:t>
      </w:r>
      <w:r w:rsidRPr="003E00A5">
        <w:rPr>
          <w:sz w:val="24"/>
          <w:szCs w:val="24"/>
          <w:lang w:val="en-GB"/>
        </w:rPr>
        <w:t xml:space="preserve"> (2008</w:t>
      </w:r>
      <w:r w:rsidR="002D570D">
        <w:rPr>
          <w:sz w:val="24"/>
          <w:szCs w:val="24"/>
          <w:lang w:val="en-GB"/>
        </w:rPr>
        <w:t xml:space="preserve">). </w:t>
      </w:r>
      <w:r w:rsidRPr="003E00A5">
        <w:rPr>
          <w:sz w:val="24"/>
          <w:szCs w:val="24"/>
          <w:lang w:val="en-GB"/>
        </w:rPr>
        <w:t xml:space="preserve">Phylogeographic insights into cryptic glacial refugia. </w:t>
      </w:r>
      <w:r w:rsidRPr="003E00A5">
        <w:rPr>
          <w:i/>
          <w:iCs/>
          <w:sz w:val="24"/>
          <w:szCs w:val="24"/>
          <w:lang w:val="en-GB"/>
        </w:rPr>
        <w:t>Trends in Ecology &amp; Evolution</w:t>
      </w:r>
      <w:r w:rsidRPr="003E00A5">
        <w:rPr>
          <w:sz w:val="24"/>
          <w:szCs w:val="24"/>
          <w:lang w:val="en-GB"/>
        </w:rPr>
        <w:t xml:space="preserve"> </w:t>
      </w:r>
      <w:r w:rsidRPr="003E00A5">
        <w:rPr>
          <w:b/>
          <w:bCs/>
          <w:sz w:val="24"/>
          <w:szCs w:val="24"/>
          <w:lang w:val="en-GB"/>
        </w:rPr>
        <w:t>23</w:t>
      </w:r>
      <w:r w:rsidRPr="003E00A5">
        <w:rPr>
          <w:sz w:val="24"/>
          <w:szCs w:val="24"/>
          <w:lang w:val="en-GB"/>
        </w:rPr>
        <w:t>, 564–571.</w:t>
      </w:r>
    </w:p>
    <w:p w14:paraId="75E07418" w14:textId="2D71CF00"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t>Rasmussen, N.L., Van Allen, B.G. &amp; Rudolf, V.H.W.</w:t>
      </w:r>
      <w:r w:rsidRPr="003E00A5">
        <w:rPr>
          <w:sz w:val="24"/>
          <w:szCs w:val="24"/>
          <w:lang w:val="en-GB"/>
        </w:rPr>
        <w:t xml:space="preserve"> (2014</w:t>
      </w:r>
      <w:r w:rsidR="002D570D">
        <w:rPr>
          <w:sz w:val="24"/>
          <w:szCs w:val="24"/>
          <w:lang w:val="en-GB"/>
        </w:rPr>
        <w:t xml:space="preserve">). </w:t>
      </w:r>
      <w:r w:rsidRPr="003E00A5">
        <w:rPr>
          <w:sz w:val="24"/>
          <w:szCs w:val="24"/>
          <w:lang w:val="en-GB"/>
        </w:rPr>
        <w:t xml:space="preserve">Linking phenological shifts to species interactions through size-mediated priority effects. </w:t>
      </w:r>
      <w:r w:rsidRPr="003E00A5">
        <w:rPr>
          <w:i/>
          <w:iCs/>
          <w:sz w:val="24"/>
          <w:szCs w:val="24"/>
          <w:lang w:val="en-GB"/>
        </w:rPr>
        <w:t>Journal of Animal Ecology</w:t>
      </w:r>
      <w:r w:rsidRPr="003E00A5">
        <w:rPr>
          <w:sz w:val="24"/>
          <w:szCs w:val="24"/>
          <w:lang w:val="en-GB"/>
        </w:rPr>
        <w:t xml:space="preserve"> </w:t>
      </w:r>
      <w:r w:rsidRPr="003E00A5">
        <w:rPr>
          <w:b/>
          <w:bCs/>
          <w:sz w:val="24"/>
          <w:szCs w:val="24"/>
          <w:lang w:val="en-GB"/>
        </w:rPr>
        <w:t>83</w:t>
      </w:r>
      <w:r w:rsidRPr="003E00A5">
        <w:rPr>
          <w:sz w:val="24"/>
          <w:szCs w:val="24"/>
          <w:lang w:val="en-GB"/>
        </w:rPr>
        <w:t>, 1206–1215.</w:t>
      </w:r>
    </w:p>
    <w:p w14:paraId="3ED2B8BA" w14:textId="7C9B4182"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lastRenderedPageBreak/>
        <w:t>Reed, T.E., Grotan, V., Jenouvrier, S., Saether, B.E. &amp; Visser, M.E.</w:t>
      </w:r>
      <w:r w:rsidRPr="003E00A5">
        <w:rPr>
          <w:sz w:val="24"/>
          <w:szCs w:val="24"/>
          <w:lang w:val="en-GB"/>
        </w:rPr>
        <w:t xml:space="preserve"> (2013</w:t>
      </w:r>
      <w:r w:rsidR="002D570D">
        <w:rPr>
          <w:sz w:val="24"/>
          <w:szCs w:val="24"/>
          <w:lang w:val="en-GB"/>
        </w:rPr>
        <w:t xml:space="preserve">). </w:t>
      </w:r>
      <w:r w:rsidRPr="003E00A5">
        <w:rPr>
          <w:sz w:val="24"/>
          <w:szCs w:val="24"/>
          <w:lang w:val="en-GB"/>
        </w:rPr>
        <w:t xml:space="preserve">Population growth in a wild bird is buffered against phenological mismatch. </w:t>
      </w:r>
      <w:r w:rsidRPr="003E00A5">
        <w:rPr>
          <w:i/>
          <w:iCs/>
          <w:sz w:val="24"/>
          <w:szCs w:val="24"/>
          <w:lang w:val="en-GB"/>
        </w:rPr>
        <w:t>Science</w:t>
      </w:r>
      <w:r w:rsidRPr="003E00A5">
        <w:rPr>
          <w:sz w:val="24"/>
          <w:szCs w:val="24"/>
          <w:lang w:val="en-GB"/>
        </w:rPr>
        <w:t xml:space="preserve"> </w:t>
      </w:r>
      <w:r w:rsidRPr="003E00A5">
        <w:rPr>
          <w:b/>
          <w:bCs/>
          <w:sz w:val="24"/>
          <w:szCs w:val="24"/>
          <w:lang w:val="en-GB"/>
        </w:rPr>
        <w:t>340</w:t>
      </w:r>
      <w:r w:rsidRPr="003E00A5">
        <w:rPr>
          <w:sz w:val="24"/>
          <w:szCs w:val="24"/>
          <w:lang w:val="en-GB"/>
        </w:rPr>
        <w:t>, 488–491.</w:t>
      </w:r>
    </w:p>
    <w:p w14:paraId="350582B9" w14:textId="38DBE192"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t>Reed, T.E., Waples, R.S., Schindler, D.E., Hard, J.J. &amp; Kinnison, M.T.</w:t>
      </w:r>
      <w:r w:rsidRPr="003E00A5">
        <w:rPr>
          <w:sz w:val="24"/>
          <w:szCs w:val="24"/>
          <w:lang w:val="en-GB"/>
        </w:rPr>
        <w:t xml:space="preserve"> (2010</w:t>
      </w:r>
      <w:r w:rsidR="002D570D">
        <w:rPr>
          <w:sz w:val="24"/>
          <w:szCs w:val="24"/>
          <w:lang w:val="en-GB"/>
        </w:rPr>
        <w:t xml:space="preserve">). </w:t>
      </w:r>
      <w:r w:rsidRPr="003E00A5">
        <w:rPr>
          <w:sz w:val="24"/>
          <w:szCs w:val="24"/>
          <w:lang w:val="en-GB"/>
        </w:rPr>
        <w:t xml:space="preserve">Phenotypic plasticity and population viability: the importance of environmental predictability. </w:t>
      </w:r>
      <w:r w:rsidRPr="003E00A5">
        <w:rPr>
          <w:i/>
          <w:iCs/>
          <w:sz w:val="24"/>
          <w:szCs w:val="24"/>
          <w:lang w:val="en-GB"/>
        </w:rPr>
        <w:t>Proceedings of the Royal Society B-Biological Sciences</w:t>
      </w:r>
      <w:r w:rsidRPr="003E00A5">
        <w:rPr>
          <w:sz w:val="24"/>
          <w:szCs w:val="24"/>
          <w:lang w:val="en-GB"/>
        </w:rPr>
        <w:t xml:space="preserve"> </w:t>
      </w:r>
      <w:r w:rsidRPr="003E00A5">
        <w:rPr>
          <w:b/>
          <w:bCs/>
          <w:sz w:val="24"/>
          <w:szCs w:val="24"/>
          <w:lang w:val="en-GB"/>
        </w:rPr>
        <w:t>277</w:t>
      </w:r>
      <w:r w:rsidRPr="003E00A5">
        <w:rPr>
          <w:sz w:val="24"/>
          <w:szCs w:val="24"/>
          <w:lang w:val="en-GB"/>
        </w:rPr>
        <w:t>, 3391–3400.</w:t>
      </w:r>
    </w:p>
    <w:p w14:paraId="2F74D42A" w14:textId="2185FFC1"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t>Revilla, T.A., Encinas-Viso, F. &amp; Loreau, M</w:t>
      </w:r>
      <w:r w:rsidRPr="003E00A5">
        <w:rPr>
          <w:sz w:val="24"/>
          <w:szCs w:val="24"/>
          <w:lang w:val="en-GB"/>
        </w:rPr>
        <w:t>. (2014</w:t>
      </w:r>
      <w:r w:rsidR="002D570D">
        <w:rPr>
          <w:sz w:val="24"/>
          <w:szCs w:val="24"/>
          <w:lang w:val="en-GB"/>
        </w:rPr>
        <w:t xml:space="preserve">). </w:t>
      </w:r>
      <w:r w:rsidRPr="003E00A5">
        <w:rPr>
          <w:sz w:val="24"/>
          <w:szCs w:val="24"/>
          <w:lang w:val="en-GB"/>
        </w:rPr>
        <w:t>(</w:t>
      </w:r>
      <w:r w:rsidR="00A97F70" w:rsidRPr="003E00A5">
        <w:rPr>
          <w:sz w:val="24"/>
          <w:szCs w:val="24"/>
          <w:lang w:val="en-GB"/>
        </w:rPr>
        <w:t>A</w:t>
      </w:r>
      <w:r w:rsidRPr="003E00A5">
        <w:rPr>
          <w:sz w:val="24"/>
          <w:szCs w:val="24"/>
          <w:lang w:val="en-GB"/>
        </w:rPr>
        <w:t xml:space="preserve"> bit) earlier or later is always better: </w:t>
      </w:r>
      <w:r w:rsidR="00A97F70" w:rsidRPr="003E00A5">
        <w:rPr>
          <w:sz w:val="24"/>
          <w:szCs w:val="24"/>
          <w:lang w:val="en-GB"/>
        </w:rPr>
        <w:t>p</w:t>
      </w:r>
      <w:r w:rsidRPr="003E00A5">
        <w:rPr>
          <w:sz w:val="24"/>
          <w:szCs w:val="24"/>
          <w:lang w:val="en-GB"/>
        </w:rPr>
        <w:t xml:space="preserve">henological shifts in consumer-resource interactions. </w:t>
      </w:r>
      <w:r w:rsidRPr="003E00A5">
        <w:rPr>
          <w:i/>
          <w:iCs/>
          <w:sz w:val="24"/>
          <w:szCs w:val="24"/>
          <w:lang w:val="en-GB"/>
        </w:rPr>
        <w:t>Theoretical Ecology</w:t>
      </w:r>
      <w:r w:rsidRPr="003E00A5">
        <w:rPr>
          <w:sz w:val="24"/>
          <w:szCs w:val="24"/>
          <w:lang w:val="en-GB"/>
        </w:rPr>
        <w:t xml:space="preserve"> </w:t>
      </w:r>
      <w:r w:rsidRPr="003E00A5">
        <w:rPr>
          <w:b/>
          <w:bCs/>
          <w:sz w:val="24"/>
          <w:szCs w:val="24"/>
          <w:lang w:val="en-GB"/>
        </w:rPr>
        <w:t>7</w:t>
      </w:r>
      <w:r w:rsidRPr="003E00A5">
        <w:rPr>
          <w:sz w:val="24"/>
          <w:szCs w:val="24"/>
          <w:lang w:val="en-GB"/>
        </w:rPr>
        <w:t>, 149–162.</w:t>
      </w:r>
    </w:p>
    <w:p w14:paraId="2FFC2ABF" w14:textId="1FC74C70"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t>Richardson, A.D., Bailey, A.S., Denny, E.G., Martin, C.W. &amp; O’Keefe, J.</w:t>
      </w:r>
      <w:r w:rsidRPr="003E00A5">
        <w:rPr>
          <w:sz w:val="24"/>
          <w:szCs w:val="24"/>
          <w:lang w:val="en-GB"/>
        </w:rPr>
        <w:t xml:space="preserve"> (2006</w:t>
      </w:r>
      <w:r w:rsidR="002D570D">
        <w:rPr>
          <w:sz w:val="24"/>
          <w:szCs w:val="24"/>
          <w:lang w:val="en-GB"/>
        </w:rPr>
        <w:t xml:space="preserve">). </w:t>
      </w:r>
      <w:r w:rsidRPr="003E00A5">
        <w:rPr>
          <w:sz w:val="24"/>
          <w:szCs w:val="24"/>
          <w:lang w:val="en-GB"/>
        </w:rPr>
        <w:t xml:space="preserve">Phenology of a northern hardwood forest canopy. </w:t>
      </w:r>
      <w:r w:rsidRPr="003E00A5">
        <w:rPr>
          <w:i/>
          <w:iCs/>
          <w:sz w:val="24"/>
          <w:szCs w:val="24"/>
          <w:lang w:val="en-GB"/>
        </w:rPr>
        <w:t>Global Change Biology</w:t>
      </w:r>
      <w:r w:rsidRPr="003E00A5">
        <w:rPr>
          <w:sz w:val="24"/>
          <w:szCs w:val="24"/>
          <w:lang w:val="en-GB"/>
        </w:rPr>
        <w:t xml:space="preserve"> </w:t>
      </w:r>
      <w:r w:rsidRPr="003E00A5">
        <w:rPr>
          <w:b/>
          <w:bCs/>
          <w:sz w:val="24"/>
          <w:szCs w:val="24"/>
          <w:lang w:val="en-GB"/>
        </w:rPr>
        <w:t>12</w:t>
      </w:r>
      <w:r w:rsidRPr="003E00A5">
        <w:rPr>
          <w:sz w:val="24"/>
          <w:szCs w:val="24"/>
          <w:lang w:val="en-GB"/>
        </w:rPr>
        <w:t>, 1174–1188.</w:t>
      </w:r>
    </w:p>
    <w:p w14:paraId="7800B2E8" w14:textId="1F5D79B8"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t>Rollinson, C.R., Finley, A.O., Alexander, M.R., Banerjee, S., Dixon Hamil, K.A., Koenig, L.E., Locke, D.H., Peterson, M., Tingley, M.W., Wheeler, K., Youngflesh, C. &amp; Zipkin, E.F.</w:t>
      </w:r>
      <w:r w:rsidRPr="003E00A5">
        <w:rPr>
          <w:sz w:val="24"/>
          <w:szCs w:val="24"/>
          <w:lang w:val="en-GB"/>
        </w:rPr>
        <w:t xml:space="preserve"> (2021</w:t>
      </w:r>
      <w:r w:rsidR="002D570D">
        <w:rPr>
          <w:sz w:val="24"/>
          <w:szCs w:val="24"/>
          <w:lang w:val="en-GB"/>
        </w:rPr>
        <w:t xml:space="preserve">). </w:t>
      </w:r>
      <w:r w:rsidRPr="003E00A5">
        <w:rPr>
          <w:sz w:val="24"/>
          <w:szCs w:val="24"/>
          <w:lang w:val="en-GB"/>
        </w:rPr>
        <w:t xml:space="preserve">Working across space and time: nonstationarity in ecological research and application. </w:t>
      </w:r>
      <w:r w:rsidRPr="003E00A5">
        <w:rPr>
          <w:i/>
          <w:iCs/>
          <w:sz w:val="24"/>
          <w:szCs w:val="24"/>
          <w:lang w:val="en-GB"/>
        </w:rPr>
        <w:t>Frontiers in Ecology and the Environment</w:t>
      </w:r>
      <w:r w:rsidRPr="003E00A5">
        <w:rPr>
          <w:sz w:val="24"/>
          <w:szCs w:val="24"/>
          <w:lang w:val="en-GB"/>
        </w:rPr>
        <w:t xml:space="preserve"> </w:t>
      </w:r>
      <w:r w:rsidRPr="003E00A5">
        <w:rPr>
          <w:b/>
          <w:bCs/>
          <w:sz w:val="24"/>
          <w:szCs w:val="24"/>
          <w:lang w:val="en-GB"/>
        </w:rPr>
        <w:t>19</w:t>
      </w:r>
      <w:r w:rsidRPr="003E00A5">
        <w:rPr>
          <w:sz w:val="24"/>
          <w:szCs w:val="24"/>
          <w:lang w:val="en-GB"/>
        </w:rPr>
        <w:t>, 66–72.</w:t>
      </w:r>
    </w:p>
    <w:p w14:paraId="4DDC6019" w14:textId="7E902285"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t>Rudolf, V.H.W.</w:t>
      </w:r>
      <w:r w:rsidRPr="003E00A5">
        <w:rPr>
          <w:sz w:val="24"/>
          <w:szCs w:val="24"/>
          <w:lang w:val="en-GB"/>
        </w:rPr>
        <w:t xml:space="preserve"> (2019</w:t>
      </w:r>
      <w:r w:rsidR="002D570D">
        <w:rPr>
          <w:sz w:val="24"/>
          <w:szCs w:val="24"/>
          <w:lang w:val="en-GB"/>
        </w:rPr>
        <w:t xml:space="preserve">). </w:t>
      </w:r>
      <w:r w:rsidRPr="003E00A5">
        <w:rPr>
          <w:sz w:val="24"/>
          <w:szCs w:val="24"/>
          <w:lang w:val="en-GB"/>
        </w:rPr>
        <w:t xml:space="preserve">The role of seasonal timing and phenological shifts for species coexistence. </w:t>
      </w:r>
      <w:r w:rsidRPr="00A97F70">
        <w:rPr>
          <w:i/>
          <w:iCs/>
          <w:sz w:val="24"/>
          <w:szCs w:val="24"/>
          <w:highlight w:val="yellow"/>
          <w:lang w:val="en-GB"/>
          <w:rPrChange w:id="222" w:author="Alison Cooper" w:date="2021-06-17T17:46:00Z">
            <w:rPr>
              <w:i/>
              <w:iCs/>
              <w:sz w:val="24"/>
              <w:szCs w:val="24"/>
              <w:lang w:val="en-GB"/>
            </w:rPr>
          </w:rPrChange>
        </w:rPr>
        <w:t>Ecology Letters</w:t>
      </w:r>
      <w:r w:rsidRPr="00A97F70">
        <w:rPr>
          <w:sz w:val="24"/>
          <w:szCs w:val="24"/>
          <w:highlight w:val="yellow"/>
          <w:lang w:val="en-GB"/>
          <w:rPrChange w:id="223" w:author="Alison Cooper" w:date="2021-06-17T17:46:00Z">
            <w:rPr>
              <w:sz w:val="24"/>
              <w:szCs w:val="24"/>
              <w:lang w:val="en-GB"/>
            </w:rPr>
          </w:rPrChange>
        </w:rPr>
        <w:t xml:space="preserve"> </w:t>
      </w:r>
      <w:ins w:id="224" w:author="Elizabeth Wolkovich" w:date="2021-07-02T11:52:00Z">
        <w:r w:rsidR="0079429A" w:rsidRPr="0031492F">
          <w:rPr>
            <w:b/>
            <w:sz w:val="24"/>
            <w:szCs w:val="24"/>
            <w:highlight w:val="yellow"/>
            <w:lang w:val="en-GB"/>
            <w:rPrChange w:id="225" w:author="Elizabeth Wolkovich" w:date="2021-07-02T11:52:00Z">
              <w:rPr>
                <w:sz w:val="24"/>
                <w:szCs w:val="24"/>
                <w:highlight w:val="yellow"/>
                <w:lang w:val="en-GB"/>
              </w:rPr>
            </w:rPrChange>
          </w:rPr>
          <w:t>22</w:t>
        </w:r>
        <w:r w:rsidR="0079429A">
          <w:rPr>
            <w:sz w:val="24"/>
            <w:szCs w:val="24"/>
            <w:highlight w:val="yellow"/>
            <w:lang w:val="en-GB"/>
          </w:rPr>
          <w:t>: 1324-1338</w:t>
        </w:r>
      </w:ins>
      <w:r w:rsidRPr="00A97F70">
        <w:rPr>
          <w:sz w:val="24"/>
          <w:szCs w:val="24"/>
          <w:highlight w:val="yellow"/>
          <w:lang w:val="en-GB"/>
          <w:rPrChange w:id="226" w:author="Alison Cooper" w:date="2021-06-17T17:46:00Z">
            <w:rPr>
              <w:sz w:val="24"/>
              <w:szCs w:val="24"/>
              <w:lang w:val="en-GB"/>
            </w:rPr>
          </w:rPrChange>
        </w:rPr>
        <w:t>.</w:t>
      </w:r>
    </w:p>
    <w:p w14:paraId="1A5F75A0" w14:textId="3AD1805A"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t>Sagarin, R.</w:t>
      </w:r>
      <w:r w:rsidRPr="003E00A5">
        <w:rPr>
          <w:sz w:val="24"/>
          <w:szCs w:val="24"/>
          <w:lang w:val="en-GB"/>
        </w:rPr>
        <w:t xml:space="preserve"> (2001</w:t>
      </w:r>
      <w:r w:rsidR="002D570D">
        <w:rPr>
          <w:sz w:val="24"/>
          <w:szCs w:val="24"/>
          <w:lang w:val="en-GB"/>
        </w:rPr>
        <w:t xml:space="preserve">). </w:t>
      </w:r>
      <w:r w:rsidRPr="003E00A5">
        <w:rPr>
          <w:sz w:val="24"/>
          <w:szCs w:val="24"/>
          <w:lang w:val="en-GB"/>
        </w:rPr>
        <w:t xml:space="preserve">Phenology - false estimates of the advance of spring. </w:t>
      </w:r>
      <w:r w:rsidRPr="003E00A5">
        <w:rPr>
          <w:i/>
          <w:iCs/>
          <w:sz w:val="24"/>
          <w:szCs w:val="24"/>
          <w:lang w:val="en-GB"/>
        </w:rPr>
        <w:t>Nature</w:t>
      </w:r>
      <w:r w:rsidRPr="003E00A5">
        <w:rPr>
          <w:sz w:val="24"/>
          <w:szCs w:val="24"/>
          <w:lang w:val="en-GB"/>
        </w:rPr>
        <w:t xml:space="preserve"> </w:t>
      </w:r>
      <w:r w:rsidRPr="003E00A5">
        <w:rPr>
          <w:b/>
          <w:bCs/>
          <w:sz w:val="24"/>
          <w:szCs w:val="24"/>
          <w:lang w:val="en-GB"/>
        </w:rPr>
        <w:t>414</w:t>
      </w:r>
      <w:r w:rsidRPr="003E00A5">
        <w:rPr>
          <w:sz w:val="24"/>
          <w:szCs w:val="24"/>
          <w:lang w:val="en-GB"/>
        </w:rPr>
        <w:t>, 600–600.</w:t>
      </w:r>
    </w:p>
    <w:p w14:paraId="5B304D18" w14:textId="32DF20B3"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t xml:space="preserve">Satake, A., Kawagoe, T., Saburi, Y., Chiba, Y., Sakurai, G. &amp; Kudoh, H. </w:t>
      </w:r>
      <w:r w:rsidRPr="003E00A5">
        <w:rPr>
          <w:sz w:val="24"/>
          <w:szCs w:val="24"/>
          <w:lang w:val="en-GB"/>
        </w:rPr>
        <w:t>(2013</w:t>
      </w:r>
      <w:r w:rsidR="002D570D">
        <w:rPr>
          <w:sz w:val="24"/>
          <w:szCs w:val="24"/>
          <w:lang w:val="en-GB"/>
        </w:rPr>
        <w:t xml:space="preserve">). </w:t>
      </w:r>
      <w:r w:rsidRPr="003E00A5">
        <w:rPr>
          <w:sz w:val="24"/>
          <w:szCs w:val="24"/>
          <w:lang w:val="en-GB"/>
        </w:rPr>
        <w:t xml:space="preserve">Forecasting flowering phenology under climate warming by modelling the regulatory dynamics of flowering-time genes. </w:t>
      </w:r>
      <w:r w:rsidRPr="00A97F70">
        <w:rPr>
          <w:i/>
          <w:iCs/>
          <w:sz w:val="24"/>
          <w:szCs w:val="24"/>
          <w:highlight w:val="yellow"/>
          <w:lang w:val="en-GB"/>
          <w:rPrChange w:id="227" w:author="Alison Cooper" w:date="2021-06-17T17:46:00Z">
            <w:rPr>
              <w:i/>
              <w:iCs/>
              <w:sz w:val="24"/>
              <w:szCs w:val="24"/>
              <w:lang w:val="en-GB"/>
            </w:rPr>
          </w:rPrChange>
        </w:rPr>
        <w:t>Nature Communications</w:t>
      </w:r>
      <w:r w:rsidRPr="00A97F70">
        <w:rPr>
          <w:sz w:val="24"/>
          <w:szCs w:val="24"/>
          <w:highlight w:val="yellow"/>
          <w:lang w:val="en-GB"/>
          <w:rPrChange w:id="228" w:author="Alison Cooper" w:date="2021-06-17T17:46:00Z">
            <w:rPr>
              <w:sz w:val="24"/>
              <w:szCs w:val="24"/>
              <w:lang w:val="en-GB"/>
            </w:rPr>
          </w:rPrChange>
        </w:rPr>
        <w:t xml:space="preserve"> </w:t>
      </w:r>
      <w:commentRangeStart w:id="229"/>
      <w:r w:rsidRPr="00A97F70">
        <w:rPr>
          <w:b/>
          <w:bCs/>
          <w:sz w:val="24"/>
          <w:szCs w:val="24"/>
          <w:highlight w:val="yellow"/>
          <w:lang w:val="en-GB"/>
          <w:rPrChange w:id="230" w:author="Alison Cooper" w:date="2021-06-17T17:46:00Z">
            <w:rPr>
              <w:b/>
              <w:bCs/>
              <w:sz w:val="24"/>
              <w:szCs w:val="24"/>
              <w:lang w:val="en-GB"/>
            </w:rPr>
          </w:rPrChange>
        </w:rPr>
        <w:t>4</w:t>
      </w:r>
      <w:commentRangeEnd w:id="229"/>
      <w:r w:rsidR="007050CB">
        <w:rPr>
          <w:rStyle w:val="CommentReference"/>
        </w:rPr>
        <w:commentReference w:id="229"/>
      </w:r>
      <w:r w:rsidRPr="00A97F70">
        <w:rPr>
          <w:sz w:val="24"/>
          <w:szCs w:val="24"/>
          <w:highlight w:val="yellow"/>
          <w:lang w:val="en-GB"/>
          <w:rPrChange w:id="231" w:author="Alison Cooper" w:date="2021-06-17T17:46:00Z">
            <w:rPr>
              <w:sz w:val="24"/>
              <w:szCs w:val="24"/>
              <w:lang w:val="en-GB"/>
            </w:rPr>
          </w:rPrChange>
        </w:rPr>
        <w:t>.</w:t>
      </w:r>
    </w:p>
    <w:p w14:paraId="670A86FB" w14:textId="63A88397"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lastRenderedPageBreak/>
        <w:t>Sharma, S. &amp; Upadhyaya, H.D.</w:t>
      </w:r>
      <w:r w:rsidRPr="003E00A5">
        <w:rPr>
          <w:sz w:val="24"/>
          <w:szCs w:val="24"/>
          <w:lang w:val="en-GB"/>
        </w:rPr>
        <w:t xml:space="preserve"> (2019</w:t>
      </w:r>
      <w:r w:rsidR="002D570D">
        <w:rPr>
          <w:sz w:val="24"/>
          <w:szCs w:val="24"/>
          <w:lang w:val="en-GB"/>
        </w:rPr>
        <w:t xml:space="preserve">). </w:t>
      </w:r>
      <w:r w:rsidRPr="003E00A5">
        <w:rPr>
          <w:sz w:val="24"/>
          <w:szCs w:val="24"/>
          <w:lang w:val="en-GB"/>
        </w:rPr>
        <w:t xml:space="preserve">Photoperiod response of annual wild cicer species and cultivated chickpea on phenology, growth, and yield traits. </w:t>
      </w:r>
      <w:r w:rsidRPr="003E00A5">
        <w:rPr>
          <w:i/>
          <w:iCs/>
          <w:sz w:val="24"/>
          <w:szCs w:val="24"/>
          <w:lang w:val="en-GB"/>
        </w:rPr>
        <w:t>Crop Science</w:t>
      </w:r>
      <w:r w:rsidRPr="003E00A5">
        <w:rPr>
          <w:sz w:val="24"/>
          <w:szCs w:val="24"/>
          <w:lang w:val="en-GB"/>
        </w:rPr>
        <w:t xml:space="preserve"> </w:t>
      </w:r>
      <w:r w:rsidRPr="003E00A5">
        <w:rPr>
          <w:b/>
          <w:bCs/>
          <w:sz w:val="24"/>
          <w:szCs w:val="24"/>
          <w:lang w:val="en-GB"/>
        </w:rPr>
        <w:t>59</w:t>
      </w:r>
      <w:r w:rsidRPr="003E00A5">
        <w:rPr>
          <w:sz w:val="24"/>
          <w:szCs w:val="24"/>
          <w:lang w:val="en-GB"/>
        </w:rPr>
        <w:t>, 632–639.</w:t>
      </w:r>
    </w:p>
    <w:p w14:paraId="19E92F4A" w14:textId="0ED9D39E"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t xml:space="preserve">Sherwood, J.A., Debinski, D.M., Caragea, P.C. &amp; Germino, M.J. </w:t>
      </w:r>
      <w:r w:rsidRPr="003E00A5">
        <w:rPr>
          <w:sz w:val="24"/>
          <w:szCs w:val="24"/>
          <w:lang w:val="en-GB"/>
        </w:rPr>
        <w:t>(2017</w:t>
      </w:r>
      <w:r w:rsidR="002D570D">
        <w:rPr>
          <w:sz w:val="24"/>
          <w:szCs w:val="24"/>
          <w:lang w:val="en-GB"/>
        </w:rPr>
        <w:t xml:space="preserve">). </w:t>
      </w:r>
      <w:r w:rsidRPr="003E00A5">
        <w:rPr>
          <w:sz w:val="24"/>
          <w:szCs w:val="24"/>
          <w:lang w:val="en-GB"/>
        </w:rPr>
        <w:t xml:space="preserve">Effects of experimentally reduced snowpack and passive warming on montane meadow plant phenology and floral resources. </w:t>
      </w:r>
      <w:r w:rsidRPr="00A97F70">
        <w:rPr>
          <w:i/>
          <w:iCs/>
          <w:sz w:val="24"/>
          <w:szCs w:val="24"/>
          <w:highlight w:val="yellow"/>
          <w:lang w:val="en-GB"/>
          <w:rPrChange w:id="232" w:author="Alison Cooper" w:date="2021-06-17T17:46:00Z">
            <w:rPr>
              <w:i/>
              <w:iCs/>
              <w:sz w:val="24"/>
              <w:szCs w:val="24"/>
              <w:lang w:val="en-GB"/>
            </w:rPr>
          </w:rPrChange>
        </w:rPr>
        <w:t>Ecosphere</w:t>
      </w:r>
      <w:r w:rsidRPr="00A97F70">
        <w:rPr>
          <w:sz w:val="24"/>
          <w:szCs w:val="24"/>
          <w:highlight w:val="yellow"/>
          <w:lang w:val="en-GB"/>
          <w:rPrChange w:id="233" w:author="Alison Cooper" w:date="2021-06-17T17:46:00Z">
            <w:rPr>
              <w:sz w:val="24"/>
              <w:szCs w:val="24"/>
              <w:lang w:val="en-GB"/>
            </w:rPr>
          </w:rPrChange>
        </w:rPr>
        <w:t xml:space="preserve"> </w:t>
      </w:r>
      <w:r w:rsidRPr="00A97F70">
        <w:rPr>
          <w:b/>
          <w:bCs/>
          <w:sz w:val="24"/>
          <w:szCs w:val="24"/>
          <w:highlight w:val="yellow"/>
          <w:lang w:val="en-GB"/>
          <w:rPrChange w:id="234" w:author="Alison Cooper" w:date="2021-06-17T17:46:00Z">
            <w:rPr>
              <w:b/>
              <w:bCs/>
              <w:sz w:val="24"/>
              <w:szCs w:val="24"/>
              <w:lang w:val="en-GB"/>
            </w:rPr>
          </w:rPrChange>
        </w:rPr>
        <w:t>8</w:t>
      </w:r>
      <w:ins w:id="235" w:author="Elizabeth Wolkovich" w:date="2021-07-02T11:54:00Z">
        <w:r w:rsidR="007A00D4">
          <w:rPr>
            <w:b/>
            <w:bCs/>
            <w:sz w:val="24"/>
            <w:szCs w:val="24"/>
            <w:highlight w:val="yellow"/>
            <w:lang w:val="en-GB"/>
          </w:rPr>
          <w:t>(3):e01745</w:t>
        </w:r>
      </w:ins>
      <w:r w:rsidRPr="00A97F70">
        <w:rPr>
          <w:sz w:val="24"/>
          <w:szCs w:val="24"/>
          <w:highlight w:val="yellow"/>
          <w:lang w:val="en-GB"/>
          <w:rPrChange w:id="236" w:author="Alison Cooper" w:date="2021-06-17T17:46:00Z">
            <w:rPr>
              <w:sz w:val="24"/>
              <w:szCs w:val="24"/>
              <w:lang w:val="en-GB"/>
            </w:rPr>
          </w:rPrChange>
        </w:rPr>
        <w:t>.</w:t>
      </w:r>
    </w:p>
    <w:p w14:paraId="21C7F723" w14:textId="2286932D"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t xml:space="preserve">Simons, A.M. </w:t>
      </w:r>
      <w:r w:rsidRPr="003E00A5">
        <w:rPr>
          <w:sz w:val="24"/>
          <w:szCs w:val="24"/>
          <w:lang w:val="en-GB"/>
        </w:rPr>
        <w:t>(2011</w:t>
      </w:r>
      <w:r w:rsidR="002D570D">
        <w:rPr>
          <w:sz w:val="24"/>
          <w:szCs w:val="24"/>
          <w:lang w:val="en-GB"/>
        </w:rPr>
        <w:t xml:space="preserve">). </w:t>
      </w:r>
      <w:r w:rsidRPr="003E00A5">
        <w:rPr>
          <w:sz w:val="24"/>
          <w:szCs w:val="24"/>
          <w:lang w:val="en-GB"/>
        </w:rPr>
        <w:t xml:space="preserve">Modes of response to environmental change and the elusive empirical evidence for bet hedging. </w:t>
      </w:r>
      <w:r w:rsidRPr="003E00A5">
        <w:rPr>
          <w:i/>
          <w:iCs/>
          <w:sz w:val="24"/>
          <w:szCs w:val="24"/>
          <w:lang w:val="en-GB"/>
        </w:rPr>
        <w:t>Proceedings of the Royal Society B-Biological Sciences</w:t>
      </w:r>
      <w:r w:rsidRPr="003E00A5">
        <w:rPr>
          <w:sz w:val="24"/>
          <w:szCs w:val="24"/>
          <w:lang w:val="en-GB"/>
        </w:rPr>
        <w:t xml:space="preserve"> </w:t>
      </w:r>
      <w:r w:rsidRPr="003E00A5">
        <w:rPr>
          <w:b/>
          <w:bCs/>
          <w:sz w:val="24"/>
          <w:szCs w:val="24"/>
          <w:lang w:val="en-GB"/>
        </w:rPr>
        <w:t>278</w:t>
      </w:r>
      <w:r w:rsidRPr="003E00A5">
        <w:rPr>
          <w:sz w:val="24"/>
          <w:szCs w:val="24"/>
          <w:lang w:val="en-GB"/>
        </w:rPr>
        <w:t>, 1601–1609.</w:t>
      </w:r>
    </w:p>
    <w:p w14:paraId="0F60B79C" w14:textId="7A8B81C8"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t xml:space="preserve">Singer, M.C. &amp; Parmesan, C. </w:t>
      </w:r>
      <w:r w:rsidRPr="003E00A5">
        <w:rPr>
          <w:sz w:val="24"/>
          <w:szCs w:val="24"/>
          <w:lang w:val="en-GB"/>
        </w:rPr>
        <w:t>(2010</w:t>
      </w:r>
      <w:r w:rsidR="002D570D">
        <w:rPr>
          <w:sz w:val="24"/>
          <w:szCs w:val="24"/>
          <w:lang w:val="en-GB"/>
        </w:rPr>
        <w:t xml:space="preserve">). </w:t>
      </w:r>
      <w:r w:rsidRPr="003E00A5">
        <w:rPr>
          <w:sz w:val="24"/>
          <w:szCs w:val="24"/>
          <w:lang w:val="en-GB"/>
        </w:rPr>
        <w:t xml:space="preserve">Phenological asynchrony between herbivorous insects and their hosts: signal of climate change or pre-existing adaptive strategy? </w:t>
      </w:r>
      <w:r w:rsidRPr="003E00A5">
        <w:rPr>
          <w:i/>
          <w:iCs/>
          <w:sz w:val="24"/>
          <w:szCs w:val="24"/>
          <w:lang w:val="en-GB"/>
        </w:rPr>
        <w:t>Philosophical Transactions of the Royal Society B: Biological Sciences</w:t>
      </w:r>
      <w:r w:rsidRPr="003E00A5">
        <w:rPr>
          <w:sz w:val="24"/>
          <w:szCs w:val="24"/>
          <w:lang w:val="en-GB"/>
        </w:rPr>
        <w:t xml:space="preserve"> </w:t>
      </w:r>
      <w:r w:rsidRPr="003E00A5">
        <w:rPr>
          <w:b/>
          <w:bCs/>
          <w:sz w:val="24"/>
          <w:szCs w:val="24"/>
          <w:lang w:val="en-GB"/>
        </w:rPr>
        <w:t>365</w:t>
      </w:r>
      <w:r w:rsidRPr="003E00A5">
        <w:rPr>
          <w:sz w:val="24"/>
          <w:szCs w:val="24"/>
          <w:lang w:val="en-GB"/>
        </w:rPr>
        <w:t>, 3161–3176.</w:t>
      </w:r>
    </w:p>
    <w:p w14:paraId="0C709080" w14:textId="76F7450B"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t>Smaldino, P.E. &amp; McElreath, R.</w:t>
      </w:r>
      <w:r w:rsidRPr="003E00A5">
        <w:rPr>
          <w:sz w:val="24"/>
          <w:szCs w:val="24"/>
          <w:lang w:val="en-GB"/>
        </w:rPr>
        <w:t xml:space="preserve"> (2016</w:t>
      </w:r>
      <w:r w:rsidR="002D570D">
        <w:rPr>
          <w:sz w:val="24"/>
          <w:szCs w:val="24"/>
          <w:lang w:val="en-GB"/>
        </w:rPr>
        <w:t xml:space="preserve">). </w:t>
      </w:r>
      <w:r w:rsidRPr="003E00A5">
        <w:rPr>
          <w:sz w:val="24"/>
          <w:szCs w:val="24"/>
          <w:lang w:val="en-GB"/>
        </w:rPr>
        <w:t xml:space="preserve">The natural selection of bad science. </w:t>
      </w:r>
      <w:r w:rsidRPr="00A97F70">
        <w:rPr>
          <w:i/>
          <w:iCs/>
          <w:sz w:val="24"/>
          <w:szCs w:val="24"/>
          <w:highlight w:val="yellow"/>
          <w:lang w:val="en-GB"/>
          <w:rPrChange w:id="237" w:author="Alison Cooper" w:date="2021-06-17T17:46:00Z">
            <w:rPr>
              <w:i/>
              <w:iCs/>
              <w:sz w:val="24"/>
              <w:szCs w:val="24"/>
              <w:lang w:val="en-GB"/>
            </w:rPr>
          </w:rPrChange>
        </w:rPr>
        <w:t>Royal Society Open Science</w:t>
      </w:r>
      <w:r w:rsidRPr="00A97F70">
        <w:rPr>
          <w:sz w:val="24"/>
          <w:szCs w:val="24"/>
          <w:highlight w:val="yellow"/>
          <w:lang w:val="en-GB"/>
          <w:rPrChange w:id="238" w:author="Alison Cooper" w:date="2021-06-17T17:46:00Z">
            <w:rPr>
              <w:sz w:val="24"/>
              <w:szCs w:val="24"/>
              <w:lang w:val="en-GB"/>
            </w:rPr>
          </w:rPrChange>
        </w:rPr>
        <w:t xml:space="preserve"> </w:t>
      </w:r>
      <w:r w:rsidRPr="00A97F70">
        <w:rPr>
          <w:b/>
          <w:bCs/>
          <w:sz w:val="24"/>
          <w:szCs w:val="24"/>
          <w:highlight w:val="yellow"/>
          <w:lang w:val="en-GB"/>
          <w:rPrChange w:id="239" w:author="Alison Cooper" w:date="2021-06-17T17:46:00Z">
            <w:rPr>
              <w:b/>
              <w:bCs/>
              <w:sz w:val="24"/>
              <w:szCs w:val="24"/>
              <w:lang w:val="en-GB"/>
            </w:rPr>
          </w:rPrChange>
        </w:rPr>
        <w:t>3</w:t>
      </w:r>
      <w:ins w:id="240" w:author="Elizabeth Wolkovich" w:date="2021-07-02T11:53:00Z">
        <w:r w:rsidR="007A00D4">
          <w:rPr>
            <w:b/>
            <w:bCs/>
            <w:sz w:val="24"/>
            <w:szCs w:val="24"/>
            <w:highlight w:val="yellow"/>
            <w:lang w:val="en-GB"/>
          </w:rPr>
          <w:t>: 160384</w:t>
        </w:r>
      </w:ins>
      <w:r w:rsidRPr="00A97F70">
        <w:rPr>
          <w:sz w:val="24"/>
          <w:szCs w:val="24"/>
          <w:highlight w:val="yellow"/>
          <w:lang w:val="en-GB"/>
          <w:rPrChange w:id="241" w:author="Alison Cooper" w:date="2021-06-17T17:46:00Z">
            <w:rPr>
              <w:sz w:val="24"/>
              <w:szCs w:val="24"/>
              <w:lang w:val="en-GB"/>
            </w:rPr>
          </w:rPrChange>
        </w:rPr>
        <w:t>.</w:t>
      </w:r>
    </w:p>
    <w:p w14:paraId="55643426" w14:textId="7141F05A"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t>Smith, D.J. &amp; Amarasekare, P.</w:t>
      </w:r>
      <w:r w:rsidRPr="003E00A5">
        <w:rPr>
          <w:sz w:val="24"/>
          <w:szCs w:val="24"/>
          <w:lang w:val="en-GB"/>
        </w:rPr>
        <w:t xml:space="preserve"> (2018</w:t>
      </w:r>
      <w:r w:rsidR="002D570D">
        <w:rPr>
          <w:sz w:val="24"/>
          <w:szCs w:val="24"/>
          <w:lang w:val="en-GB"/>
        </w:rPr>
        <w:t xml:space="preserve">). </w:t>
      </w:r>
      <w:r w:rsidRPr="003E00A5">
        <w:rPr>
          <w:sz w:val="24"/>
          <w:szCs w:val="24"/>
          <w:lang w:val="en-GB"/>
        </w:rPr>
        <w:t xml:space="preserve">Toward a mechanistic understanding of thermal niche partitioning. </w:t>
      </w:r>
      <w:r w:rsidRPr="003E00A5">
        <w:rPr>
          <w:i/>
          <w:iCs/>
          <w:sz w:val="24"/>
          <w:szCs w:val="24"/>
          <w:lang w:val="en-GB"/>
        </w:rPr>
        <w:t>American Naturalist</w:t>
      </w:r>
      <w:r w:rsidRPr="003E00A5">
        <w:rPr>
          <w:sz w:val="24"/>
          <w:szCs w:val="24"/>
          <w:lang w:val="en-GB"/>
        </w:rPr>
        <w:t xml:space="preserve"> </w:t>
      </w:r>
      <w:r w:rsidRPr="003E00A5">
        <w:rPr>
          <w:b/>
          <w:bCs/>
          <w:sz w:val="24"/>
          <w:szCs w:val="24"/>
          <w:lang w:val="en-GB"/>
        </w:rPr>
        <w:t>191</w:t>
      </w:r>
      <w:r w:rsidRPr="003E00A5">
        <w:rPr>
          <w:sz w:val="24"/>
          <w:szCs w:val="24"/>
          <w:lang w:val="en-GB"/>
        </w:rPr>
        <w:t>, E57–E75.</w:t>
      </w:r>
    </w:p>
    <w:p w14:paraId="003171BF" w14:textId="0BB3362C"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t>Socolar, J.B., Epanchin, P.N., Beissinger, S.R. &amp; Tingley, M.W.</w:t>
      </w:r>
      <w:r w:rsidRPr="003E00A5">
        <w:rPr>
          <w:sz w:val="24"/>
          <w:szCs w:val="24"/>
          <w:lang w:val="en-GB"/>
        </w:rPr>
        <w:t xml:space="preserve"> (2017</w:t>
      </w:r>
      <w:r w:rsidR="002D570D">
        <w:rPr>
          <w:sz w:val="24"/>
          <w:szCs w:val="24"/>
          <w:lang w:val="en-GB"/>
        </w:rPr>
        <w:t xml:space="preserve">). </w:t>
      </w:r>
      <w:r w:rsidRPr="003E00A5">
        <w:rPr>
          <w:sz w:val="24"/>
          <w:szCs w:val="24"/>
          <w:lang w:val="en-GB"/>
        </w:rPr>
        <w:t xml:space="preserve">Phenological shifts conserve thermal niches in north american birds and reshape expectations for climate-driven range shifts. </w:t>
      </w:r>
      <w:r w:rsidRPr="003E00A5">
        <w:rPr>
          <w:i/>
          <w:iCs/>
          <w:sz w:val="24"/>
          <w:szCs w:val="24"/>
          <w:lang w:val="en-GB"/>
        </w:rPr>
        <w:t>Proceedings of the National Academy of Sciences of the United States of America</w:t>
      </w:r>
      <w:r w:rsidRPr="003E00A5">
        <w:rPr>
          <w:sz w:val="24"/>
          <w:szCs w:val="24"/>
          <w:lang w:val="en-GB"/>
        </w:rPr>
        <w:t xml:space="preserve"> </w:t>
      </w:r>
      <w:r w:rsidRPr="003E00A5">
        <w:rPr>
          <w:b/>
          <w:bCs/>
          <w:sz w:val="24"/>
          <w:szCs w:val="24"/>
          <w:lang w:val="en-GB"/>
        </w:rPr>
        <w:t>114</w:t>
      </w:r>
      <w:r w:rsidRPr="003E00A5">
        <w:rPr>
          <w:sz w:val="24"/>
          <w:szCs w:val="24"/>
          <w:lang w:val="en-GB"/>
        </w:rPr>
        <w:t>, 12976–12981.</w:t>
      </w:r>
    </w:p>
    <w:p w14:paraId="03E55AFF" w14:textId="59973397" w:rsidR="0066218C" w:rsidRPr="003E00A5" w:rsidRDefault="0066218C" w:rsidP="003E00A5">
      <w:pPr>
        <w:pStyle w:val="bibitem"/>
        <w:widowControl/>
        <w:spacing w:line="480" w:lineRule="auto"/>
        <w:ind w:left="0" w:firstLine="0"/>
        <w:rPr>
          <w:sz w:val="24"/>
          <w:szCs w:val="24"/>
          <w:lang w:val="en-GB"/>
        </w:rPr>
      </w:pPr>
      <w:r w:rsidRPr="005D20EA">
        <w:rPr>
          <w:smallCaps/>
          <w:sz w:val="24"/>
          <w:szCs w:val="24"/>
          <w:lang w:val="en-GB"/>
        </w:rPr>
        <w:t>Steer, N.C., Ramsay, P.M. &amp;</w:t>
      </w:r>
      <w:r w:rsidRPr="00AD1DA1">
        <w:rPr>
          <w:smallCaps/>
          <w:sz w:val="24"/>
          <w:szCs w:val="24"/>
          <w:lang w:val="en-GB"/>
        </w:rPr>
        <w:t xml:space="preserve"> Franco, M.</w:t>
      </w:r>
      <w:r w:rsidRPr="003E00A5">
        <w:rPr>
          <w:sz w:val="24"/>
          <w:szCs w:val="24"/>
          <w:lang w:val="en-GB"/>
        </w:rPr>
        <w:t xml:space="preserve"> (2019</w:t>
      </w:r>
      <w:r w:rsidR="002D570D">
        <w:rPr>
          <w:sz w:val="24"/>
          <w:szCs w:val="24"/>
          <w:lang w:val="en-GB"/>
        </w:rPr>
        <w:t xml:space="preserve">). </w:t>
      </w:r>
      <w:r w:rsidRPr="003E00A5">
        <w:rPr>
          <w:sz w:val="24"/>
          <w:szCs w:val="24"/>
          <w:lang w:val="en-GB"/>
        </w:rPr>
        <w:t xml:space="preserve">nlstimedist: </w:t>
      </w:r>
      <w:r w:rsidR="00A97F70" w:rsidRPr="003E00A5">
        <w:rPr>
          <w:sz w:val="24"/>
          <w:szCs w:val="24"/>
          <w:lang w:val="en-GB"/>
        </w:rPr>
        <w:t>a</w:t>
      </w:r>
      <w:r w:rsidRPr="003E00A5">
        <w:rPr>
          <w:sz w:val="24"/>
          <w:szCs w:val="24"/>
          <w:lang w:val="en-GB"/>
        </w:rPr>
        <w:t xml:space="preserve">n </w:t>
      </w:r>
      <w:r w:rsidR="00A97F70" w:rsidRPr="003E00A5">
        <w:rPr>
          <w:sz w:val="24"/>
          <w:szCs w:val="24"/>
          <w:lang w:val="en-GB"/>
        </w:rPr>
        <w:t>R</w:t>
      </w:r>
      <w:r w:rsidRPr="003E00A5">
        <w:rPr>
          <w:sz w:val="24"/>
          <w:szCs w:val="24"/>
          <w:lang w:val="en-GB"/>
        </w:rPr>
        <w:t xml:space="preserve"> package for the biologically meaningful quantification of unimodal phenology distributions. </w:t>
      </w:r>
      <w:r w:rsidRPr="003E00A5">
        <w:rPr>
          <w:i/>
          <w:iCs/>
          <w:sz w:val="24"/>
          <w:szCs w:val="24"/>
          <w:lang w:val="en-GB"/>
        </w:rPr>
        <w:t>Methods in Ecology and Evolution</w:t>
      </w:r>
      <w:r w:rsidRPr="003E00A5">
        <w:rPr>
          <w:sz w:val="24"/>
          <w:szCs w:val="24"/>
          <w:lang w:val="en-GB"/>
        </w:rPr>
        <w:t xml:space="preserve"> </w:t>
      </w:r>
      <w:r w:rsidRPr="003E00A5">
        <w:rPr>
          <w:b/>
          <w:bCs/>
          <w:sz w:val="24"/>
          <w:szCs w:val="24"/>
          <w:lang w:val="en-GB"/>
        </w:rPr>
        <w:t>10</w:t>
      </w:r>
      <w:r w:rsidRPr="003E00A5">
        <w:rPr>
          <w:sz w:val="24"/>
          <w:szCs w:val="24"/>
          <w:lang w:val="en-GB"/>
        </w:rPr>
        <w:t>, 1934–1940.</w:t>
      </w:r>
    </w:p>
    <w:p w14:paraId="10E09B5E" w14:textId="790D910F" w:rsidR="0066218C" w:rsidRPr="003E00A5" w:rsidRDefault="0066218C" w:rsidP="003E00A5">
      <w:pPr>
        <w:pStyle w:val="bibitem"/>
        <w:widowControl/>
        <w:spacing w:line="480" w:lineRule="auto"/>
        <w:ind w:left="0" w:firstLine="0"/>
        <w:rPr>
          <w:sz w:val="24"/>
          <w:szCs w:val="24"/>
          <w:lang w:val="en-GB"/>
        </w:rPr>
      </w:pPr>
      <w:r w:rsidRPr="00AD1DA1">
        <w:rPr>
          <w:smallCaps/>
          <w:sz w:val="24"/>
          <w:szCs w:val="24"/>
          <w:lang w:val="en-GB"/>
        </w:rPr>
        <w:t>Stinchcombe, J.R., Weinig, C., Ungerer, M., Olsen, K.M., Mays, C., Halldorsdottir, S.S., Purugganan, M.D. &amp; Schmitt, J.</w:t>
      </w:r>
      <w:r w:rsidRPr="003E00A5">
        <w:rPr>
          <w:sz w:val="24"/>
          <w:szCs w:val="24"/>
          <w:lang w:val="en-GB"/>
        </w:rPr>
        <w:t xml:space="preserve"> (2004</w:t>
      </w:r>
      <w:r w:rsidR="002D570D">
        <w:rPr>
          <w:sz w:val="24"/>
          <w:szCs w:val="24"/>
          <w:lang w:val="en-GB"/>
        </w:rPr>
        <w:t xml:space="preserve">). </w:t>
      </w:r>
      <w:r w:rsidRPr="003E00A5">
        <w:rPr>
          <w:sz w:val="24"/>
          <w:szCs w:val="24"/>
          <w:lang w:val="en-GB"/>
        </w:rPr>
        <w:t xml:space="preserve">A latitudinal cline in </w:t>
      </w:r>
      <w:r w:rsidRPr="003E00A5">
        <w:rPr>
          <w:sz w:val="24"/>
          <w:szCs w:val="24"/>
          <w:lang w:val="en-GB"/>
        </w:rPr>
        <w:lastRenderedPageBreak/>
        <w:t xml:space="preserve">flowering time in </w:t>
      </w:r>
      <w:r w:rsidRPr="003E00A5">
        <w:rPr>
          <w:i/>
          <w:iCs/>
          <w:sz w:val="24"/>
          <w:szCs w:val="24"/>
          <w:lang w:val="en-GB"/>
        </w:rPr>
        <w:t>Arabidopsis thaliana</w:t>
      </w:r>
      <w:r w:rsidRPr="003E00A5">
        <w:rPr>
          <w:sz w:val="24"/>
          <w:szCs w:val="24"/>
          <w:lang w:val="en-GB"/>
        </w:rPr>
        <w:t xml:space="preserve"> modulated by the flowering time gene FRIGIDA. </w:t>
      </w:r>
      <w:r w:rsidRPr="003E00A5">
        <w:rPr>
          <w:i/>
          <w:iCs/>
          <w:sz w:val="24"/>
          <w:szCs w:val="24"/>
          <w:lang w:val="en-GB"/>
        </w:rPr>
        <w:t>Proceedings of the National Academy of Sciences of the United States of America</w:t>
      </w:r>
      <w:r w:rsidRPr="003E00A5">
        <w:rPr>
          <w:sz w:val="24"/>
          <w:szCs w:val="24"/>
          <w:lang w:val="en-GB"/>
        </w:rPr>
        <w:t xml:space="preserve"> </w:t>
      </w:r>
      <w:r w:rsidRPr="003E00A5">
        <w:rPr>
          <w:b/>
          <w:bCs/>
          <w:sz w:val="24"/>
          <w:szCs w:val="24"/>
          <w:lang w:val="en-GB"/>
        </w:rPr>
        <w:t>101</w:t>
      </w:r>
      <w:r w:rsidRPr="003E00A5">
        <w:rPr>
          <w:sz w:val="24"/>
          <w:szCs w:val="24"/>
          <w:lang w:val="en-GB"/>
        </w:rPr>
        <w:t>, 4712–4717.</w:t>
      </w:r>
    </w:p>
    <w:p w14:paraId="13B525E0" w14:textId="6BD7B0CB" w:rsidR="0066218C" w:rsidRPr="003E00A5" w:rsidRDefault="0066218C" w:rsidP="003E00A5">
      <w:pPr>
        <w:pStyle w:val="bibitem"/>
        <w:widowControl/>
        <w:spacing w:line="480" w:lineRule="auto"/>
        <w:ind w:left="0" w:firstLine="0"/>
        <w:rPr>
          <w:sz w:val="24"/>
          <w:szCs w:val="24"/>
          <w:lang w:val="en-GB"/>
        </w:rPr>
      </w:pPr>
      <w:r w:rsidRPr="00AD1DA1">
        <w:rPr>
          <w:smallCaps/>
          <w:sz w:val="24"/>
          <w:szCs w:val="24"/>
          <w:lang w:val="en-GB"/>
        </w:rPr>
        <w:t>Stocker, T., Qin, D. &amp; Platner, G.</w:t>
      </w:r>
      <w:r w:rsidRPr="003E00A5">
        <w:rPr>
          <w:sz w:val="24"/>
          <w:szCs w:val="24"/>
          <w:lang w:val="en-GB"/>
        </w:rPr>
        <w:t xml:space="preserve"> (2013</w:t>
      </w:r>
      <w:r w:rsidR="002D570D">
        <w:rPr>
          <w:sz w:val="24"/>
          <w:szCs w:val="24"/>
          <w:lang w:val="en-GB"/>
        </w:rPr>
        <w:t xml:space="preserve">). </w:t>
      </w:r>
      <w:r w:rsidRPr="003E00A5">
        <w:rPr>
          <w:sz w:val="24"/>
          <w:szCs w:val="24"/>
          <w:lang w:val="en-GB"/>
        </w:rPr>
        <w:t xml:space="preserve">Climate change 2013: The physical science basis. </w:t>
      </w:r>
      <w:r w:rsidRPr="003E00A5">
        <w:rPr>
          <w:i/>
          <w:iCs/>
          <w:sz w:val="24"/>
          <w:szCs w:val="24"/>
          <w:lang w:val="en-GB"/>
        </w:rPr>
        <w:t>Working Group I Contribution to the Fifth Assessment Report of the Intergovernmental Panel on Climate Change. Summary for Policymakers (IPCC, 2013)</w:t>
      </w:r>
      <w:r w:rsidRPr="003E00A5">
        <w:rPr>
          <w:sz w:val="24"/>
          <w:szCs w:val="24"/>
          <w:lang w:val="en-GB"/>
        </w:rPr>
        <w:t>.</w:t>
      </w:r>
    </w:p>
    <w:p w14:paraId="277AC2ED" w14:textId="2516CB8B" w:rsidR="0066218C" w:rsidRPr="003E00A5" w:rsidRDefault="0066218C" w:rsidP="003E00A5">
      <w:pPr>
        <w:pStyle w:val="bibitem"/>
        <w:widowControl/>
        <w:spacing w:line="480" w:lineRule="auto"/>
        <w:ind w:left="0" w:firstLine="0"/>
        <w:rPr>
          <w:sz w:val="24"/>
          <w:szCs w:val="24"/>
          <w:lang w:val="en-GB"/>
        </w:rPr>
      </w:pPr>
      <w:r w:rsidRPr="00AD1DA1">
        <w:rPr>
          <w:smallCaps/>
          <w:sz w:val="24"/>
          <w:szCs w:val="24"/>
          <w:lang w:val="en-GB"/>
        </w:rPr>
        <w:t>Suzuki, S. &amp; Kudo, G.</w:t>
      </w:r>
      <w:r w:rsidRPr="003E00A5">
        <w:rPr>
          <w:sz w:val="24"/>
          <w:szCs w:val="24"/>
          <w:lang w:val="en-GB"/>
        </w:rPr>
        <w:t xml:space="preserve"> (1997</w:t>
      </w:r>
      <w:r w:rsidR="002D570D">
        <w:rPr>
          <w:sz w:val="24"/>
          <w:szCs w:val="24"/>
          <w:lang w:val="en-GB"/>
        </w:rPr>
        <w:t xml:space="preserve">). </w:t>
      </w:r>
      <w:r w:rsidRPr="003E00A5">
        <w:rPr>
          <w:sz w:val="24"/>
          <w:szCs w:val="24"/>
          <w:lang w:val="en-GB"/>
        </w:rPr>
        <w:t xml:space="preserve">Short-term effects of simulated environmental change on phenology, leaf traits, and shoot growth of alpine plants on a temperate mountain, northern Japan. </w:t>
      </w:r>
      <w:r w:rsidRPr="003E00A5">
        <w:rPr>
          <w:i/>
          <w:iCs/>
          <w:sz w:val="24"/>
          <w:szCs w:val="24"/>
          <w:lang w:val="en-GB"/>
        </w:rPr>
        <w:t>Global Change Biology</w:t>
      </w:r>
      <w:r w:rsidRPr="003E00A5">
        <w:rPr>
          <w:sz w:val="24"/>
          <w:szCs w:val="24"/>
          <w:lang w:val="en-GB"/>
        </w:rPr>
        <w:t xml:space="preserve"> </w:t>
      </w:r>
      <w:r w:rsidRPr="003E00A5">
        <w:rPr>
          <w:b/>
          <w:bCs/>
          <w:sz w:val="24"/>
          <w:szCs w:val="24"/>
          <w:lang w:val="en-GB"/>
        </w:rPr>
        <w:t>3</w:t>
      </w:r>
      <w:r w:rsidRPr="003E00A5">
        <w:rPr>
          <w:sz w:val="24"/>
          <w:szCs w:val="24"/>
          <w:lang w:val="en-GB"/>
        </w:rPr>
        <w:t>, 108–115.</w:t>
      </w:r>
    </w:p>
    <w:p w14:paraId="2B94D74D" w14:textId="5BA1086D" w:rsidR="0066218C" w:rsidRPr="003E00A5" w:rsidRDefault="0066218C" w:rsidP="003E00A5">
      <w:pPr>
        <w:pStyle w:val="bibitem"/>
        <w:widowControl/>
        <w:spacing w:line="480" w:lineRule="auto"/>
        <w:ind w:left="0" w:firstLine="0"/>
        <w:rPr>
          <w:sz w:val="24"/>
          <w:szCs w:val="24"/>
          <w:lang w:val="en-GB"/>
        </w:rPr>
      </w:pPr>
      <w:r w:rsidRPr="00AD1DA1">
        <w:rPr>
          <w:smallCaps/>
          <w:sz w:val="24"/>
          <w:szCs w:val="24"/>
          <w:lang w:val="en-GB"/>
        </w:rPr>
        <w:t>Szilvia, K., Fehervari, P., Krisztina, N., Andrea, H. &amp; Tibor, C.</w:t>
      </w:r>
      <w:r w:rsidRPr="003E00A5">
        <w:rPr>
          <w:sz w:val="24"/>
          <w:szCs w:val="24"/>
          <w:lang w:val="en-GB"/>
        </w:rPr>
        <w:t xml:space="preserve"> (2012</w:t>
      </w:r>
      <w:r w:rsidR="002D570D">
        <w:rPr>
          <w:sz w:val="24"/>
          <w:szCs w:val="24"/>
          <w:lang w:val="en-GB"/>
        </w:rPr>
        <w:t xml:space="preserve">). </w:t>
      </w:r>
      <w:r w:rsidRPr="003E00A5">
        <w:rPr>
          <w:sz w:val="24"/>
          <w:szCs w:val="24"/>
          <w:lang w:val="en-GB"/>
        </w:rPr>
        <w:t xml:space="preserve">Changes in migration phenology and biometrical traits of reed, marsh and sedge warblers. </w:t>
      </w:r>
      <w:r w:rsidRPr="003E00A5">
        <w:rPr>
          <w:i/>
          <w:iCs/>
          <w:sz w:val="24"/>
          <w:szCs w:val="24"/>
          <w:lang w:val="en-GB"/>
        </w:rPr>
        <w:t>Central European Journal of Biology</w:t>
      </w:r>
      <w:r w:rsidRPr="003E00A5">
        <w:rPr>
          <w:sz w:val="24"/>
          <w:szCs w:val="24"/>
          <w:lang w:val="en-GB"/>
        </w:rPr>
        <w:t xml:space="preserve"> </w:t>
      </w:r>
      <w:r w:rsidRPr="003E00A5">
        <w:rPr>
          <w:b/>
          <w:bCs/>
          <w:sz w:val="24"/>
          <w:szCs w:val="24"/>
          <w:lang w:val="en-GB"/>
        </w:rPr>
        <w:t>7</w:t>
      </w:r>
      <w:r w:rsidRPr="003E00A5">
        <w:rPr>
          <w:sz w:val="24"/>
          <w:szCs w:val="24"/>
          <w:lang w:val="en-GB"/>
        </w:rPr>
        <w:t>, 115–125.</w:t>
      </w:r>
    </w:p>
    <w:p w14:paraId="081474F6" w14:textId="161A3496" w:rsidR="0066218C" w:rsidRPr="003E00A5" w:rsidRDefault="0066218C" w:rsidP="003E00A5">
      <w:pPr>
        <w:pStyle w:val="bibitem"/>
        <w:widowControl/>
        <w:spacing w:line="480" w:lineRule="auto"/>
        <w:ind w:left="0" w:firstLine="0"/>
        <w:rPr>
          <w:sz w:val="24"/>
          <w:szCs w:val="24"/>
          <w:lang w:val="en-GB"/>
        </w:rPr>
      </w:pPr>
      <w:r w:rsidRPr="00AD1DA1">
        <w:rPr>
          <w:smallCaps/>
          <w:sz w:val="24"/>
          <w:szCs w:val="24"/>
          <w:lang w:val="en-GB"/>
        </w:rPr>
        <w:t>Tansey, C.J., Hadfield, J.D. &amp; Phillimore, A.B.</w:t>
      </w:r>
      <w:r w:rsidRPr="003E00A5">
        <w:rPr>
          <w:sz w:val="24"/>
          <w:szCs w:val="24"/>
          <w:lang w:val="en-GB"/>
        </w:rPr>
        <w:t xml:space="preserve"> (2017</w:t>
      </w:r>
      <w:r w:rsidR="002D570D">
        <w:rPr>
          <w:sz w:val="24"/>
          <w:szCs w:val="24"/>
          <w:lang w:val="en-GB"/>
        </w:rPr>
        <w:t xml:space="preserve">). </w:t>
      </w:r>
      <w:r w:rsidRPr="003E00A5">
        <w:rPr>
          <w:sz w:val="24"/>
          <w:szCs w:val="24"/>
          <w:lang w:val="en-GB"/>
        </w:rPr>
        <w:t xml:space="preserve">Estimating the ability of plants to plastically track temperature-mediated shifts in the spring phenological optimum. </w:t>
      </w:r>
      <w:r w:rsidRPr="003E00A5">
        <w:rPr>
          <w:i/>
          <w:iCs/>
          <w:sz w:val="24"/>
          <w:szCs w:val="24"/>
          <w:lang w:val="en-GB"/>
        </w:rPr>
        <w:t>Global Change Biology</w:t>
      </w:r>
      <w:r w:rsidRPr="003E00A5">
        <w:rPr>
          <w:sz w:val="24"/>
          <w:szCs w:val="24"/>
          <w:lang w:val="en-GB"/>
        </w:rPr>
        <w:t xml:space="preserve"> </w:t>
      </w:r>
      <w:r w:rsidRPr="003E00A5">
        <w:rPr>
          <w:b/>
          <w:bCs/>
          <w:sz w:val="24"/>
          <w:szCs w:val="24"/>
          <w:lang w:val="en-GB"/>
        </w:rPr>
        <w:t>23</w:t>
      </w:r>
      <w:r w:rsidRPr="003E00A5">
        <w:rPr>
          <w:sz w:val="24"/>
          <w:szCs w:val="24"/>
          <w:lang w:val="en-GB"/>
        </w:rPr>
        <w:t>, 3321–3334.</w:t>
      </w:r>
    </w:p>
    <w:p w14:paraId="13D7C43E" w14:textId="0720B1F5" w:rsidR="0066218C" w:rsidRPr="003E00A5" w:rsidRDefault="0066218C" w:rsidP="003E00A5">
      <w:pPr>
        <w:pStyle w:val="bibitem"/>
        <w:widowControl/>
        <w:spacing w:line="480" w:lineRule="auto"/>
        <w:ind w:left="0" w:firstLine="0"/>
        <w:rPr>
          <w:sz w:val="24"/>
          <w:szCs w:val="24"/>
          <w:lang w:val="en-GB"/>
        </w:rPr>
      </w:pPr>
      <w:r w:rsidRPr="00AD1DA1">
        <w:rPr>
          <w:smallCaps/>
          <w:sz w:val="24"/>
          <w:szCs w:val="24"/>
          <w:lang w:val="en-GB"/>
        </w:rPr>
        <w:t xml:space="preserve">Taylor, M.A., Cooper, M.D. &amp; Schmitt, J. </w:t>
      </w:r>
      <w:r w:rsidRPr="003E00A5">
        <w:rPr>
          <w:sz w:val="24"/>
          <w:szCs w:val="24"/>
          <w:lang w:val="en-GB"/>
        </w:rPr>
        <w:t>(2019</w:t>
      </w:r>
      <w:r w:rsidR="002D570D">
        <w:rPr>
          <w:sz w:val="24"/>
          <w:szCs w:val="24"/>
          <w:lang w:val="en-GB"/>
        </w:rPr>
        <w:t xml:space="preserve">). </w:t>
      </w:r>
      <w:r w:rsidRPr="003E00A5">
        <w:rPr>
          <w:sz w:val="24"/>
          <w:szCs w:val="24"/>
          <w:lang w:val="en-GB"/>
        </w:rPr>
        <w:t xml:space="preserve">Phenological and fitness responses to climate warming depend upon genotype and competitive neighbourhood in </w:t>
      </w:r>
      <w:r w:rsidR="00A97F70" w:rsidRPr="007A00D4">
        <w:rPr>
          <w:i/>
          <w:iCs/>
          <w:sz w:val="24"/>
          <w:szCs w:val="24"/>
          <w:lang w:val="en-GB"/>
        </w:rPr>
        <w:t>A</w:t>
      </w:r>
      <w:r w:rsidRPr="007A00D4">
        <w:rPr>
          <w:i/>
          <w:iCs/>
          <w:sz w:val="24"/>
          <w:szCs w:val="24"/>
          <w:lang w:val="en-GB"/>
        </w:rPr>
        <w:t>rabidopsis thaliana</w:t>
      </w:r>
      <w:r w:rsidRPr="003E00A5">
        <w:rPr>
          <w:sz w:val="24"/>
          <w:szCs w:val="24"/>
          <w:lang w:val="en-GB"/>
        </w:rPr>
        <w:t xml:space="preserve">. </w:t>
      </w:r>
      <w:r w:rsidRPr="003E00A5">
        <w:rPr>
          <w:i/>
          <w:iCs/>
          <w:sz w:val="24"/>
          <w:szCs w:val="24"/>
          <w:lang w:val="en-GB"/>
        </w:rPr>
        <w:t>Functional Ecology</w:t>
      </w:r>
      <w:r w:rsidRPr="003E00A5">
        <w:rPr>
          <w:sz w:val="24"/>
          <w:szCs w:val="24"/>
          <w:lang w:val="en-GB"/>
        </w:rPr>
        <w:t xml:space="preserve"> </w:t>
      </w:r>
      <w:r w:rsidRPr="003E00A5">
        <w:rPr>
          <w:b/>
          <w:bCs/>
          <w:sz w:val="24"/>
          <w:szCs w:val="24"/>
          <w:lang w:val="en-GB"/>
        </w:rPr>
        <w:t>33</w:t>
      </w:r>
      <w:r w:rsidRPr="003E00A5">
        <w:rPr>
          <w:sz w:val="24"/>
          <w:szCs w:val="24"/>
          <w:lang w:val="en-GB"/>
        </w:rPr>
        <w:t>, 308–322.</w:t>
      </w:r>
    </w:p>
    <w:p w14:paraId="57904990" w14:textId="1C93F672" w:rsidR="0066218C" w:rsidRPr="003E00A5" w:rsidRDefault="0066218C" w:rsidP="003E00A5">
      <w:pPr>
        <w:pStyle w:val="bibitem"/>
        <w:widowControl/>
        <w:spacing w:line="480" w:lineRule="auto"/>
        <w:ind w:left="0" w:firstLine="0"/>
        <w:rPr>
          <w:sz w:val="24"/>
          <w:szCs w:val="24"/>
          <w:lang w:val="en-GB"/>
        </w:rPr>
      </w:pPr>
      <w:r w:rsidRPr="00AD1DA1">
        <w:rPr>
          <w:smallCaps/>
          <w:sz w:val="24"/>
          <w:szCs w:val="24"/>
          <w:lang w:val="en-GB"/>
        </w:rPr>
        <w:t xml:space="preserve">Thackeray, S.J., Henrys, P.A., Hemming, D., Bell, J.R., Botham, M.S., Burthe, S., Helaouet, P., Johns, D.G., Jones, I.D., Leech, D.I., Mackay, E.B., Massimino, D., Atkinson, S., Bacon, P.J., Brereton, T.M., </w:t>
      </w:r>
      <w:r w:rsidR="00A97F70" w:rsidRPr="007A00D4">
        <w:rPr>
          <w:i/>
          <w:iCs/>
          <w:smallCaps/>
          <w:sz w:val="24"/>
          <w:szCs w:val="24"/>
          <w:lang w:val="en-GB"/>
        </w:rPr>
        <w:t>et a</w:t>
      </w:r>
      <w:r w:rsidR="00A97F70">
        <w:rPr>
          <w:i/>
          <w:iCs/>
          <w:smallCaps/>
          <w:sz w:val="24"/>
          <w:szCs w:val="24"/>
          <w:lang w:val="en-GB"/>
        </w:rPr>
        <w:t>l</w:t>
      </w:r>
      <w:r w:rsidRPr="00AD1DA1">
        <w:rPr>
          <w:smallCaps/>
          <w:sz w:val="24"/>
          <w:szCs w:val="24"/>
          <w:lang w:val="en-GB"/>
        </w:rPr>
        <w:t xml:space="preserve">. </w:t>
      </w:r>
      <w:r w:rsidRPr="003E00A5">
        <w:rPr>
          <w:sz w:val="24"/>
          <w:szCs w:val="24"/>
          <w:lang w:val="en-GB"/>
        </w:rPr>
        <w:t>(2016</w:t>
      </w:r>
      <w:r w:rsidR="002D570D">
        <w:rPr>
          <w:sz w:val="24"/>
          <w:szCs w:val="24"/>
          <w:lang w:val="en-GB"/>
        </w:rPr>
        <w:t xml:space="preserve">). </w:t>
      </w:r>
      <w:r w:rsidRPr="003E00A5">
        <w:rPr>
          <w:sz w:val="24"/>
          <w:szCs w:val="24"/>
          <w:lang w:val="en-GB"/>
        </w:rPr>
        <w:t xml:space="preserve">Phenological sensitivity to climate across taxa and trophic levels. </w:t>
      </w:r>
      <w:r w:rsidRPr="003E00A5">
        <w:rPr>
          <w:i/>
          <w:iCs/>
          <w:sz w:val="24"/>
          <w:szCs w:val="24"/>
          <w:lang w:val="en-GB"/>
        </w:rPr>
        <w:t>Nature</w:t>
      </w:r>
      <w:r w:rsidRPr="003E00A5">
        <w:rPr>
          <w:sz w:val="24"/>
          <w:szCs w:val="24"/>
          <w:lang w:val="en-GB"/>
        </w:rPr>
        <w:t xml:space="preserve"> </w:t>
      </w:r>
      <w:r w:rsidRPr="003E00A5">
        <w:rPr>
          <w:b/>
          <w:bCs/>
          <w:sz w:val="24"/>
          <w:szCs w:val="24"/>
          <w:lang w:val="en-GB"/>
        </w:rPr>
        <w:t>535</w:t>
      </w:r>
      <w:r w:rsidRPr="003E00A5">
        <w:rPr>
          <w:sz w:val="24"/>
          <w:szCs w:val="24"/>
          <w:lang w:val="en-GB"/>
        </w:rPr>
        <w:t>, 241.</w:t>
      </w:r>
    </w:p>
    <w:p w14:paraId="556302FF" w14:textId="378A19EE" w:rsidR="0066218C" w:rsidRPr="003E00A5" w:rsidRDefault="0066218C" w:rsidP="003E00A5">
      <w:pPr>
        <w:pStyle w:val="bibitem"/>
        <w:widowControl/>
        <w:spacing w:line="480" w:lineRule="auto"/>
        <w:ind w:left="0" w:firstLine="0"/>
        <w:rPr>
          <w:sz w:val="24"/>
          <w:szCs w:val="24"/>
          <w:lang w:val="en-GB"/>
        </w:rPr>
      </w:pPr>
      <w:r w:rsidRPr="00AD1DA1">
        <w:rPr>
          <w:smallCaps/>
          <w:sz w:val="24"/>
          <w:szCs w:val="24"/>
          <w:lang w:val="en-GB"/>
        </w:rPr>
        <w:t>Tufto, J.</w:t>
      </w:r>
      <w:r w:rsidRPr="003E00A5">
        <w:rPr>
          <w:sz w:val="24"/>
          <w:szCs w:val="24"/>
          <w:lang w:val="en-GB"/>
        </w:rPr>
        <w:t xml:space="preserve"> (2015</w:t>
      </w:r>
      <w:r w:rsidR="002D570D">
        <w:rPr>
          <w:sz w:val="24"/>
          <w:szCs w:val="24"/>
          <w:lang w:val="en-GB"/>
        </w:rPr>
        <w:t xml:space="preserve">). </w:t>
      </w:r>
      <w:r w:rsidRPr="003E00A5">
        <w:rPr>
          <w:sz w:val="24"/>
          <w:szCs w:val="24"/>
          <w:lang w:val="en-GB"/>
        </w:rPr>
        <w:t xml:space="preserve">Genetic evolution, plasticity, and bet-hedging as adaptive responses to temporally autocorrelated fluctuating selection: </w:t>
      </w:r>
      <w:r w:rsidR="00A97F70" w:rsidRPr="003E00A5">
        <w:rPr>
          <w:sz w:val="24"/>
          <w:szCs w:val="24"/>
          <w:lang w:val="en-GB"/>
        </w:rPr>
        <w:t>a</w:t>
      </w:r>
      <w:r w:rsidRPr="003E00A5">
        <w:rPr>
          <w:sz w:val="24"/>
          <w:szCs w:val="24"/>
          <w:lang w:val="en-GB"/>
        </w:rPr>
        <w:t xml:space="preserve"> quantitative genetic model. </w:t>
      </w:r>
      <w:r w:rsidRPr="003E00A5">
        <w:rPr>
          <w:i/>
          <w:iCs/>
          <w:sz w:val="24"/>
          <w:szCs w:val="24"/>
          <w:lang w:val="en-GB"/>
        </w:rPr>
        <w:t>Evolution</w:t>
      </w:r>
      <w:r w:rsidRPr="003E00A5">
        <w:rPr>
          <w:sz w:val="24"/>
          <w:szCs w:val="24"/>
          <w:lang w:val="en-GB"/>
        </w:rPr>
        <w:t xml:space="preserve"> </w:t>
      </w:r>
      <w:r w:rsidRPr="003E00A5">
        <w:rPr>
          <w:b/>
          <w:bCs/>
          <w:sz w:val="24"/>
          <w:szCs w:val="24"/>
          <w:lang w:val="en-GB"/>
        </w:rPr>
        <w:t>69</w:t>
      </w:r>
      <w:r w:rsidRPr="003E00A5">
        <w:rPr>
          <w:sz w:val="24"/>
          <w:szCs w:val="24"/>
          <w:lang w:val="en-GB"/>
        </w:rPr>
        <w:t>, 2034–2049.</w:t>
      </w:r>
    </w:p>
    <w:p w14:paraId="5276E586" w14:textId="54241137" w:rsidR="0066218C" w:rsidRPr="003E00A5" w:rsidRDefault="0066218C" w:rsidP="003E00A5">
      <w:pPr>
        <w:pStyle w:val="bibitem"/>
        <w:widowControl/>
        <w:spacing w:line="480" w:lineRule="auto"/>
        <w:ind w:left="0" w:firstLine="0"/>
        <w:rPr>
          <w:sz w:val="24"/>
          <w:szCs w:val="24"/>
          <w:lang w:val="en-GB"/>
        </w:rPr>
      </w:pPr>
      <w:r w:rsidRPr="00AD1DA1">
        <w:rPr>
          <w:smallCaps/>
          <w:sz w:val="24"/>
          <w:szCs w:val="24"/>
          <w:lang w:val="en-GB"/>
        </w:rPr>
        <w:lastRenderedPageBreak/>
        <w:t>Tuljapurkar, S., Gaillard, J.M. &amp; Coulson, T.</w:t>
      </w:r>
      <w:r w:rsidRPr="003E00A5">
        <w:rPr>
          <w:sz w:val="24"/>
          <w:szCs w:val="24"/>
          <w:lang w:val="en-GB"/>
        </w:rPr>
        <w:t xml:space="preserve"> (2009</w:t>
      </w:r>
      <w:r w:rsidR="002D570D">
        <w:rPr>
          <w:sz w:val="24"/>
          <w:szCs w:val="24"/>
          <w:lang w:val="en-GB"/>
        </w:rPr>
        <w:t xml:space="preserve">). </w:t>
      </w:r>
      <w:r w:rsidRPr="003E00A5">
        <w:rPr>
          <w:sz w:val="24"/>
          <w:szCs w:val="24"/>
          <w:lang w:val="en-GB"/>
        </w:rPr>
        <w:t xml:space="preserve">From stochastic environments to life histories and back. </w:t>
      </w:r>
      <w:r w:rsidRPr="003E00A5">
        <w:rPr>
          <w:i/>
          <w:iCs/>
          <w:sz w:val="24"/>
          <w:szCs w:val="24"/>
          <w:lang w:val="en-GB"/>
        </w:rPr>
        <w:t>Philosophical Transactions of the Royal Society B-Biological Sciences</w:t>
      </w:r>
      <w:r w:rsidRPr="003E00A5">
        <w:rPr>
          <w:sz w:val="24"/>
          <w:szCs w:val="24"/>
          <w:lang w:val="en-GB"/>
        </w:rPr>
        <w:t xml:space="preserve"> </w:t>
      </w:r>
      <w:r w:rsidRPr="003E00A5">
        <w:rPr>
          <w:b/>
          <w:bCs/>
          <w:sz w:val="24"/>
          <w:szCs w:val="24"/>
          <w:lang w:val="en-GB"/>
        </w:rPr>
        <w:t>364</w:t>
      </w:r>
      <w:r w:rsidRPr="003E00A5">
        <w:rPr>
          <w:sz w:val="24"/>
          <w:szCs w:val="24"/>
          <w:lang w:val="en-GB"/>
        </w:rPr>
        <w:t>, 1499–1509.</w:t>
      </w:r>
    </w:p>
    <w:p w14:paraId="36502D4E" w14:textId="7476EE70" w:rsidR="0066218C" w:rsidRPr="003E00A5" w:rsidRDefault="0066218C" w:rsidP="003E00A5">
      <w:pPr>
        <w:pStyle w:val="bibitem"/>
        <w:widowControl/>
        <w:spacing w:line="480" w:lineRule="auto"/>
        <w:ind w:left="0" w:firstLine="0"/>
        <w:rPr>
          <w:sz w:val="24"/>
          <w:szCs w:val="24"/>
          <w:lang w:val="en-GB"/>
        </w:rPr>
      </w:pPr>
      <w:r w:rsidRPr="00AD1DA1">
        <w:rPr>
          <w:smallCaps/>
          <w:sz w:val="24"/>
          <w:szCs w:val="24"/>
          <w:lang w:val="en-GB"/>
        </w:rPr>
        <w:t>van Asch, M., Tienderen, P.H., Holleman, L.J.M. &amp; Visser, M.E.</w:t>
      </w:r>
      <w:r w:rsidRPr="003E00A5">
        <w:rPr>
          <w:sz w:val="24"/>
          <w:szCs w:val="24"/>
          <w:lang w:val="en-GB"/>
        </w:rPr>
        <w:t xml:space="preserve"> (2007</w:t>
      </w:r>
      <w:r w:rsidR="002D570D">
        <w:rPr>
          <w:sz w:val="24"/>
          <w:szCs w:val="24"/>
          <w:lang w:val="en-GB"/>
        </w:rPr>
        <w:t xml:space="preserve">). </w:t>
      </w:r>
      <w:r w:rsidRPr="003E00A5">
        <w:rPr>
          <w:sz w:val="24"/>
          <w:szCs w:val="24"/>
          <w:lang w:val="en-GB"/>
        </w:rPr>
        <w:t xml:space="preserve">Predicting adaptation of phenology in response to climate change, an insect herbivore example. </w:t>
      </w:r>
      <w:r w:rsidRPr="003E00A5">
        <w:rPr>
          <w:i/>
          <w:iCs/>
          <w:sz w:val="24"/>
          <w:szCs w:val="24"/>
          <w:lang w:val="en-GB"/>
        </w:rPr>
        <w:t>Global Change Biology</w:t>
      </w:r>
      <w:r w:rsidRPr="003E00A5">
        <w:rPr>
          <w:sz w:val="24"/>
          <w:szCs w:val="24"/>
          <w:lang w:val="en-GB"/>
        </w:rPr>
        <w:t xml:space="preserve"> </w:t>
      </w:r>
      <w:r w:rsidRPr="003E00A5">
        <w:rPr>
          <w:b/>
          <w:bCs/>
          <w:sz w:val="24"/>
          <w:szCs w:val="24"/>
          <w:lang w:val="en-GB"/>
        </w:rPr>
        <w:t>13</w:t>
      </w:r>
      <w:r w:rsidRPr="003E00A5">
        <w:rPr>
          <w:sz w:val="24"/>
          <w:szCs w:val="24"/>
          <w:lang w:val="en-GB"/>
        </w:rPr>
        <w:t>, 1596–1604.</w:t>
      </w:r>
    </w:p>
    <w:p w14:paraId="3CE6EB31" w14:textId="32573C1C" w:rsidR="0066218C" w:rsidRPr="003E00A5" w:rsidRDefault="0066218C" w:rsidP="003E00A5">
      <w:pPr>
        <w:pStyle w:val="bibitem"/>
        <w:widowControl/>
        <w:spacing w:line="480" w:lineRule="auto"/>
        <w:ind w:left="0" w:firstLine="0"/>
        <w:rPr>
          <w:sz w:val="24"/>
          <w:szCs w:val="24"/>
          <w:lang w:val="en-GB"/>
        </w:rPr>
      </w:pPr>
      <w:r w:rsidRPr="00AD1DA1">
        <w:rPr>
          <w:smallCaps/>
          <w:sz w:val="24"/>
          <w:szCs w:val="24"/>
          <w:lang w:val="en-GB"/>
        </w:rPr>
        <w:t>Vegvari, Z., Juhasz, E., Toth, J.P., Barta, Z., Boldogh, S., Szabo, S. &amp; Varga, Z.</w:t>
      </w:r>
      <w:r w:rsidRPr="003E00A5">
        <w:rPr>
          <w:sz w:val="24"/>
          <w:szCs w:val="24"/>
          <w:lang w:val="en-GB"/>
        </w:rPr>
        <w:t xml:space="preserve"> (2015</w:t>
      </w:r>
      <w:r w:rsidR="002D570D">
        <w:rPr>
          <w:sz w:val="24"/>
          <w:szCs w:val="24"/>
          <w:lang w:val="en-GB"/>
        </w:rPr>
        <w:t xml:space="preserve">). </w:t>
      </w:r>
      <w:r w:rsidRPr="003E00A5">
        <w:rPr>
          <w:sz w:val="24"/>
          <w:szCs w:val="24"/>
          <w:lang w:val="en-GB"/>
        </w:rPr>
        <w:t xml:space="preserve">Life-history traits and climatic responsiveness in noctuid moths. </w:t>
      </w:r>
      <w:r w:rsidRPr="003E00A5">
        <w:rPr>
          <w:i/>
          <w:iCs/>
          <w:sz w:val="24"/>
          <w:szCs w:val="24"/>
          <w:lang w:val="en-GB"/>
        </w:rPr>
        <w:t>Oikos</w:t>
      </w:r>
      <w:r w:rsidRPr="003E00A5">
        <w:rPr>
          <w:sz w:val="24"/>
          <w:szCs w:val="24"/>
          <w:lang w:val="en-GB"/>
        </w:rPr>
        <w:t xml:space="preserve"> </w:t>
      </w:r>
      <w:r w:rsidRPr="003E00A5">
        <w:rPr>
          <w:b/>
          <w:bCs/>
          <w:sz w:val="24"/>
          <w:szCs w:val="24"/>
          <w:lang w:val="en-GB"/>
        </w:rPr>
        <w:t>124</w:t>
      </w:r>
      <w:r w:rsidRPr="003E00A5">
        <w:rPr>
          <w:sz w:val="24"/>
          <w:szCs w:val="24"/>
          <w:lang w:val="en-GB"/>
        </w:rPr>
        <w:t>, 235–242.</w:t>
      </w:r>
    </w:p>
    <w:p w14:paraId="01D99930" w14:textId="28A8AA16" w:rsidR="0066218C" w:rsidRPr="003E00A5" w:rsidRDefault="0066218C" w:rsidP="003E00A5">
      <w:pPr>
        <w:pStyle w:val="bibitem"/>
        <w:widowControl/>
        <w:spacing w:line="480" w:lineRule="auto"/>
        <w:ind w:left="0" w:firstLine="0"/>
        <w:rPr>
          <w:sz w:val="24"/>
          <w:szCs w:val="24"/>
          <w:lang w:val="en-GB"/>
        </w:rPr>
      </w:pPr>
      <w:r w:rsidRPr="00AD1DA1">
        <w:rPr>
          <w:smallCaps/>
          <w:sz w:val="24"/>
          <w:szCs w:val="24"/>
          <w:lang w:val="en-GB"/>
        </w:rPr>
        <w:t>Venable, D.L.</w:t>
      </w:r>
      <w:r w:rsidRPr="003E00A5">
        <w:rPr>
          <w:sz w:val="24"/>
          <w:szCs w:val="24"/>
          <w:lang w:val="en-GB"/>
        </w:rPr>
        <w:t xml:space="preserve"> (2007</w:t>
      </w:r>
      <w:r w:rsidR="002D570D">
        <w:rPr>
          <w:sz w:val="24"/>
          <w:szCs w:val="24"/>
          <w:lang w:val="en-GB"/>
        </w:rPr>
        <w:t xml:space="preserve">). </w:t>
      </w:r>
      <w:r w:rsidRPr="003E00A5">
        <w:rPr>
          <w:sz w:val="24"/>
          <w:szCs w:val="24"/>
          <w:lang w:val="en-GB"/>
        </w:rPr>
        <w:t xml:space="preserve">Bet hedging in a guild of desert annuals. </w:t>
      </w:r>
      <w:r w:rsidRPr="003E00A5">
        <w:rPr>
          <w:i/>
          <w:iCs/>
          <w:sz w:val="24"/>
          <w:szCs w:val="24"/>
          <w:lang w:val="en-GB"/>
        </w:rPr>
        <w:t>Ecology</w:t>
      </w:r>
      <w:r w:rsidRPr="003E00A5">
        <w:rPr>
          <w:sz w:val="24"/>
          <w:szCs w:val="24"/>
          <w:lang w:val="en-GB"/>
        </w:rPr>
        <w:t xml:space="preserve"> </w:t>
      </w:r>
      <w:r w:rsidRPr="003E00A5">
        <w:rPr>
          <w:b/>
          <w:bCs/>
          <w:sz w:val="24"/>
          <w:szCs w:val="24"/>
          <w:lang w:val="en-GB"/>
        </w:rPr>
        <w:t>88</w:t>
      </w:r>
      <w:r w:rsidRPr="003E00A5">
        <w:rPr>
          <w:sz w:val="24"/>
          <w:szCs w:val="24"/>
          <w:lang w:val="en-GB"/>
        </w:rPr>
        <w:t>, 1086–1090.</w:t>
      </w:r>
    </w:p>
    <w:p w14:paraId="13D66683" w14:textId="180586C7" w:rsidR="0066218C" w:rsidRPr="003E00A5" w:rsidRDefault="0066218C" w:rsidP="003E00A5">
      <w:pPr>
        <w:pStyle w:val="bibitem"/>
        <w:widowControl/>
        <w:spacing w:line="480" w:lineRule="auto"/>
        <w:ind w:left="0" w:firstLine="0"/>
        <w:rPr>
          <w:sz w:val="24"/>
          <w:szCs w:val="24"/>
          <w:lang w:val="en-GB"/>
        </w:rPr>
      </w:pPr>
      <w:r w:rsidRPr="00AD1DA1">
        <w:rPr>
          <w:smallCaps/>
          <w:sz w:val="24"/>
          <w:szCs w:val="24"/>
          <w:lang w:val="en-GB"/>
        </w:rPr>
        <w:t>Visser, M.E. &amp; Both, C.</w:t>
      </w:r>
      <w:r w:rsidRPr="003E00A5">
        <w:rPr>
          <w:sz w:val="24"/>
          <w:szCs w:val="24"/>
          <w:lang w:val="en-GB"/>
        </w:rPr>
        <w:t xml:space="preserve"> (2005</w:t>
      </w:r>
      <w:r w:rsidR="002D570D">
        <w:rPr>
          <w:sz w:val="24"/>
          <w:szCs w:val="24"/>
          <w:lang w:val="en-GB"/>
        </w:rPr>
        <w:t xml:space="preserve">). </w:t>
      </w:r>
      <w:r w:rsidRPr="003E00A5">
        <w:rPr>
          <w:sz w:val="24"/>
          <w:szCs w:val="24"/>
          <w:lang w:val="en-GB"/>
        </w:rPr>
        <w:t xml:space="preserve">Shifts in phenology due to global climate change: the need for a yardstick. </w:t>
      </w:r>
      <w:r w:rsidRPr="003E00A5">
        <w:rPr>
          <w:i/>
          <w:iCs/>
          <w:sz w:val="24"/>
          <w:szCs w:val="24"/>
          <w:lang w:val="en-GB"/>
        </w:rPr>
        <w:t>Proceedings of the Royal Society B-Biological Sciences</w:t>
      </w:r>
      <w:r w:rsidRPr="003E00A5">
        <w:rPr>
          <w:sz w:val="24"/>
          <w:szCs w:val="24"/>
          <w:lang w:val="en-GB"/>
        </w:rPr>
        <w:t xml:space="preserve"> </w:t>
      </w:r>
      <w:r w:rsidRPr="003E00A5">
        <w:rPr>
          <w:b/>
          <w:bCs/>
          <w:sz w:val="24"/>
          <w:szCs w:val="24"/>
          <w:lang w:val="en-GB"/>
        </w:rPr>
        <w:t>272</w:t>
      </w:r>
      <w:r w:rsidRPr="003E00A5">
        <w:rPr>
          <w:sz w:val="24"/>
          <w:szCs w:val="24"/>
          <w:lang w:val="en-GB"/>
        </w:rPr>
        <w:t>, 2561–2569.</w:t>
      </w:r>
    </w:p>
    <w:p w14:paraId="2327592E" w14:textId="3420386B" w:rsidR="0066218C" w:rsidRPr="003E00A5" w:rsidRDefault="0066218C" w:rsidP="003E00A5">
      <w:pPr>
        <w:pStyle w:val="bibitem"/>
        <w:widowControl/>
        <w:spacing w:line="480" w:lineRule="auto"/>
        <w:ind w:left="0" w:firstLine="0"/>
        <w:rPr>
          <w:sz w:val="24"/>
          <w:szCs w:val="24"/>
          <w:lang w:val="en-GB"/>
        </w:rPr>
      </w:pPr>
      <w:r w:rsidRPr="00AD1DA1">
        <w:rPr>
          <w:smallCaps/>
          <w:sz w:val="24"/>
          <w:szCs w:val="24"/>
          <w:lang w:val="en-GB"/>
        </w:rPr>
        <w:t>Visser, M.E. &amp; Gienapp, P</w:t>
      </w:r>
      <w:r w:rsidRPr="003E00A5">
        <w:rPr>
          <w:sz w:val="24"/>
          <w:szCs w:val="24"/>
          <w:lang w:val="en-GB"/>
        </w:rPr>
        <w:t>. (2019</w:t>
      </w:r>
      <w:r w:rsidR="002D570D">
        <w:rPr>
          <w:sz w:val="24"/>
          <w:szCs w:val="24"/>
          <w:lang w:val="en-GB"/>
        </w:rPr>
        <w:t xml:space="preserve">). </w:t>
      </w:r>
      <w:r w:rsidRPr="003E00A5">
        <w:rPr>
          <w:sz w:val="24"/>
          <w:szCs w:val="24"/>
          <w:lang w:val="en-GB"/>
        </w:rPr>
        <w:t xml:space="preserve">Evolutionary and demographic consequences of phenological mismatches. </w:t>
      </w:r>
      <w:r w:rsidRPr="003E00A5">
        <w:rPr>
          <w:i/>
          <w:iCs/>
          <w:sz w:val="24"/>
          <w:szCs w:val="24"/>
          <w:lang w:val="en-GB"/>
        </w:rPr>
        <w:t>Nature Ecology &amp; Evolution</w:t>
      </w:r>
      <w:r w:rsidRPr="003E00A5">
        <w:rPr>
          <w:sz w:val="24"/>
          <w:szCs w:val="24"/>
          <w:lang w:val="en-GB"/>
        </w:rPr>
        <w:t xml:space="preserve"> </w:t>
      </w:r>
      <w:r w:rsidRPr="003E00A5">
        <w:rPr>
          <w:b/>
          <w:bCs/>
          <w:sz w:val="24"/>
          <w:szCs w:val="24"/>
          <w:lang w:val="en-GB"/>
        </w:rPr>
        <w:t>3</w:t>
      </w:r>
      <w:r w:rsidRPr="003E00A5">
        <w:rPr>
          <w:sz w:val="24"/>
          <w:szCs w:val="24"/>
          <w:lang w:val="en-GB"/>
        </w:rPr>
        <w:t>, 879–885.</w:t>
      </w:r>
    </w:p>
    <w:p w14:paraId="3794FCEC" w14:textId="3DB93F93" w:rsidR="0066218C" w:rsidRPr="003E00A5" w:rsidRDefault="0066218C" w:rsidP="003E00A5">
      <w:pPr>
        <w:pStyle w:val="bibitem"/>
        <w:widowControl/>
        <w:spacing w:line="480" w:lineRule="auto"/>
        <w:ind w:left="0" w:firstLine="0"/>
        <w:rPr>
          <w:sz w:val="24"/>
          <w:szCs w:val="24"/>
          <w:lang w:val="en-GB"/>
        </w:rPr>
      </w:pPr>
      <w:r w:rsidRPr="00AD1DA1">
        <w:rPr>
          <w:smallCaps/>
          <w:sz w:val="24"/>
          <w:szCs w:val="24"/>
          <w:lang w:val="en-GB"/>
        </w:rPr>
        <w:t xml:space="preserve">Visser, M.E., Holleman, L.J.M. &amp; Gienapp, P. </w:t>
      </w:r>
      <w:r w:rsidRPr="003E00A5">
        <w:rPr>
          <w:sz w:val="24"/>
          <w:szCs w:val="24"/>
          <w:lang w:val="en-GB"/>
        </w:rPr>
        <w:t>(2006</w:t>
      </w:r>
      <w:r w:rsidR="002D570D">
        <w:rPr>
          <w:sz w:val="24"/>
          <w:szCs w:val="24"/>
          <w:lang w:val="en-GB"/>
        </w:rPr>
        <w:t xml:space="preserve">). </w:t>
      </w:r>
      <w:r w:rsidRPr="003E00A5">
        <w:rPr>
          <w:sz w:val="24"/>
          <w:szCs w:val="24"/>
          <w:lang w:val="en-GB"/>
        </w:rPr>
        <w:t xml:space="preserve">Shifts in caterpillar biomass phenology due to climate change and its impact on the breeding biology of an insectivorous bird. </w:t>
      </w:r>
      <w:r w:rsidRPr="003E00A5">
        <w:rPr>
          <w:i/>
          <w:iCs/>
          <w:sz w:val="24"/>
          <w:szCs w:val="24"/>
          <w:lang w:val="en-GB"/>
        </w:rPr>
        <w:t>Oecologia</w:t>
      </w:r>
      <w:r w:rsidRPr="003E00A5">
        <w:rPr>
          <w:sz w:val="24"/>
          <w:szCs w:val="24"/>
          <w:lang w:val="en-GB"/>
        </w:rPr>
        <w:t xml:space="preserve"> </w:t>
      </w:r>
      <w:r w:rsidRPr="003E00A5">
        <w:rPr>
          <w:b/>
          <w:bCs/>
          <w:sz w:val="24"/>
          <w:szCs w:val="24"/>
          <w:lang w:val="en-GB"/>
        </w:rPr>
        <w:t>147</w:t>
      </w:r>
      <w:r w:rsidRPr="003E00A5">
        <w:rPr>
          <w:sz w:val="24"/>
          <w:szCs w:val="24"/>
          <w:lang w:val="en-GB"/>
        </w:rPr>
        <w:t>, 164–172.</w:t>
      </w:r>
    </w:p>
    <w:p w14:paraId="69B7C0F3" w14:textId="5C40512C" w:rsidR="0066218C" w:rsidRPr="003E00A5" w:rsidRDefault="0066218C" w:rsidP="003E00A5">
      <w:pPr>
        <w:pStyle w:val="bibitem"/>
        <w:widowControl/>
        <w:spacing w:line="480" w:lineRule="auto"/>
        <w:ind w:left="0" w:firstLine="0"/>
        <w:rPr>
          <w:sz w:val="24"/>
          <w:szCs w:val="24"/>
          <w:lang w:val="en-GB"/>
        </w:rPr>
      </w:pPr>
      <w:r w:rsidRPr="00AD1DA1">
        <w:rPr>
          <w:smallCaps/>
          <w:sz w:val="24"/>
          <w:szCs w:val="24"/>
          <w:lang w:val="en-GB"/>
        </w:rPr>
        <w:t>Vrba, E.S.</w:t>
      </w:r>
      <w:r w:rsidRPr="003E00A5">
        <w:rPr>
          <w:sz w:val="24"/>
          <w:szCs w:val="24"/>
          <w:lang w:val="en-GB"/>
        </w:rPr>
        <w:t xml:space="preserve"> (1980</w:t>
      </w:r>
      <w:r w:rsidR="002D570D">
        <w:rPr>
          <w:sz w:val="24"/>
          <w:szCs w:val="24"/>
          <w:lang w:val="en-GB"/>
        </w:rPr>
        <w:t xml:space="preserve">). </w:t>
      </w:r>
      <w:r w:rsidRPr="003E00A5">
        <w:rPr>
          <w:sz w:val="24"/>
          <w:szCs w:val="24"/>
          <w:lang w:val="en-GB"/>
        </w:rPr>
        <w:t xml:space="preserve">Evolution, species and fossils - how does life evolve. </w:t>
      </w:r>
      <w:r w:rsidRPr="003E00A5">
        <w:rPr>
          <w:i/>
          <w:iCs/>
          <w:sz w:val="24"/>
          <w:szCs w:val="24"/>
          <w:lang w:val="en-GB"/>
        </w:rPr>
        <w:t>South African Journal of Science</w:t>
      </w:r>
      <w:r w:rsidRPr="003E00A5">
        <w:rPr>
          <w:sz w:val="24"/>
          <w:szCs w:val="24"/>
          <w:lang w:val="en-GB"/>
        </w:rPr>
        <w:t xml:space="preserve"> </w:t>
      </w:r>
      <w:r w:rsidRPr="003E00A5">
        <w:rPr>
          <w:b/>
          <w:bCs/>
          <w:sz w:val="24"/>
          <w:szCs w:val="24"/>
          <w:lang w:val="en-GB"/>
        </w:rPr>
        <w:t>76</w:t>
      </w:r>
      <w:r w:rsidRPr="003E00A5">
        <w:rPr>
          <w:sz w:val="24"/>
          <w:szCs w:val="24"/>
          <w:lang w:val="en-GB"/>
        </w:rPr>
        <w:t>, 61–84.</w:t>
      </w:r>
    </w:p>
    <w:p w14:paraId="4972149A" w14:textId="2F7F9D1B" w:rsidR="0066218C" w:rsidRPr="003E00A5" w:rsidRDefault="0066218C" w:rsidP="003E00A5">
      <w:pPr>
        <w:pStyle w:val="bibitem"/>
        <w:widowControl/>
        <w:spacing w:line="480" w:lineRule="auto"/>
        <w:ind w:left="0" w:firstLine="0"/>
        <w:rPr>
          <w:sz w:val="24"/>
          <w:szCs w:val="24"/>
          <w:lang w:val="en-GB"/>
        </w:rPr>
      </w:pPr>
      <w:r w:rsidRPr="00AD1DA1">
        <w:rPr>
          <w:smallCaps/>
          <w:sz w:val="24"/>
          <w:szCs w:val="24"/>
          <w:lang w:val="en-GB"/>
        </w:rPr>
        <w:t>Vrba, E.S.</w:t>
      </w:r>
      <w:r w:rsidRPr="003E00A5">
        <w:rPr>
          <w:sz w:val="24"/>
          <w:szCs w:val="24"/>
          <w:lang w:val="en-GB"/>
        </w:rPr>
        <w:t xml:space="preserve"> (1985</w:t>
      </w:r>
      <w:r w:rsidR="002D570D">
        <w:rPr>
          <w:sz w:val="24"/>
          <w:szCs w:val="24"/>
          <w:lang w:val="en-GB"/>
        </w:rPr>
        <w:t xml:space="preserve">). </w:t>
      </w:r>
      <w:r w:rsidRPr="003E00A5">
        <w:rPr>
          <w:sz w:val="24"/>
          <w:szCs w:val="24"/>
          <w:lang w:val="en-GB"/>
        </w:rPr>
        <w:t xml:space="preserve">Environment and evolution - alternative causes of the temporal distribution of evolutionary events. </w:t>
      </w:r>
      <w:r w:rsidRPr="003E00A5">
        <w:rPr>
          <w:i/>
          <w:iCs/>
          <w:sz w:val="24"/>
          <w:szCs w:val="24"/>
          <w:lang w:val="en-GB"/>
        </w:rPr>
        <w:t>South African Journal of Science</w:t>
      </w:r>
      <w:r w:rsidRPr="003E00A5">
        <w:rPr>
          <w:sz w:val="24"/>
          <w:szCs w:val="24"/>
          <w:lang w:val="en-GB"/>
        </w:rPr>
        <w:t xml:space="preserve"> </w:t>
      </w:r>
      <w:r w:rsidRPr="003E00A5">
        <w:rPr>
          <w:b/>
          <w:bCs/>
          <w:sz w:val="24"/>
          <w:szCs w:val="24"/>
          <w:lang w:val="en-GB"/>
        </w:rPr>
        <w:t>81</w:t>
      </w:r>
      <w:r w:rsidRPr="003E00A5">
        <w:rPr>
          <w:sz w:val="24"/>
          <w:szCs w:val="24"/>
          <w:lang w:val="en-GB"/>
        </w:rPr>
        <w:t>, 229–236.</w:t>
      </w:r>
    </w:p>
    <w:p w14:paraId="388D281F" w14:textId="179E8543" w:rsidR="0066218C" w:rsidRPr="003E00A5" w:rsidRDefault="0066218C" w:rsidP="003E00A5">
      <w:pPr>
        <w:pStyle w:val="bibitem"/>
        <w:widowControl/>
        <w:spacing w:line="480" w:lineRule="auto"/>
        <w:ind w:left="0" w:firstLine="0"/>
        <w:rPr>
          <w:sz w:val="24"/>
          <w:szCs w:val="24"/>
          <w:lang w:val="en-GB"/>
        </w:rPr>
      </w:pPr>
      <w:r w:rsidRPr="00AD1DA1">
        <w:rPr>
          <w:smallCaps/>
          <w:sz w:val="24"/>
          <w:szCs w:val="24"/>
          <w:lang w:val="en-GB"/>
        </w:rPr>
        <w:t>Wadgymar, S.M., Ogilvie, J.E., Inouye, D.W., Weis, A.E. &amp; Anderson, J.T.</w:t>
      </w:r>
      <w:r w:rsidRPr="003E00A5">
        <w:rPr>
          <w:sz w:val="24"/>
          <w:szCs w:val="24"/>
          <w:lang w:val="en-GB"/>
        </w:rPr>
        <w:t xml:space="preserve"> (2018</w:t>
      </w:r>
      <w:r w:rsidR="002D570D">
        <w:rPr>
          <w:sz w:val="24"/>
          <w:szCs w:val="24"/>
          <w:lang w:val="en-GB"/>
        </w:rPr>
        <w:t xml:space="preserve">). </w:t>
      </w:r>
      <w:r w:rsidRPr="003E00A5">
        <w:rPr>
          <w:sz w:val="24"/>
          <w:szCs w:val="24"/>
          <w:lang w:val="en-GB"/>
        </w:rPr>
        <w:t xml:space="preserve">Phenological responses to multiple environmental drivers under climate change: insights </w:t>
      </w:r>
      <w:r w:rsidRPr="003E00A5">
        <w:rPr>
          <w:sz w:val="24"/>
          <w:szCs w:val="24"/>
          <w:lang w:val="en-GB"/>
        </w:rPr>
        <w:lastRenderedPageBreak/>
        <w:t xml:space="preserve">from a long-term observational study and a manipulative field experiment. </w:t>
      </w:r>
      <w:r w:rsidRPr="003E00A5">
        <w:rPr>
          <w:i/>
          <w:iCs/>
          <w:sz w:val="24"/>
          <w:szCs w:val="24"/>
          <w:lang w:val="en-GB"/>
        </w:rPr>
        <w:t>New Phytologist</w:t>
      </w:r>
      <w:r w:rsidRPr="003E00A5">
        <w:rPr>
          <w:sz w:val="24"/>
          <w:szCs w:val="24"/>
          <w:lang w:val="en-GB"/>
        </w:rPr>
        <w:t xml:space="preserve"> </w:t>
      </w:r>
      <w:r w:rsidRPr="003E00A5">
        <w:rPr>
          <w:b/>
          <w:bCs/>
          <w:sz w:val="24"/>
          <w:szCs w:val="24"/>
          <w:lang w:val="en-GB"/>
        </w:rPr>
        <w:t>218</w:t>
      </w:r>
      <w:r w:rsidRPr="003E00A5">
        <w:rPr>
          <w:sz w:val="24"/>
          <w:szCs w:val="24"/>
          <w:lang w:val="en-GB"/>
        </w:rPr>
        <w:t>, 517–529.</w:t>
      </w:r>
    </w:p>
    <w:p w14:paraId="1A48EE61" w14:textId="255A291A" w:rsidR="0066218C" w:rsidRPr="003E00A5" w:rsidRDefault="0066218C" w:rsidP="003E00A5">
      <w:pPr>
        <w:pStyle w:val="bibitem"/>
        <w:widowControl/>
        <w:spacing w:line="480" w:lineRule="auto"/>
        <w:ind w:left="0" w:firstLine="0"/>
        <w:rPr>
          <w:sz w:val="24"/>
          <w:szCs w:val="24"/>
          <w:lang w:val="en-GB"/>
        </w:rPr>
      </w:pPr>
      <w:r w:rsidRPr="00AD1DA1">
        <w:rPr>
          <w:smallCaps/>
          <w:sz w:val="24"/>
          <w:szCs w:val="24"/>
          <w:lang w:val="en-GB"/>
        </w:rPr>
        <w:t>Wilczek, A.M., Burghardt, L.T., Cobb, A.R., Cooper, M.D., Welch, S.M. &amp; Schmitt, J. (</w:t>
      </w:r>
      <w:r w:rsidRPr="003E00A5">
        <w:rPr>
          <w:sz w:val="24"/>
          <w:szCs w:val="24"/>
          <w:lang w:val="en-GB"/>
        </w:rPr>
        <w:t>2010</w:t>
      </w:r>
      <w:r w:rsidR="002D570D">
        <w:rPr>
          <w:sz w:val="24"/>
          <w:szCs w:val="24"/>
          <w:lang w:val="en-GB"/>
        </w:rPr>
        <w:t xml:space="preserve">). </w:t>
      </w:r>
      <w:r w:rsidRPr="003E00A5">
        <w:rPr>
          <w:sz w:val="24"/>
          <w:szCs w:val="24"/>
          <w:lang w:val="en-GB"/>
        </w:rPr>
        <w:t xml:space="preserve">Genetic and physiological bases for phenological responses to current and predicted climates. </w:t>
      </w:r>
      <w:r w:rsidRPr="003E00A5">
        <w:rPr>
          <w:i/>
          <w:iCs/>
          <w:sz w:val="24"/>
          <w:szCs w:val="24"/>
          <w:lang w:val="en-GB"/>
        </w:rPr>
        <w:t>Philosophical Transactions of the Royal Society B: Biological Sciences</w:t>
      </w:r>
      <w:r w:rsidRPr="003E00A5">
        <w:rPr>
          <w:sz w:val="24"/>
          <w:szCs w:val="24"/>
          <w:lang w:val="en-GB"/>
        </w:rPr>
        <w:t xml:space="preserve"> </w:t>
      </w:r>
      <w:r w:rsidRPr="003E00A5">
        <w:rPr>
          <w:b/>
          <w:bCs/>
          <w:sz w:val="24"/>
          <w:szCs w:val="24"/>
          <w:lang w:val="en-GB"/>
        </w:rPr>
        <w:t>365</w:t>
      </w:r>
      <w:r w:rsidRPr="003E00A5">
        <w:rPr>
          <w:sz w:val="24"/>
          <w:szCs w:val="24"/>
          <w:lang w:val="en-GB"/>
        </w:rPr>
        <w:t>, 3129–3147.</w:t>
      </w:r>
    </w:p>
    <w:p w14:paraId="7AEDACCB" w14:textId="7362234A" w:rsidR="0066218C" w:rsidRPr="003E00A5" w:rsidRDefault="0066218C" w:rsidP="003E00A5">
      <w:pPr>
        <w:pStyle w:val="bibitem"/>
        <w:widowControl/>
        <w:spacing w:line="480" w:lineRule="auto"/>
        <w:ind w:left="0" w:firstLine="0"/>
        <w:rPr>
          <w:sz w:val="24"/>
          <w:szCs w:val="24"/>
          <w:lang w:val="en-GB"/>
        </w:rPr>
      </w:pPr>
      <w:r w:rsidRPr="00AD1DA1">
        <w:rPr>
          <w:smallCaps/>
          <w:sz w:val="24"/>
          <w:szCs w:val="24"/>
          <w:lang w:val="en-GB"/>
        </w:rPr>
        <w:t xml:space="preserve">Wilczek, A.M., Cooper, M.D., Korves, T.M. &amp; Schmitt, J. </w:t>
      </w:r>
      <w:r w:rsidRPr="003E00A5">
        <w:rPr>
          <w:sz w:val="24"/>
          <w:szCs w:val="24"/>
          <w:lang w:val="en-GB"/>
        </w:rPr>
        <w:t>(2014</w:t>
      </w:r>
      <w:r w:rsidR="002D570D">
        <w:rPr>
          <w:sz w:val="24"/>
          <w:szCs w:val="24"/>
          <w:lang w:val="en-GB"/>
        </w:rPr>
        <w:t xml:space="preserve">). </w:t>
      </w:r>
      <w:r w:rsidRPr="003E00A5">
        <w:rPr>
          <w:sz w:val="24"/>
          <w:szCs w:val="24"/>
          <w:lang w:val="en-GB"/>
        </w:rPr>
        <w:t xml:space="preserve">Lagging adaptation to warming climate in </w:t>
      </w:r>
      <w:r w:rsidR="00A97F70" w:rsidRPr="007A00D4">
        <w:rPr>
          <w:i/>
          <w:iCs/>
          <w:sz w:val="24"/>
          <w:szCs w:val="24"/>
          <w:lang w:val="en-GB"/>
        </w:rPr>
        <w:t>A</w:t>
      </w:r>
      <w:r w:rsidRPr="007A00D4">
        <w:rPr>
          <w:i/>
          <w:iCs/>
          <w:sz w:val="24"/>
          <w:szCs w:val="24"/>
          <w:lang w:val="en-GB"/>
        </w:rPr>
        <w:t>rabidopsis thaliana</w:t>
      </w:r>
      <w:r w:rsidRPr="003E00A5">
        <w:rPr>
          <w:sz w:val="24"/>
          <w:szCs w:val="24"/>
          <w:lang w:val="en-GB"/>
        </w:rPr>
        <w:t xml:space="preserve">. </w:t>
      </w:r>
      <w:r w:rsidRPr="003E00A5">
        <w:rPr>
          <w:i/>
          <w:iCs/>
          <w:sz w:val="24"/>
          <w:szCs w:val="24"/>
          <w:lang w:val="en-GB"/>
        </w:rPr>
        <w:t>Proceedings of the National Academy of Sciences of the United States of America</w:t>
      </w:r>
      <w:r w:rsidRPr="003E00A5">
        <w:rPr>
          <w:sz w:val="24"/>
          <w:szCs w:val="24"/>
          <w:lang w:val="en-GB"/>
        </w:rPr>
        <w:t xml:space="preserve"> </w:t>
      </w:r>
      <w:r w:rsidRPr="003E00A5">
        <w:rPr>
          <w:b/>
          <w:bCs/>
          <w:sz w:val="24"/>
          <w:szCs w:val="24"/>
          <w:lang w:val="en-GB"/>
        </w:rPr>
        <w:t>111</w:t>
      </w:r>
      <w:r w:rsidRPr="003E00A5">
        <w:rPr>
          <w:sz w:val="24"/>
          <w:szCs w:val="24"/>
          <w:lang w:val="en-GB"/>
        </w:rPr>
        <w:t>, 7906–7913.</w:t>
      </w:r>
    </w:p>
    <w:p w14:paraId="0B0AD25F" w14:textId="16F0D0B6" w:rsidR="0066218C" w:rsidRPr="003E00A5" w:rsidRDefault="0066218C" w:rsidP="003E00A5">
      <w:pPr>
        <w:pStyle w:val="bibitem"/>
        <w:widowControl/>
        <w:spacing w:line="480" w:lineRule="auto"/>
        <w:ind w:left="0" w:firstLine="0"/>
        <w:rPr>
          <w:sz w:val="24"/>
          <w:szCs w:val="24"/>
          <w:lang w:val="en-GB"/>
        </w:rPr>
      </w:pPr>
      <w:r w:rsidRPr="00AD1DA1">
        <w:rPr>
          <w:smallCaps/>
          <w:sz w:val="24"/>
          <w:szCs w:val="24"/>
          <w:lang w:val="en-GB"/>
        </w:rPr>
        <w:t xml:space="preserve">Wilczek, A.M., Roe, J.L., Knapp, M.C., Cooper, M.D., Lopez-Gallego, C., Martin, L.J., Muir, C.D., Sim, S., Walker, A., Anderson, J., Egan, J.F., Moyers, B.T., Petipas, R., Giakountis, A., Charbit, E., </w:t>
      </w:r>
      <w:r w:rsidR="00A97F70" w:rsidRPr="007A00D4">
        <w:rPr>
          <w:i/>
          <w:iCs/>
          <w:smallCaps/>
          <w:sz w:val="24"/>
          <w:szCs w:val="24"/>
          <w:lang w:val="en-GB"/>
        </w:rPr>
        <w:t>et al</w:t>
      </w:r>
      <w:r w:rsidR="00A97F70">
        <w:rPr>
          <w:smallCaps/>
          <w:sz w:val="24"/>
          <w:szCs w:val="24"/>
          <w:lang w:val="en-GB"/>
        </w:rPr>
        <w:t>.</w:t>
      </w:r>
      <w:r w:rsidRPr="003E00A5">
        <w:rPr>
          <w:sz w:val="24"/>
          <w:szCs w:val="24"/>
          <w:lang w:val="en-GB"/>
        </w:rPr>
        <w:t xml:space="preserve"> (2009</w:t>
      </w:r>
      <w:r w:rsidR="002D570D">
        <w:rPr>
          <w:sz w:val="24"/>
          <w:szCs w:val="24"/>
          <w:lang w:val="en-GB"/>
        </w:rPr>
        <w:t xml:space="preserve">). </w:t>
      </w:r>
      <w:r w:rsidRPr="003E00A5">
        <w:rPr>
          <w:sz w:val="24"/>
          <w:szCs w:val="24"/>
          <w:lang w:val="en-GB"/>
        </w:rPr>
        <w:t xml:space="preserve">Effects of genetic perturbation on seasonal life history plasticity. </w:t>
      </w:r>
      <w:r w:rsidRPr="003E00A5">
        <w:rPr>
          <w:i/>
          <w:iCs/>
          <w:sz w:val="24"/>
          <w:szCs w:val="24"/>
          <w:lang w:val="en-GB"/>
        </w:rPr>
        <w:t>Science</w:t>
      </w:r>
      <w:r w:rsidRPr="003E00A5">
        <w:rPr>
          <w:sz w:val="24"/>
          <w:szCs w:val="24"/>
          <w:lang w:val="en-GB"/>
        </w:rPr>
        <w:t xml:space="preserve"> </w:t>
      </w:r>
      <w:r w:rsidRPr="003E00A5">
        <w:rPr>
          <w:b/>
          <w:bCs/>
          <w:sz w:val="24"/>
          <w:szCs w:val="24"/>
          <w:lang w:val="en-GB"/>
        </w:rPr>
        <w:t>323</w:t>
      </w:r>
      <w:r w:rsidRPr="003E00A5">
        <w:rPr>
          <w:sz w:val="24"/>
          <w:szCs w:val="24"/>
          <w:lang w:val="en-GB"/>
        </w:rPr>
        <w:t>, 930–934.</w:t>
      </w:r>
    </w:p>
    <w:p w14:paraId="39354C45" w14:textId="44C148CB" w:rsidR="0066218C" w:rsidRPr="003E00A5" w:rsidRDefault="0066218C" w:rsidP="003E00A5">
      <w:pPr>
        <w:pStyle w:val="bibitem"/>
        <w:widowControl/>
        <w:spacing w:line="480" w:lineRule="auto"/>
        <w:ind w:left="0" w:firstLine="0"/>
        <w:rPr>
          <w:sz w:val="24"/>
          <w:szCs w:val="24"/>
          <w:lang w:val="en-GB"/>
        </w:rPr>
      </w:pPr>
      <w:r w:rsidRPr="00AD1DA1">
        <w:rPr>
          <w:smallCaps/>
          <w:sz w:val="24"/>
          <w:szCs w:val="24"/>
          <w:lang w:val="en-GB"/>
        </w:rPr>
        <w:t>Willis, C.G., Ruhfel, B.R., Primack, R.B., Miller-Rushing, A.J., Losos, J.B. &amp; Davis, C.C.</w:t>
      </w:r>
      <w:r w:rsidRPr="003E00A5">
        <w:rPr>
          <w:sz w:val="24"/>
          <w:szCs w:val="24"/>
          <w:lang w:val="en-GB"/>
        </w:rPr>
        <w:t xml:space="preserve"> (2010</w:t>
      </w:r>
      <w:r w:rsidR="002D570D">
        <w:rPr>
          <w:sz w:val="24"/>
          <w:szCs w:val="24"/>
          <w:lang w:val="en-GB"/>
        </w:rPr>
        <w:t xml:space="preserve">). </w:t>
      </w:r>
      <w:r w:rsidRPr="003E00A5">
        <w:rPr>
          <w:sz w:val="24"/>
          <w:szCs w:val="24"/>
          <w:lang w:val="en-GB"/>
        </w:rPr>
        <w:t xml:space="preserve">Favorable climate change response explains non-native species’ success in Thoreau’s woods. </w:t>
      </w:r>
      <w:r w:rsidRPr="003E00A5">
        <w:rPr>
          <w:i/>
          <w:iCs/>
          <w:sz w:val="24"/>
          <w:szCs w:val="24"/>
          <w:lang w:val="en-GB"/>
        </w:rPr>
        <w:t>PLoS ONE</w:t>
      </w:r>
      <w:r w:rsidRPr="003E00A5">
        <w:rPr>
          <w:sz w:val="24"/>
          <w:szCs w:val="24"/>
          <w:lang w:val="en-GB"/>
        </w:rPr>
        <w:t xml:space="preserve"> </w:t>
      </w:r>
      <w:r w:rsidRPr="003E00A5">
        <w:rPr>
          <w:b/>
          <w:bCs/>
          <w:sz w:val="24"/>
          <w:szCs w:val="24"/>
          <w:lang w:val="en-GB"/>
        </w:rPr>
        <w:t>5</w:t>
      </w:r>
      <w:r w:rsidRPr="003E00A5">
        <w:rPr>
          <w:sz w:val="24"/>
          <w:szCs w:val="24"/>
          <w:lang w:val="en-GB"/>
        </w:rPr>
        <w:t>, e8878.</w:t>
      </w:r>
    </w:p>
    <w:p w14:paraId="4CBBD107" w14:textId="4A9B9554" w:rsidR="0066218C" w:rsidRPr="003E00A5" w:rsidRDefault="0066218C" w:rsidP="003E00A5">
      <w:pPr>
        <w:pStyle w:val="bibitem"/>
        <w:widowControl/>
        <w:spacing w:line="480" w:lineRule="auto"/>
        <w:ind w:left="0" w:firstLine="0"/>
        <w:rPr>
          <w:sz w:val="24"/>
          <w:szCs w:val="24"/>
          <w:lang w:val="en-GB"/>
        </w:rPr>
      </w:pPr>
      <w:r w:rsidRPr="00AD1DA1">
        <w:rPr>
          <w:smallCaps/>
          <w:sz w:val="24"/>
          <w:szCs w:val="24"/>
          <w:lang w:val="en-GB"/>
        </w:rPr>
        <w:t>Wolkovich, E.M. &amp; Cleland, E.E.</w:t>
      </w:r>
      <w:r w:rsidRPr="003E00A5">
        <w:rPr>
          <w:sz w:val="24"/>
          <w:szCs w:val="24"/>
          <w:lang w:val="en-GB"/>
        </w:rPr>
        <w:t xml:space="preserve"> (2011</w:t>
      </w:r>
      <w:r w:rsidR="002D570D">
        <w:rPr>
          <w:sz w:val="24"/>
          <w:szCs w:val="24"/>
          <w:lang w:val="en-GB"/>
        </w:rPr>
        <w:t xml:space="preserve">). </w:t>
      </w:r>
      <w:r w:rsidRPr="003E00A5">
        <w:rPr>
          <w:sz w:val="24"/>
          <w:szCs w:val="24"/>
          <w:lang w:val="en-GB"/>
        </w:rPr>
        <w:t xml:space="preserve">The phenology of plant invasions: A community ecology perspective. </w:t>
      </w:r>
      <w:r w:rsidRPr="003E00A5">
        <w:rPr>
          <w:i/>
          <w:iCs/>
          <w:sz w:val="24"/>
          <w:szCs w:val="24"/>
          <w:lang w:val="en-GB"/>
        </w:rPr>
        <w:t>Frontiers in Ecology and the Environment</w:t>
      </w:r>
      <w:r w:rsidRPr="003E00A5">
        <w:rPr>
          <w:sz w:val="24"/>
          <w:szCs w:val="24"/>
          <w:lang w:val="en-GB"/>
        </w:rPr>
        <w:t xml:space="preserve"> </w:t>
      </w:r>
      <w:r w:rsidRPr="003E00A5">
        <w:rPr>
          <w:b/>
          <w:bCs/>
          <w:sz w:val="24"/>
          <w:szCs w:val="24"/>
          <w:lang w:val="en-GB"/>
        </w:rPr>
        <w:t>9</w:t>
      </w:r>
      <w:r w:rsidRPr="003E00A5">
        <w:rPr>
          <w:sz w:val="24"/>
          <w:szCs w:val="24"/>
          <w:lang w:val="en-GB"/>
        </w:rPr>
        <w:t>, 287–294.</w:t>
      </w:r>
    </w:p>
    <w:p w14:paraId="5C4ECAD7" w14:textId="5885662F" w:rsidR="0066218C" w:rsidRPr="003E00A5" w:rsidRDefault="0066218C" w:rsidP="003E00A5">
      <w:pPr>
        <w:pStyle w:val="bibitem"/>
        <w:widowControl/>
        <w:spacing w:line="480" w:lineRule="auto"/>
        <w:ind w:left="0" w:firstLine="0"/>
        <w:rPr>
          <w:sz w:val="24"/>
          <w:szCs w:val="24"/>
          <w:lang w:val="en-GB"/>
        </w:rPr>
      </w:pPr>
      <w:r w:rsidRPr="00AD1DA1">
        <w:rPr>
          <w:smallCaps/>
          <w:sz w:val="24"/>
          <w:szCs w:val="24"/>
          <w:lang w:val="en-GB"/>
        </w:rPr>
        <w:t>Wolkovich, E.M. &amp; Cleland, E.E.</w:t>
      </w:r>
      <w:r w:rsidRPr="003E00A5">
        <w:rPr>
          <w:sz w:val="24"/>
          <w:szCs w:val="24"/>
          <w:lang w:val="en-GB"/>
        </w:rPr>
        <w:t xml:space="preserve"> (2014</w:t>
      </w:r>
      <w:r w:rsidR="002D570D">
        <w:rPr>
          <w:sz w:val="24"/>
          <w:szCs w:val="24"/>
          <w:lang w:val="en-GB"/>
        </w:rPr>
        <w:t xml:space="preserve">). </w:t>
      </w:r>
      <w:r w:rsidRPr="003E00A5">
        <w:rPr>
          <w:sz w:val="24"/>
          <w:szCs w:val="24"/>
          <w:lang w:val="en-GB"/>
        </w:rPr>
        <w:t xml:space="preserve">Phenological niches and the future of invaded ecosystems with climate change. </w:t>
      </w:r>
      <w:r w:rsidRPr="003E00A5">
        <w:rPr>
          <w:i/>
          <w:iCs/>
          <w:sz w:val="24"/>
          <w:szCs w:val="24"/>
          <w:lang w:val="en-GB"/>
        </w:rPr>
        <w:t>AoB Plants</w:t>
      </w:r>
      <w:r w:rsidRPr="003E00A5">
        <w:rPr>
          <w:sz w:val="24"/>
          <w:szCs w:val="24"/>
          <w:lang w:val="en-GB"/>
        </w:rPr>
        <w:t xml:space="preserve"> </w:t>
      </w:r>
      <w:r w:rsidRPr="003E00A5">
        <w:rPr>
          <w:b/>
          <w:bCs/>
          <w:sz w:val="24"/>
          <w:szCs w:val="24"/>
          <w:lang w:val="en-GB"/>
        </w:rPr>
        <w:t>6</w:t>
      </w:r>
      <w:r w:rsidRPr="003E00A5">
        <w:rPr>
          <w:sz w:val="24"/>
          <w:szCs w:val="24"/>
          <w:lang w:val="en-GB"/>
        </w:rPr>
        <w:t>, plu013.</w:t>
      </w:r>
    </w:p>
    <w:p w14:paraId="55C87704" w14:textId="651CD40F" w:rsidR="0066218C" w:rsidRPr="003E00A5" w:rsidRDefault="0066218C" w:rsidP="003E00A5">
      <w:pPr>
        <w:pStyle w:val="bibitem"/>
        <w:widowControl/>
        <w:spacing w:line="480" w:lineRule="auto"/>
        <w:ind w:left="0" w:firstLine="0"/>
        <w:rPr>
          <w:sz w:val="24"/>
          <w:szCs w:val="24"/>
          <w:lang w:val="en-GB"/>
        </w:rPr>
      </w:pPr>
      <w:r w:rsidRPr="00AD1DA1">
        <w:rPr>
          <w:smallCaps/>
          <w:sz w:val="24"/>
          <w:szCs w:val="24"/>
          <w:lang w:val="en-GB"/>
        </w:rPr>
        <w:t xml:space="preserve">Wolkovich, E.M., Cook, B.I., Allen, J.M., Crimmins, T.M., Betancourt, J.L., Travers, S.E., Pau, S., Regetz, J., Davies, T.J., Kraft, N.J.B., Ault, T.R., Bolmgren, K., Mazer, S.J., McCabe, G.J., McGill, B.J., </w:t>
      </w:r>
      <w:r w:rsidR="00CF4110" w:rsidRPr="007A00D4">
        <w:rPr>
          <w:i/>
          <w:iCs/>
          <w:smallCaps/>
          <w:sz w:val="24"/>
          <w:szCs w:val="24"/>
          <w:lang w:val="en-GB"/>
        </w:rPr>
        <w:t>et al</w:t>
      </w:r>
      <w:r w:rsidR="00CF4110">
        <w:rPr>
          <w:smallCaps/>
          <w:sz w:val="24"/>
          <w:szCs w:val="24"/>
          <w:lang w:val="en-GB"/>
        </w:rPr>
        <w:t>.</w:t>
      </w:r>
      <w:r w:rsidRPr="003E00A5">
        <w:rPr>
          <w:sz w:val="24"/>
          <w:szCs w:val="24"/>
          <w:lang w:val="en-GB"/>
        </w:rPr>
        <w:t xml:space="preserve"> (2012</w:t>
      </w:r>
      <w:r w:rsidR="002D570D">
        <w:rPr>
          <w:sz w:val="24"/>
          <w:szCs w:val="24"/>
          <w:lang w:val="en-GB"/>
        </w:rPr>
        <w:t xml:space="preserve">). </w:t>
      </w:r>
      <w:r w:rsidRPr="003E00A5">
        <w:rPr>
          <w:sz w:val="24"/>
          <w:szCs w:val="24"/>
          <w:lang w:val="en-GB"/>
        </w:rPr>
        <w:t xml:space="preserve">Warming experiments underpredict plant phenological responses to climate change. </w:t>
      </w:r>
      <w:r w:rsidRPr="003E00A5">
        <w:rPr>
          <w:i/>
          <w:iCs/>
          <w:sz w:val="24"/>
          <w:szCs w:val="24"/>
          <w:lang w:val="en-GB"/>
        </w:rPr>
        <w:t>Nature</w:t>
      </w:r>
      <w:r w:rsidRPr="003E00A5">
        <w:rPr>
          <w:sz w:val="24"/>
          <w:szCs w:val="24"/>
          <w:lang w:val="en-GB"/>
        </w:rPr>
        <w:t xml:space="preserve"> </w:t>
      </w:r>
      <w:r w:rsidRPr="003E00A5">
        <w:rPr>
          <w:b/>
          <w:bCs/>
          <w:sz w:val="24"/>
          <w:szCs w:val="24"/>
          <w:lang w:val="en-GB"/>
        </w:rPr>
        <w:t>485</w:t>
      </w:r>
      <w:r w:rsidRPr="003E00A5">
        <w:rPr>
          <w:sz w:val="24"/>
          <w:szCs w:val="24"/>
          <w:lang w:val="en-GB"/>
        </w:rPr>
        <w:t>, 494–497.</w:t>
      </w:r>
    </w:p>
    <w:p w14:paraId="068AB74A" w14:textId="1E003CE9" w:rsidR="0066218C" w:rsidRPr="003E00A5" w:rsidRDefault="0066218C" w:rsidP="003E00A5">
      <w:pPr>
        <w:pStyle w:val="bibitem"/>
        <w:widowControl/>
        <w:spacing w:line="480" w:lineRule="auto"/>
        <w:ind w:left="0" w:firstLine="0"/>
        <w:rPr>
          <w:sz w:val="24"/>
          <w:szCs w:val="24"/>
          <w:lang w:val="en-GB"/>
        </w:rPr>
      </w:pPr>
      <w:r w:rsidRPr="00AD1DA1">
        <w:rPr>
          <w:smallCaps/>
          <w:sz w:val="24"/>
          <w:szCs w:val="24"/>
          <w:lang w:val="en-GB"/>
        </w:rPr>
        <w:lastRenderedPageBreak/>
        <w:t>Wolkovich, E.M., Davies, T.J., Schaefer, H., Cleland, E.E., Cook, B.I., Travers, S.E., Willis, C.G. &amp; Davis, C.</w:t>
      </w:r>
      <w:r w:rsidRPr="003E00A5">
        <w:rPr>
          <w:sz w:val="24"/>
          <w:szCs w:val="24"/>
          <w:lang w:val="en-GB"/>
        </w:rPr>
        <w:t xml:space="preserve"> (2013</w:t>
      </w:r>
      <w:r w:rsidR="002D570D">
        <w:rPr>
          <w:sz w:val="24"/>
          <w:szCs w:val="24"/>
          <w:lang w:val="en-GB"/>
        </w:rPr>
        <w:t xml:space="preserve">). </w:t>
      </w:r>
      <w:r w:rsidRPr="003E00A5">
        <w:rPr>
          <w:sz w:val="24"/>
          <w:szCs w:val="24"/>
          <w:lang w:val="en-GB"/>
        </w:rPr>
        <w:t xml:space="preserve">Temperature-dependent shifts in phenology contribute to the success of exotic species with climate change. </w:t>
      </w:r>
      <w:r w:rsidRPr="003E00A5">
        <w:rPr>
          <w:i/>
          <w:iCs/>
          <w:sz w:val="24"/>
          <w:szCs w:val="24"/>
          <w:lang w:val="en-GB"/>
        </w:rPr>
        <w:t>American Journal of Botany</w:t>
      </w:r>
      <w:r w:rsidRPr="003E00A5">
        <w:rPr>
          <w:sz w:val="24"/>
          <w:szCs w:val="24"/>
          <w:lang w:val="en-GB"/>
        </w:rPr>
        <w:t xml:space="preserve"> </w:t>
      </w:r>
      <w:r w:rsidRPr="003E00A5">
        <w:rPr>
          <w:b/>
          <w:bCs/>
          <w:sz w:val="24"/>
          <w:szCs w:val="24"/>
          <w:lang w:val="en-GB"/>
        </w:rPr>
        <w:t>100</w:t>
      </w:r>
      <w:r w:rsidRPr="003E00A5">
        <w:rPr>
          <w:sz w:val="24"/>
          <w:szCs w:val="24"/>
          <w:lang w:val="en-GB"/>
        </w:rPr>
        <w:t>, 1407–1421.</w:t>
      </w:r>
    </w:p>
    <w:p w14:paraId="12A63567" w14:textId="1FCE0FA5" w:rsidR="0066218C" w:rsidRPr="003E00A5" w:rsidRDefault="0066218C" w:rsidP="003E00A5">
      <w:pPr>
        <w:pStyle w:val="bibitem"/>
        <w:widowControl/>
        <w:spacing w:line="480" w:lineRule="auto"/>
        <w:ind w:left="0" w:firstLine="0"/>
        <w:rPr>
          <w:sz w:val="24"/>
          <w:szCs w:val="24"/>
          <w:lang w:val="en-GB"/>
        </w:rPr>
      </w:pPr>
      <w:r w:rsidRPr="00AD1DA1">
        <w:rPr>
          <w:smallCaps/>
          <w:sz w:val="24"/>
          <w:szCs w:val="24"/>
          <w:lang w:val="en-GB"/>
        </w:rPr>
        <w:t>Wong, T.G. &amp; Ackerly, D.D. (</w:t>
      </w:r>
      <w:r w:rsidRPr="003E00A5">
        <w:rPr>
          <w:sz w:val="24"/>
          <w:szCs w:val="24"/>
          <w:lang w:val="en-GB"/>
        </w:rPr>
        <w:t>2005</w:t>
      </w:r>
      <w:r w:rsidR="002D570D">
        <w:rPr>
          <w:sz w:val="24"/>
          <w:szCs w:val="24"/>
          <w:lang w:val="en-GB"/>
        </w:rPr>
        <w:t xml:space="preserve">). </w:t>
      </w:r>
      <w:r w:rsidRPr="003E00A5">
        <w:rPr>
          <w:sz w:val="24"/>
          <w:szCs w:val="24"/>
          <w:lang w:val="en-GB"/>
        </w:rPr>
        <w:t xml:space="preserve">Optimal reproductive allocation in annuals and an informational constraint on plasticity. </w:t>
      </w:r>
      <w:r w:rsidRPr="003E00A5">
        <w:rPr>
          <w:i/>
          <w:iCs/>
          <w:sz w:val="24"/>
          <w:szCs w:val="24"/>
          <w:lang w:val="en-GB"/>
        </w:rPr>
        <w:t>New Phytologist</w:t>
      </w:r>
      <w:r w:rsidRPr="003E00A5">
        <w:rPr>
          <w:sz w:val="24"/>
          <w:szCs w:val="24"/>
          <w:lang w:val="en-GB"/>
        </w:rPr>
        <w:t xml:space="preserve"> </w:t>
      </w:r>
      <w:r w:rsidRPr="003E00A5">
        <w:rPr>
          <w:b/>
          <w:bCs/>
          <w:sz w:val="24"/>
          <w:szCs w:val="24"/>
          <w:lang w:val="en-GB"/>
        </w:rPr>
        <w:t>166</w:t>
      </w:r>
      <w:r w:rsidRPr="003E00A5">
        <w:rPr>
          <w:sz w:val="24"/>
          <w:szCs w:val="24"/>
          <w:lang w:val="en-GB"/>
        </w:rPr>
        <w:t>, 159–172.</w:t>
      </w:r>
    </w:p>
    <w:p w14:paraId="0D5B67A5" w14:textId="52164B27" w:rsidR="0066218C" w:rsidRPr="003E00A5" w:rsidRDefault="0066218C" w:rsidP="003E00A5">
      <w:pPr>
        <w:pStyle w:val="bibitem"/>
        <w:widowControl/>
        <w:spacing w:line="480" w:lineRule="auto"/>
        <w:ind w:left="0" w:firstLine="0"/>
        <w:rPr>
          <w:sz w:val="24"/>
          <w:szCs w:val="24"/>
          <w:lang w:val="en-GB"/>
        </w:rPr>
      </w:pPr>
      <w:r w:rsidRPr="00AD1DA1">
        <w:rPr>
          <w:smallCaps/>
          <w:sz w:val="24"/>
          <w:szCs w:val="24"/>
          <w:lang w:val="en-GB"/>
        </w:rPr>
        <w:t>Xavier, R.D., Leite, M.B. &amp; Matos, D.M.D.</w:t>
      </w:r>
      <w:r w:rsidRPr="003E00A5">
        <w:rPr>
          <w:sz w:val="24"/>
          <w:szCs w:val="24"/>
          <w:lang w:val="en-GB"/>
        </w:rPr>
        <w:t xml:space="preserve"> (2019</w:t>
      </w:r>
      <w:r w:rsidR="002D570D">
        <w:rPr>
          <w:sz w:val="24"/>
          <w:szCs w:val="24"/>
          <w:lang w:val="en-GB"/>
        </w:rPr>
        <w:t xml:space="preserve">). </w:t>
      </w:r>
      <w:r w:rsidRPr="003E00A5">
        <w:rPr>
          <w:sz w:val="24"/>
          <w:szCs w:val="24"/>
          <w:lang w:val="en-GB"/>
        </w:rPr>
        <w:t xml:space="preserve">Phenological and reproductive traits and their response to environmental variation differ among native and invasive grasses in a neotropical savanna. </w:t>
      </w:r>
      <w:r w:rsidRPr="003E00A5">
        <w:rPr>
          <w:i/>
          <w:iCs/>
          <w:sz w:val="24"/>
          <w:szCs w:val="24"/>
          <w:lang w:val="en-GB"/>
        </w:rPr>
        <w:t>Biological Invasions</w:t>
      </w:r>
      <w:r w:rsidRPr="003E00A5">
        <w:rPr>
          <w:sz w:val="24"/>
          <w:szCs w:val="24"/>
          <w:lang w:val="en-GB"/>
        </w:rPr>
        <w:t xml:space="preserve"> </w:t>
      </w:r>
      <w:r w:rsidRPr="003E00A5">
        <w:rPr>
          <w:b/>
          <w:bCs/>
          <w:sz w:val="24"/>
          <w:szCs w:val="24"/>
          <w:lang w:val="en-GB"/>
        </w:rPr>
        <w:t>21</w:t>
      </w:r>
      <w:r w:rsidRPr="003E00A5">
        <w:rPr>
          <w:sz w:val="24"/>
          <w:szCs w:val="24"/>
          <w:lang w:val="en-GB"/>
        </w:rPr>
        <w:t>, 2761–2779.</w:t>
      </w:r>
    </w:p>
    <w:p w14:paraId="06A3D367" w14:textId="4378DD8C" w:rsidR="0066218C" w:rsidRPr="003E00A5" w:rsidRDefault="0066218C" w:rsidP="003E00A5">
      <w:pPr>
        <w:pStyle w:val="bibitem"/>
        <w:widowControl/>
        <w:spacing w:line="480" w:lineRule="auto"/>
        <w:ind w:left="0" w:firstLine="0"/>
        <w:rPr>
          <w:sz w:val="24"/>
          <w:szCs w:val="24"/>
          <w:lang w:val="en-GB"/>
        </w:rPr>
      </w:pPr>
      <w:r w:rsidRPr="00AD1DA1">
        <w:rPr>
          <w:smallCaps/>
          <w:sz w:val="24"/>
          <w:szCs w:val="24"/>
          <w:lang w:val="en-GB"/>
        </w:rPr>
        <w:t>Xia, J.Y. &amp; Wan, S.Q.</w:t>
      </w:r>
      <w:r w:rsidRPr="003E00A5">
        <w:rPr>
          <w:sz w:val="24"/>
          <w:szCs w:val="24"/>
          <w:lang w:val="en-GB"/>
        </w:rPr>
        <w:t xml:space="preserve"> (2013</w:t>
      </w:r>
      <w:r w:rsidR="002D570D">
        <w:rPr>
          <w:sz w:val="24"/>
          <w:szCs w:val="24"/>
          <w:lang w:val="en-GB"/>
        </w:rPr>
        <w:t xml:space="preserve">). </w:t>
      </w:r>
      <w:r w:rsidRPr="003E00A5">
        <w:rPr>
          <w:sz w:val="24"/>
          <w:szCs w:val="24"/>
          <w:lang w:val="en-GB"/>
        </w:rPr>
        <w:t xml:space="preserve">Independent effects of warming and nitrogen addition on plant phenology in the inner </w:t>
      </w:r>
      <w:r w:rsidR="00CF4110" w:rsidRPr="003E00A5">
        <w:rPr>
          <w:sz w:val="24"/>
          <w:szCs w:val="24"/>
          <w:lang w:val="en-GB"/>
        </w:rPr>
        <w:t>M</w:t>
      </w:r>
      <w:r w:rsidRPr="003E00A5">
        <w:rPr>
          <w:sz w:val="24"/>
          <w:szCs w:val="24"/>
          <w:lang w:val="en-GB"/>
        </w:rPr>
        <w:t xml:space="preserve">ongolian steppe. </w:t>
      </w:r>
      <w:r w:rsidRPr="003E00A5">
        <w:rPr>
          <w:i/>
          <w:iCs/>
          <w:sz w:val="24"/>
          <w:szCs w:val="24"/>
          <w:lang w:val="en-GB"/>
        </w:rPr>
        <w:t>Annals of Botany</w:t>
      </w:r>
      <w:r w:rsidRPr="003E00A5">
        <w:rPr>
          <w:sz w:val="24"/>
          <w:szCs w:val="24"/>
          <w:lang w:val="en-GB"/>
        </w:rPr>
        <w:t xml:space="preserve"> </w:t>
      </w:r>
      <w:r w:rsidRPr="003E00A5">
        <w:rPr>
          <w:b/>
          <w:bCs/>
          <w:sz w:val="24"/>
          <w:szCs w:val="24"/>
          <w:lang w:val="en-GB"/>
        </w:rPr>
        <w:t>111</w:t>
      </w:r>
      <w:r w:rsidRPr="003E00A5">
        <w:rPr>
          <w:sz w:val="24"/>
          <w:szCs w:val="24"/>
          <w:lang w:val="en-GB"/>
        </w:rPr>
        <w:t>, 1207–1217.</w:t>
      </w:r>
    </w:p>
    <w:p w14:paraId="55F1BB35" w14:textId="09D27431" w:rsidR="0066218C" w:rsidRPr="003E00A5" w:rsidRDefault="0066218C" w:rsidP="003E00A5">
      <w:pPr>
        <w:pStyle w:val="bibitem"/>
        <w:widowControl/>
        <w:spacing w:line="480" w:lineRule="auto"/>
        <w:ind w:left="0" w:firstLine="0"/>
        <w:rPr>
          <w:sz w:val="24"/>
          <w:szCs w:val="24"/>
          <w:lang w:val="en-GB"/>
        </w:rPr>
      </w:pPr>
      <w:r w:rsidRPr="00AD1DA1">
        <w:rPr>
          <w:smallCaps/>
          <w:sz w:val="24"/>
          <w:szCs w:val="24"/>
          <w:lang w:val="en-GB"/>
        </w:rPr>
        <w:t>Xu, Z.F., Hu, T.X., Wang, K.Y., Zhang, Y.B. &amp; Xian, J.R.</w:t>
      </w:r>
      <w:r w:rsidRPr="003E00A5">
        <w:rPr>
          <w:sz w:val="24"/>
          <w:szCs w:val="24"/>
          <w:lang w:val="en-GB"/>
        </w:rPr>
        <w:t xml:space="preserve"> (2009</w:t>
      </w:r>
      <w:r w:rsidR="002D570D">
        <w:rPr>
          <w:sz w:val="24"/>
          <w:szCs w:val="24"/>
          <w:lang w:val="en-GB"/>
        </w:rPr>
        <w:t xml:space="preserve">). </w:t>
      </w:r>
      <w:r w:rsidRPr="003E00A5">
        <w:rPr>
          <w:sz w:val="24"/>
          <w:szCs w:val="24"/>
          <w:lang w:val="en-GB"/>
        </w:rPr>
        <w:t xml:space="preserve">Short-term responses of phenology, shoot growth and leaf traits of four alpine shrubs in a timberline ecotone to simulated global warming, eastern </w:t>
      </w:r>
      <w:r w:rsidR="00CF4110" w:rsidRPr="003E00A5">
        <w:rPr>
          <w:sz w:val="24"/>
          <w:szCs w:val="24"/>
          <w:lang w:val="en-GB"/>
        </w:rPr>
        <w:t>T</w:t>
      </w:r>
      <w:r w:rsidRPr="003E00A5">
        <w:rPr>
          <w:sz w:val="24"/>
          <w:szCs w:val="24"/>
          <w:lang w:val="en-GB"/>
        </w:rPr>
        <w:t xml:space="preserve">ibetan plateau, </w:t>
      </w:r>
      <w:r w:rsidR="00CF4110" w:rsidRPr="003E00A5">
        <w:rPr>
          <w:sz w:val="24"/>
          <w:szCs w:val="24"/>
          <w:lang w:val="en-GB"/>
        </w:rPr>
        <w:t>C</w:t>
      </w:r>
      <w:r w:rsidRPr="003E00A5">
        <w:rPr>
          <w:sz w:val="24"/>
          <w:szCs w:val="24"/>
          <w:lang w:val="en-GB"/>
        </w:rPr>
        <w:t xml:space="preserve">hina. </w:t>
      </w:r>
      <w:r w:rsidRPr="003E00A5">
        <w:rPr>
          <w:i/>
          <w:iCs/>
          <w:sz w:val="24"/>
          <w:szCs w:val="24"/>
          <w:lang w:val="en-GB"/>
        </w:rPr>
        <w:t>Plant Species Biology</w:t>
      </w:r>
      <w:r w:rsidRPr="003E00A5">
        <w:rPr>
          <w:sz w:val="24"/>
          <w:szCs w:val="24"/>
          <w:lang w:val="en-GB"/>
        </w:rPr>
        <w:t xml:space="preserve"> </w:t>
      </w:r>
      <w:r w:rsidRPr="003E00A5">
        <w:rPr>
          <w:b/>
          <w:bCs/>
          <w:sz w:val="24"/>
          <w:szCs w:val="24"/>
          <w:lang w:val="en-GB"/>
        </w:rPr>
        <w:t>24</w:t>
      </w:r>
      <w:r w:rsidRPr="003E00A5">
        <w:rPr>
          <w:sz w:val="24"/>
          <w:szCs w:val="24"/>
          <w:lang w:val="en-GB"/>
        </w:rPr>
        <w:t>, 27–34.</w:t>
      </w:r>
    </w:p>
    <w:p w14:paraId="35A7C136" w14:textId="211578EC" w:rsidR="0066218C" w:rsidRPr="003E00A5" w:rsidRDefault="0066218C" w:rsidP="003E00A5">
      <w:pPr>
        <w:pStyle w:val="bibitem"/>
        <w:widowControl/>
        <w:spacing w:line="480" w:lineRule="auto"/>
        <w:ind w:left="0" w:firstLine="0"/>
        <w:rPr>
          <w:sz w:val="24"/>
          <w:szCs w:val="24"/>
          <w:lang w:val="en-GB"/>
        </w:rPr>
      </w:pPr>
      <w:r w:rsidRPr="00AD1DA1">
        <w:rPr>
          <w:smallCaps/>
          <w:sz w:val="24"/>
          <w:szCs w:val="24"/>
          <w:lang w:val="en-GB"/>
        </w:rPr>
        <w:t>Yang, L.H. &amp; Cenzer, M.L.</w:t>
      </w:r>
      <w:r w:rsidRPr="003E00A5">
        <w:rPr>
          <w:sz w:val="24"/>
          <w:szCs w:val="24"/>
          <w:lang w:val="en-GB"/>
        </w:rPr>
        <w:t xml:space="preserve"> (2020</w:t>
      </w:r>
      <w:r w:rsidR="002D570D">
        <w:rPr>
          <w:sz w:val="24"/>
          <w:szCs w:val="24"/>
          <w:lang w:val="en-GB"/>
        </w:rPr>
        <w:t xml:space="preserve">). </w:t>
      </w:r>
      <w:r w:rsidRPr="003E00A5">
        <w:rPr>
          <w:sz w:val="24"/>
          <w:szCs w:val="24"/>
          <w:lang w:val="en-GB"/>
        </w:rPr>
        <w:t xml:space="preserve">Seasonal windows of opportunity in milkweed-monarch interactions. </w:t>
      </w:r>
      <w:r w:rsidRPr="00CF4110">
        <w:rPr>
          <w:i/>
          <w:iCs/>
          <w:sz w:val="24"/>
          <w:szCs w:val="24"/>
          <w:highlight w:val="yellow"/>
          <w:lang w:val="en-GB"/>
          <w:rPrChange w:id="242" w:author="Alison Cooper" w:date="2021-06-17T17:50:00Z">
            <w:rPr>
              <w:i/>
              <w:iCs/>
              <w:sz w:val="24"/>
              <w:szCs w:val="24"/>
              <w:lang w:val="en-GB"/>
            </w:rPr>
          </w:rPrChange>
        </w:rPr>
        <w:t>Ecology</w:t>
      </w:r>
      <w:r w:rsidRPr="00CF4110">
        <w:rPr>
          <w:sz w:val="24"/>
          <w:szCs w:val="24"/>
          <w:highlight w:val="yellow"/>
          <w:lang w:val="en-GB"/>
          <w:rPrChange w:id="243" w:author="Alison Cooper" w:date="2021-06-17T17:50:00Z">
            <w:rPr>
              <w:sz w:val="24"/>
              <w:szCs w:val="24"/>
              <w:lang w:val="en-GB"/>
            </w:rPr>
          </w:rPrChange>
        </w:rPr>
        <w:t xml:space="preserve"> </w:t>
      </w:r>
      <w:r w:rsidRPr="00CF4110">
        <w:rPr>
          <w:b/>
          <w:bCs/>
          <w:sz w:val="24"/>
          <w:szCs w:val="24"/>
          <w:highlight w:val="yellow"/>
          <w:lang w:val="en-GB"/>
          <w:rPrChange w:id="244" w:author="Alison Cooper" w:date="2021-06-17T17:50:00Z">
            <w:rPr>
              <w:b/>
              <w:bCs/>
              <w:sz w:val="24"/>
              <w:szCs w:val="24"/>
              <w:lang w:val="en-GB"/>
            </w:rPr>
          </w:rPrChange>
        </w:rPr>
        <w:t>101</w:t>
      </w:r>
      <w:ins w:id="245" w:author="Elizabeth Wolkovich" w:date="2021-07-02T11:57:00Z">
        <w:r w:rsidR="009935CD">
          <w:rPr>
            <w:b/>
            <w:bCs/>
            <w:sz w:val="24"/>
            <w:szCs w:val="24"/>
            <w:highlight w:val="yellow"/>
            <w:lang w:val="en-GB"/>
          </w:rPr>
          <w:t>(1)</w:t>
        </w:r>
        <w:r w:rsidR="001563E5">
          <w:rPr>
            <w:b/>
            <w:bCs/>
            <w:sz w:val="24"/>
            <w:szCs w:val="24"/>
            <w:highlight w:val="yellow"/>
            <w:lang w:val="en-GB"/>
          </w:rPr>
          <w:t>:</w:t>
        </w:r>
        <w:r w:rsidR="009935CD">
          <w:rPr>
            <w:b/>
            <w:bCs/>
            <w:sz w:val="24"/>
            <w:szCs w:val="24"/>
            <w:highlight w:val="yellow"/>
            <w:lang w:val="en-GB"/>
          </w:rPr>
          <w:t>e02880</w:t>
        </w:r>
      </w:ins>
      <w:r w:rsidRPr="00CF4110">
        <w:rPr>
          <w:sz w:val="24"/>
          <w:szCs w:val="24"/>
          <w:highlight w:val="yellow"/>
          <w:lang w:val="en-GB"/>
          <w:rPrChange w:id="246" w:author="Alison Cooper" w:date="2021-06-17T17:50:00Z">
            <w:rPr>
              <w:sz w:val="24"/>
              <w:szCs w:val="24"/>
              <w:lang w:val="en-GB"/>
            </w:rPr>
          </w:rPrChange>
        </w:rPr>
        <w:t>.</w:t>
      </w:r>
    </w:p>
    <w:p w14:paraId="7FAC101A" w14:textId="75471694" w:rsidR="0066218C" w:rsidRPr="003E00A5" w:rsidRDefault="0066218C" w:rsidP="003E00A5">
      <w:pPr>
        <w:pStyle w:val="bibitem"/>
        <w:widowControl/>
        <w:spacing w:line="480" w:lineRule="auto"/>
        <w:ind w:left="0" w:firstLine="0"/>
        <w:rPr>
          <w:sz w:val="24"/>
          <w:szCs w:val="24"/>
          <w:lang w:val="en-GB"/>
        </w:rPr>
      </w:pPr>
      <w:r w:rsidRPr="00AD1DA1">
        <w:rPr>
          <w:smallCaps/>
          <w:sz w:val="24"/>
          <w:szCs w:val="24"/>
          <w:lang w:val="en-GB"/>
        </w:rPr>
        <w:t>Yousey, A.M., Chowdhury, P.R., Biddinger, N., Shaw, J.H., Jeyasingh, P.D. &amp; Weider, L.J.</w:t>
      </w:r>
      <w:r w:rsidRPr="003E00A5">
        <w:rPr>
          <w:sz w:val="24"/>
          <w:szCs w:val="24"/>
          <w:lang w:val="en-GB"/>
        </w:rPr>
        <w:t xml:space="preserve"> (2018</w:t>
      </w:r>
      <w:r w:rsidR="002D570D">
        <w:rPr>
          <w:sz w:val="24"/>
          <w:szCs w:val="24"/>
          <w:lang w:val="en-GB"/>
        </w:rPr>
        <w:t xml:space="preserve">). </w:t>
      </w:r>
      <w:r w:rsidRPr="003E00A5">
        <w:rPr>
          <w:sz w:val="24"/>
          <w:szCs w:val="24"/>
          <w:lang w:val="en-GB"/>
        </w:rPr>
        <w:t xml:space="preserve">Resurrected </w:t>
      </w:r>
      <w:ins w:id="247" w:author="Elizabeth Wolkovich" w:date="2021-07-02T11:55:00Z">
        <w:r w:rsidR="004813D3">
          <w:rPr>
            <w:sz w:val="24"/>
            <w:szCs w:val="24"/>
            <w:lang w:val="en-GB"/>
          </w:rPr>
          <w:t>‘</w:t>
        </w:r>
      </w:ins>
      <w:del w:id="248" w:author="Elizabeth Wolkovich" w:date="2021-07-02T11:55:00Z">
        <w:r w:rsidRPr="003E00A5" w:rsidDel="004813D3">
          <w:rPr>
            <w:sz w:val="24"/>
            <w:szCs w:val="24"/>
            <w:lang w:val="en-GB"/>
          </w:rPr>
          <w:delText>’</w:delText>
        </w:r>
      </w:del>
      <w:r w:rsidRPr="003E00A5">
        <w:rPr>
          <w:sz w:val="24"/>
          <w:szCs w:val="24"/>
          <w:lang w:val="en-GB"/>
        </w:rPr>
        <w:t xml:space="preserve">ancient’ </w:t>
      </w:r>
      <w:r w:rsidR="00CF4110" w:rsidRPr="00CF4110">
        <w:rPr>
          <w:i/>
          <w:iCs/>
          <w:sz w:val="24"/>
          <w:szCs w:val="24"/>
          <w:lang w:val="en-GB"/>
          <w:rPrChange w:id="249" w:author="Alison Cooper" w:date="2021-06-17T17:50:00Z">
            <w:rPr>
              <w:sz w:val="24"/>
              <w:szCs w:val="24"/>
              <w:lang w:val="en-GB"/>
            </w:rPr>
          </w:rPrChange>
        </w:rPr>
        <w:t>D</w:t>
      </w:r>
      <w:r w:rsidRPr="00CF4110">
        <w:rPr>
          <w:i/>
          <w:iCs/>
          <w:sz w:val="24"/>
          <w:szCs w:val="24"/>
          <w:lang w:val="en-GB"/>
          <w:rPrChange w:id="250" w:author="Alison Cooper" w:date="2021-06-17T17:50:00Z">
            <w:rPr>
              <w:sz w:val="24"/>
              <w:szCs w:val="24"/>
              <w:lang w:val="en-GB"/>
            </w:rPr>
          </w:rPrChange>
        </w:rPr>
        <w:t>aphnia</w:t>
      </w:r>
      <w:r w:rsidRPr="003E00A5">
        <w:rPr>
          <w:sz w:val="24"/>
          <w:szCs w:val="24"/>
          <w:lang w:val="en-GB"/>
        </w:rPr>
        <w:t xml:space="preserve"> genotypes show reduced thermal stress tolerance compared to modern descendants. </w:t>
      </w:r>
      <w:r w:rsidRPr="00CF4110">
        <w:rPr>
          <w:i/>
          <w:iCs/>
          <w:sz w:val="24"/>
          <w:szCs w:val="24"/>
          <w:highlight w:val="yellow"/>
          <w:lang w:val="en-GB"/>
          <w:rPrChange w:id="251" w:author="Alison Cooper" w:date="2021-06-17T17:50:00Z">
            <w:rPr>
              <w:i/>
              <w:iCs/>
              <w:sz w:val="24"/>
              <w:szCs w:val="24"/>
              <w:lang w:val="en-GB"/>
            </w:rPr>
          </w:rPrChange>
        </w:rPr>
        <w:t>Royal Society Open Science</w:t>
      </w:r>
      <w:r w:rsidRPr="00CF4110">
        <w:rPr>
          <w:sz w:val="24"/>
          <w:szCs w:val="24"/>
          <w:highlight w:val="yellow"/>
          <w:lang w:val="en-GB"/>
          <w:rPrChange w:id="252" w:author="Alison Cooper" w:date="2021-06-17T17:50:00Z">
            <w:rPr>
              <w:sz w:val="24"/>
              <w:szCs w:val="24"/>
              <w:lang w:val="en-GB"/>
            </w:rPr>
          </w:rPrChange>
        </w:rPr>
        <w:t xml:space="preserve"> </w:t>
      </w:r>
      <w:r w:rsidRPr="00CF4110">
        <w:rPr>
          <w:b/>
          <w:bCs/>
          <w:sz w:val="24"/>
          <w:szCs w:val="24"/>
          <w:highlight w:val="yellow"/>
          <w:lang w:val="en-GB"/>
          <w:rPrChange w:id="253" w:author="Alison Cooper" w:date="2021-06-17T17:50:00Z">
            <w:rPr>
              <w:b/>
              <w:bCs/>
              <w:sz w:val="24"/>
              <w:szCs w:val="24"/>
              <w:lang w:val="en-GB"/>
            </w:rPr>
          </w:rPrChange>
        </w:rPr>
        <w:t>5</w:t>
      </w:r>
      <w:ins w:id="254" w:author="Elizabeth Wolkovich" w:date="2021-07-02T11:56:00Z">
        <w:r w:rsidR="00132169">
          <w:rPr>
            <w:sz w:val="24"/>
            <w:szCs w:val="24"/>
            <w:highlight w:val="yellow"/>
            <w:lang w:val="en-GB"/>
          </w:rPr>
          <w:t>:172193.</w:t>
        </w:r>
      </w:ins>
      <w:del w:id="255" w:author="Elizabeth Wolkovich" w:date="2021-07-02T11:56:00Z">
        <w:r w:rsidRPr="00CF4110" w:rsidDel="00132169">
          <w:rPr>
            <w:sz w:val="24"/>
            <w:szCs w:val="24"/>
            <w:highlight w:val="yellow"/>
            <w:lang w:val="en-GB"/>
            <w:rPrChange w:id="256" w:author="Alison Cooper" w:date="2021-06-17T17:50:00Z">
              <w:rPr>
                <w:sz w:val="24"/>
                <w:szCs w:val="24"/>
                <w:lang w:val="en-GB"/>
              </w:rPr>
            </w:rPrChange>
          </w:rPr>
          <w:delText>.</w:delText>
        </w:r>
      </w:del>
    </w:p>
    <w:p w14:paraId="06F2AD56" w14:textId="161B3373" w:rsidR="0066218C" w:rsidRPr="003E00A5" w:rsidRDefault="0066218C" w:rsidP="003E00A5">
      <w:pPr>
        <w:pStyle w:val="bibitem"/>
        <w:widowControl/>
        <w:spacing w:line="480" w:lineRule="auto"/>
        <w:ind w:left="0" w:firstLine="0"/>
        <w:rPr>
          <w:sz w:val="24"/>
          <w:szCs w:val="24"/>
          <w:lang w:val="en-GB"/>
        </w:rPr>
      </w:pPr>
      <w:r w:rsidRPr="00AD1DA1">
        <w:rPr>
          <w:smallCaps/>
          <w:sz w:val="24"/>
          <w:szCs w:val="24"/>
          <w:lang w:val="en-GB"/>
        </w:rPr>
        <w:t>Zettlemoyer, M.A., Schultheis, E.H. &amp; Lau, J.A</w:t>
      </w:r>
      <w:r w:rsidRPr="003E00A5">
        <w:rPr>
          <w:sz w:val="24"/>
          <w:szCs w:val="24"/>
          <w:lang w:val="en-GB"/>
        </w:rPr>
        <w:t>. (2019</w:t>
      </w:r>
      <w:r w:rsidR="002D570D">
        <w:rPr>
          <w:sz w:val="24"/>
          <w:szCs w:val="24"/>
          <w:lang w:val="en-GB"/>
        </w:rPr>
        <w:t xml:space="preserve">). </w:t>
      </w:r>
      <w:r w:rsidRPr="003E00A5">
        <w:rPr>
          <w:sz w:val="24"/>
          <w:szCs w:val="24"/>
          <w:lang w:val="en-GB"/>
        </w:rPr>
        <w:t>Phenology in a warming world: differences between native and non</w:t>
      </w:r>
      <w:ins w:id="257" w:author="Alison Cooper" w:date="2021-06-17T17:50:00Z">
        <w:r w:rsidR="00CF4110">
          <w:rPr>
            <w:sz w:val="24"/>
            <w:szCs w:val="24"/>
            <w:lang w:val="en-GB"/>
          </w:rPr>
          <w:t>-</w:t>
        </w:r>
      </w:ins>
      <w:del w:id="258" w:author="Alison Cooper" w:date="2021-06-17T17:50:00Z">
        <w:r w:rsidRPr="003E00A5" w:rsidDel="00CF4110">
          <w:rPr>
            <w:sz w:val="24"/>
            <w:szCs w:val="24"/>
            <w:lang w:val="en-GB"/>
          </w:rPr>
          <w:delText xml:space="preserve">â€ </w:delText>
        </w:r>
      </w:del>
      <w:r w:rsidRPr="003E00A5">
        <w:rPr>
          <w:sz w:val="24"/>
          <w:szCs w:val="24"/>
          <w:lang w:val="en-GB"/>
        </w:rPr>
        <w:t xml:space="preserve">native plant species. </w:t>
      </w:r>
      <w:r w:rsidRPr="00CF4110">
        <w:rPr>
          <w:i/>
          <w:iCs/>
          <w:sz w:val="24"/>
          <w:szCs w:val="24"/>
          <w:highlight w:val="yellow"/>
          <w:lang w:val="en-GB"/>
          <w:rPrChange w:id="259" w:author="Alison Cooper" w:date="2021-06-17T17:50:00Z">
            <w:rPr>
              <w:i/>
              <w:iCs/>
              <w:sz w:val="24"/>
              <w:szCs w:val="24"/>
              <w:lang w:val="en-GB"/>
            </w:rPr>
          </w:rPrChange>
        </w:rPr>
        <w:t>Ecology Letters</w:t>
      </w:r>
      <w:ins w:id="260" w:author="Elizabeth Wolkovich" w:date="2021-07-02T11:56:00Z">
        <w:r w:rsidR="000C1D34">
          <w:rPr>
            <w:i/>
            <w:iCs/>
            <w:sz w:val="24"/>
            <w:szCs w:val="24"/>
            <w:highlight w:val="yellow"/>
            <w:lang w:val="en-GB"/>
          </w:rPr>
          <w:t xml:space="preserve"> </w:t>
        </w:r>
        <w:r w:rsidR="000C1D34" w:rsidRPr="00E844EC">
          <w:rPr>
            <w:b/>
            <w:iCs/>
            <w:sz w:val="24"/>
            <w:szCs w:val="24"/>
            <w:highlight w:val="yellow"/>
            <w:lang w:val="en-GB"/>
            <w:rPrChange w:id="261" w:author="Elizabeth Wolkovich" w:date="2021-07-02T11:56:00Z">
              <w:rPr>
                <w:i/>
                <w:iCs/>
                <w:sz w:val="24"/>
                <w:szCs w:val="24"/>
                <w:highlight w:val="yellow"/>
                <w:lang w:val="en-GB"/>
              </w:rPr>
            </w:rPrChange>
          </w:rPr>
          <w:t>22</w:t>
        </w:r>
        <w:r w:rsidR="000C1D34" w:rsidRPr="00E844EC">
          <w:rPr>
            <w:iCs/>
            <w:sz w:val="24"/>
            <w:szCs w:val="24"/>
            <w:highlight w:val="yellow"/>
            <w:lang w:val="en-GB"/>
            <w:rPrChange w:id="262" w:author="Elizabeth Wolkovich" w:date="2021-07-02T11:56:00Z">
              <w:rPr>
                <w:i/>
                <w:iCs/>
                <w:sz w:val="24"/>
                <w:szCs w:val="24"/>
                <w:highlight w:val="yellow"/>
                <w:lang w:val="en-GB"/>
              </w:rPr>
            </w:rPrChange>
          </w:rPr>
          <w:t>:1253-1263</w:t>
        </w:r>
      </w:ins>
      <w:del w:id="263" w:author="Elizabeth Wolkovich" w:date="2021-07-02T11:56:00Z">
        <w:r w:rsidRPr="00CF4110" w:rsidDel="000C1D34">
          <w:rPr>
            <w:sz w:val="24"/>
            <w:szCs w:val="24"/>
            <w:highlight w:val="yellow"/>
            <w:lang w:val="en-GB"/>
            <w:rPrChange w:id="264" w:author="Alison Cooper" w:date="2021-06-17T17:50:00Z">
              <w:rPr>
                <w:sz w:val="24"/>
                <w:szCs w:val="24"/>
                <w:lang w:val="en-GB"/>
              </w:rPr>
            </w:rPrChange>
          </w:rPr>
          <w:delText xml:space="preserve"> </w:delText>
        </w:r>
      </w:del>
      <w:r w:rsidRPr="00CF4110">
        <w:rPr>
          <w:sz w:val="24"/>
          <w:szCs w:val="24"/>
          <w:highlight w:val="yellow"/>
          <w:lang w:val="en-GB"/>
          <w:rPrChange w:id="265" w:author="Alison Cooper" w:date="2021-06-17T17:50:00Z">
            <w:rPr>
              <w:sz w:val="24"/>
              <w:szCs w:val="24"/>
              <w:lang w:val="en-GB"/>
            </w:rPr>
          </w:rPrChange>
        </w:rPr>
        <w:t>.</w:t>
      </w:r>
    </w:p>
    <w:p w14:paraId="26F06155" w14:textId="47F0D6A3" w:rsidR="0066218C" w:rsidRPr="003E00A5" w:rsidRDefault="0066218C" w:rsidP="003E00A5">
      <w:pPr>
        <w:pStyle w:val="bibitem"/>
        <w:widowControl/>
        <w:spacing w:line="480" w:lineRule="auto"/>
        <w:ind w:left="0" w:firstLine="0"/>
        <w:rPr>
          <w:sz w:val="24"/>
          <w:szCs w:val="24"/>
          <w:lang w:val="en-GB"/>
        </w:rPr>
      </w:pPr>
      <w:r w:rsidRPr="00AD1DA1">
        <w:rPr>
          <w:smallCaps/>
          <w:sz w:val="24"/>
          <w:szCs w:val="24"/>
          <w:lang w:val="en-GB"/>
        </w:rPr>
        <w:lastRenderedPageBreak/>
        <w:t>Zhang, J.H., Yi, Q.F., Xing, F.W., Tang, C.Y., Wang, L., Ye, W., Ng, I., Chan, T.I., Chen, H.F. &amp; Liu, D.M.</w:t>
      </w:r>
      <w:r w:rsidRPr="003E00A5">
        <w:rPr>
          <w:sz w:val="24"/>
          <w:szCs w:val="24"/>
          <w:lang w:val="en-GB"/>
        </w:rPr>
        <w:t xml:space="preserve"> (2018</w:t>
      </w:r>
      <w:r w:rsidR="002D570D">
        <w:rPr>
          <w:sz w:val="24"/>
          <w:szCs w:val="24"/>
          <w:lang w:val="en-GB"/>
        </w:rPr>
        <w:t xml:space="preserve">). </w:t>
      </w:r>
      <w:r w:rsidRPr="003E00A5">
        <w:rPr>
          <w:sz w:val="24"/>
          <w:szCs w:val="24"/>
          <w:lang w:val="en-GB"/>
        </w:rPr>
        <w:t xml:space="preserve">Rapid shifts of peak flowering phenology in 12 species under the effects of extreme climate events in </w:t>
      </w:r>
      <w:ins w:id="266" w:author="Elizabeth Wolkovich" w:date="2021-07-02T11:55:00Z">
        <w:r w:rsidR="004813D3">
          <w:rPr>
            <w:sz w:val="24"/>
            <w:szCs w:val="24"/>
            <w:lang w:val="en-GB"/>
          </w:rPr>
          <w:t>M</w:t>
        </w:r>
      </w:ins>
      <w:del w:id="267" w:author="Elizabeth Wolkovich" w:date="2021-07-02T11:55:00Z">
        <w:r w:rsidRPr="003E00A5" w:rsidDel="004813D3">
          <w:rPr>
            <w:sz w:val="24"/>
            <w:szCs w:val="24"/>
            <w:lang w:val="en-GB"/>
          </w:rPr>
          <w:delText>m</w:delText>
        </w:r>
      </w:del>
      <w:r w:rsidRPr="003E00A5">
        <w:rPr>
          <w:sz w:val="24"/>
          <w:szCs w:val="24"/>
          <w:lang w:val="en-GB"/>
        </w:rPr>
        <w:t xml:space="preserve">acao. </w:t>
      </w:r>
      <w:r w:rsidRPr="00CF4110">
        <w:rPr>
          <w:i/>
          <w:iCs/>
          <w:sz w:val="24"/>
          <w:szCs w:val="24"/>
          <w:highlight w:val="yellow"/>
          <w:lang w:val="en-GB"/>
          <w:rPrChange w:id="268" w:author="Alison Cooper" w:date="2021-06-17T17:50:00Z">
            <w:rPr>
              <w:i/>
              <w:iCs/>
              <w:sz w:val="24"/>
              <w:szCs w:val="24"/>
              <w:lang w:val="en-GB"/>
            </w:rPr>
          </w:rPrChange>
        </w:rPr>
        <w:t>Scientific Reports</w:t>
      </w:r>
      <w:r w:rsidRPr="00CF4110">
        <w:rPr>
          <w:sz w:val="24"/>
          <w:szCs w:val="24"/>
          <w:highlight w:val="yellow"/>
          <w:lang w:val="en-GB"/>
          <w:rPrChange w:id="269" w:author="Alison Cooper" w:date="2021-06-17T17:50:00Z">
            <w:rPr>
              <w:sz w:val="24"/>
              <w:szCs w:val="24"/>
              <w:lang w:val="en-GB"/>
            </w:rPr>
          </w:rPrChange>
        </w:rPr>
        <w:t xml:space="preserve"> </w:t>
      </w:r>
      <w:r w:rsidRPr="00CF4110">
        <w:rPr>
          <w:b/>
          <w:bCs/>
          <w:sz w:val="24"/>
          <w:szCs w:val="24"/>
          <w:highlight w:val="yellow"/>
          <w:lang w:val="en-GB"/>
          <w:rPrChange w:id="270" w:author="Alison Cooper" w:date="2021-06-17T17:50:00Z">
            <w:rPr>
              <w:b/>
              <w:bCs/>
              <w:sz w:val="24"/>
              <w:szCs w:val="24"/>
              <w:lang w:val="en-GB"/>
            </w:rPr>
          </w:rPrChange>
        </w:rPr>
        <w:t>8</w:t>
      </w:r>
      <w:ins w:id="271" w:author="Elizabeth Wolkovich" w:date="2021-07-02T11:56:00Z">
        <w:r w:rsidR="004813D3">
          <w:rPr>
            <w:b/>
            <w:bCs/>
            <w:sz w:val="24"/>
            <w:szCs w:val="24"/>
            <w:highlight w:val="yellow"/>
            <w:lang w:val="en-GB"/>
          </w:rPr>
          <w:t>:13950</w:t>
        </w:r>
      </w:ins>
      <w:r w:rsidRPr="00CF4110">
        <w:rPr>
          <w:sz w:val="24"/>
          <w:szCs w:val="24"/>
          <w:highlight w:val="yellow"/>
          <w:lang w:val="en-GB"/>
          <w:rPrChange w:id="272" w:author="Alison Cooper" w:date="2021-06-17T17:50:00Z">
            <w:rPr>
              <w:sz w:val="24"/>
              <w:szCs w:val="24"/>
              <w:lang w:val="en-GB"/>
            </w:rPr>
          </w:rPrChange>
        </w:rPr>
        <w:t>.</w:t>
      </w:r>
    </w:p>
    <w:p w14:paraId="6ED2D058" w14:textId="2E52DCE6" w:rsidR="0066218C" w:rsidRDefault="0066218C" w:rsidP="003E00A5">
      <w:pPr>
        <w:pStyle w:val="bibitem"/>
        <w:widowControl/>
        <w:spacing w:line="480" w:lineRule="auto"/>
        <w:ind w:left="0" w:firstLine="0"/>
        <w:rPr>
          <w:sz w:val="24"/>
          <w:szCs w:val="24"/>
          <w:lang w:val="en-GB"/>
        </w:rPr>
      </w:pPr>
      <w:r w:rsidRPr="00AD1DA1">
        <w:rPr>
          <w:smallCaps/>
          <w:sz w:val="24"/>
          <w:szCs w:val="24"/>
          <w:lang w:val="en-GB"/>
        </w:rPr>
        <w:t>Zhu, J.T., Zhang, Y.J. &amp; Wang, W.F.</w:t>
      </w:r>
      <w:r w:rsidRPr="003E00A5">
        <w:rPr>
          <w:sz w:val="24"/>
          <w:szCs w:val="24"/>
          <w:lang w:val="en-GB"/>
        </w:rPr>
        <w:t xml:space="preserve"> (2016</w:t>
      </w:r>
      <w:r w:rsidR="002D570D">
        <w:rPr>
          <w:sz w:val="24"/>
          <w:szCs w:val="24"/>
          <w:lang w:val="en-GB"/>
        </w:rPr>
        <w:t xml:space="preserve">). </w:t>
      </w:r>
      <w:r w:rsidRPr="003E00A5">
        <w:rPr>
          <w:sz w:val="24"/>
          <w:szCs w:val="24"/>
          <w:lang w:val="en-GB"/>
        </w:rPr>
        <w:t xml:space="preserve">Interactions between warming and soil moisture increase overlap in reproductive phenology among species in an alpine meadow. </w:t>
      </w:r>
      <w:r w:rsidRPr="003E00A5">
        <w:rPr>
          <w:i/>
          <w:iCs/>
          <w:sz w:val="24"/>
          <w:szCs w:val="24"/>
          <w:lang w:val="en-GB"/>
        </w:rPr>
        <w:t>Biology Letters</w:t>
      </w:r>
      <w:r w:rsidRPr="003E00A5">
        <w:rPr>
          <w:sz w:val="24"/>
          <w:szCs w:val="24"/>
          <w:lang w:val="en-GB"/>
        </w:rPr>
        <w:t xml:space="preserve"> </w:t>
      </w:r>
      <w:r w:rsidRPr="003E00A5">
        <w:rPr>
          <w:b/>
          <w:bCs/>
          <w:sz w:val="24"/>
          <w:szCs w:val="24"/>
          <w:lang w:val="en-GB"/>
        </w:rPr>
        <w:t>12</w:t>
      </w:r>
      <w:r w:rsidRPr="003E00A5">
        <w:rPr>
          <w:sz w:val="24"/>
          <w:szCs w:val="24"/>
          <w:lang w:val="en-GB"/>
        </w:rPr>
        <w:t>, 4.</w:t>
      </w:r>
    </w:p>
    <w:p w14:paraId="03D32247" w14:textId="55D6AD5F" w:rsidR="00D5103D" w:rsidRDefault="00D5103D" w:rsidP="003E00A5">
      <w:pPr>
        <w:pStyle w:val="bibitem"/>
        <w:widowControl/>
        <w:spacing w:line="480" w:lineRule="auto"/>
        <w:ind w:left="0" w:firstLine="0"/>
        <w:rPr>
          <w:sz w:val="24"/>
          <w:szCs w:val="24"/>
          <w:lang w:val="en-GB"/>
        </w:rPr>
      </w:pPr>
    </w:p>
    <w:p w14:paraId="27C5FC77" w14:textId="6A28F3FB" w:rsidR="00D5103D" w:rsidRPr="00305183" w:rsidRDefault="00305183" w:rsidP="003E00A5">
      <w:pPr>
        <w:pStyle w:val="bibitem"/>
        <w:widowControl/>
        <w:spacing w:line="480" w:lineRule="auto"/>
        <w:ind w:left="0" w:firstLine="0"/>
        <w:rPr>
          <w:ins w:id="273" w:author="Alison Cooper" w:date="2021-06-17T17:51:00Z"/>
          <w:b/>
          <w:bCs/>
          <w:sz w:val="24"/>
          <w:szCs w:val="24"/>
          <w:lang w:val="en-GB"/>
          <w:rPrChange w:id="274" w:author="Alison Cooper" w:date="2021-06-17T17:52:00Z">
            <w:rPr>
              <w:ins w:id="275" w:author="Alison Cooper" w:date="2021-06-17T17:51:00Z"/>
              <w:sz w:val="24"/>
              <w:szCs w:val="24"/>
              <w:lang w:val="en-GB"/>
            </w:rPr>
          </w:rPrChange>
        </w:rPr>
      </w:pPr>
      <w:ins w:id="276" w:author="Alison Cooper" w:date="2021-06-17T17:51:00Z">
        <w:r w:rsidRPr="00305183">
          <w:rPr>
            <w:b/>
            <w:bCs/>
            <w:sz w:val="24"/>
            <w:szCs w:val="24"/>
            <w:lang w:val="en-GB"/>
            <w:rPrChange w:id="277" w:author="Alison Cooper" w:date="2021-06-17T17:52:00Z">
              <w:rPr>
                <w:sz w:val="24"/>
                <w:szCs w:val="24"/>
                <w:lang w:val="en-GB"/>
              </w:rPr>
            </w:rPrChange>
          </w:rPr>
          <w:t>XI. SUPPORTING INFORMATION</w:t>
        </w:r>
      </w:ins>
    </w:p>
    <w:p w14:paraId="4024DB78" w14:textId="20E5B6D8" w:rsidR="00305183" w:rsidRDefault="00305183" w:rsidP="003E00A5">
      <w:pPr>
        <w:pStyle w:val="bibitem"/>
        <w:widowControl/>
        <w:spacing w:line="480" w:lineRule="auto"/>
        <w:ind w:left="0" w:firstLine="0"/>
        <w:rPr>
          <w:ins w:id="278" w:author="Alison Cooper" w:date="2021-06-17T17:51:00Z"/>
          <w:sz w:val="24"/>
          <w:szCs w:val="24"/>
          <w:lang w:val="en-GB"/>
        </w:rPr>
      </w:pPr>
      <w:ins w:id="279" w:author="Alison Cooper" w:date="2021-06-17T17:51:00Z">
        <w:r>
          <w:rPr>
            <w:sz w:val="24"/>
            <w:szCs w:val="24"/>
            <w:lang w:val="en-GB"/>
          </w:rPr>
          <w:t>Additional supporting information may be found online in the Supporting Information section at the end of this article.</w:t>
        </w:r>
      </w:ins>
    </w:p>
    <w:p w14:paraId="27A43890" w14:textId="3E309D13" w:rsidR="00305183" w:rsidRPr="00305183" w:rsidRDefault="00305183" w:rsidP="003E00A5">
      <w:pPr>
        <w:pStyle w:val="bibitem"/>
        <w:widowControl/>
        <w:spacing w:line="480" w:lineRule="auto"/>
        <w:ind w:left="0" w:firstLine="0"/>
        <w:rPr>
          <w:b/>
          <w:bCs/>
          <w:sz w:val="24"/>
          <w:szCs w:val="24"/>
          <w:lang w:val="en-GB"/>
          <w:rPrChange w:id="280" w:author="Alison Cooper" w:date="2021-06-17T17:51:00Z">
            <w:rPr>
              <w:sz w:val="24"/>
              <w:szCs w:val="24"/>
              <w:lang w:val="en-GB"/>
            </w:rPr>
          </w:rPrChange>
        </w:rPr>
      </w:pPr>
      <w:ins w:id="281" w:author="Alison Cooper" w:date="2021-06-17T17:51:00Z">
        <w:r w:rsidRPr="00305183">
          <w:rPr>
            <w:b/>
            <w:bCs/>
            <w:sz w:val="24"/>
            <w:szCs w:val="24"/>
            <w:lang w:val="en-GB"/>
            <w:rPrChange w:id="282" w:author="Alison Cooper" w:date="2021-06-17T17:51:00Z">
              <w:rPr>
                <w:sz w:val="24"/>
                <w:szCs w:val="24"/>
                <w:lang w:val="en-GB"/>
              </w:rPr>
            </w:rPrChange>
          </w:rPr>
          <w:t xml:space="preserve">Appendix S1. </w:t>
        </w:r>
        <w:commentRangeStart w:id="283"/>
        <w:commentRangeEnd w:id="283"/>
        <w:r>
          <w:rPr>
            <w:rStyle w:val="CommentReference"/>
          </w:rPr>
          <w:commentReference w:id="283"/>
        </w:r>
      </w:ins>
      <w:ins w:id="284" w:author="Elizabeth Wolkovich" w:date="2021-06-24T16:57:00Z">
        <w:r w:rsidR="00D027DB" w:rsidRPr="00D027DB">
          <w:rPr>
            <w:bCs/>
            <w:sz w:val="24"/>
            <w:szCs w:val="24"/>
            <w:lang w:val="en-GB"/>
            <w:rPrChange w:id="285" w:author="Elizabeth Wolkovich" w:date="2021-06-24T16:58:00Z">
              <w:rPr>
                <w:b/>
                <w:bCs/>
                <w:sz w:val="24"/>
                <w:szCs w:val="24"/>
                <w:lang w:val="en-GB"/>
              </w:rPr>
            </w:rPrChange>
          </w:rPr>
          <w:t>Additional methods and results for: literature review (traits and tracking)</w:t>
        </w:r>
      </w:ins>
      <w:ins w:id="286" w:author="Elizabeth Wolkovich" w:date="2021-06-24T16:58:00Z">
        <w:r w:rsidR="00D027DB" w:rsidRPr="00D027DB">
          <w:rPr>
            <w:bCs/>
            <w:sz w:val="24"/>
            <w:szCs w:val="24"/>
            <w:lang w:val="en-GB"/>
          </w:rPr>
          <w:t xml:space="preserve">, Figure </w:t>
        </w:r>
      </w:ins>
      <w:ins w:id="287" w:author="Elizabeth Wolkovich" w:date="2021-06-24T16:59:00Z">
        <w:r w:rsidR="00751203">
          <w:rPr>
            <w:bCs/>
            <w:sz w:val="24"/>
            <w:szCs w:val="24"/>
            <w:lang w:val="en-GB"/>
          </w:rPr>
          <w:t>3</w:t>
        </w:r>
      </w:ins>
      <w:ins w:id="288" w:author="Elizabeth Wolkovich" w:date="2021-06-24T16:58:00Z">
        <w:r w:rsidR="00D027DB" w:rsidRPr="00D027DB">
          <w:rPr>
            <w:bCs/>
            <w:sz w:val="24"/>
            <w:szCs w:val="24"/>
            <w:lang w:val="en-GB"/>
          </w:rPr>
          <w:t xml:space="preserve">, </w:t>
        </w:r>
        <w:r w:rsidR="00D027DB" w:rsidRPr="00D027DB">
          <w:rPr>
            <w:bCs/>
            <w:sz w:val="24"/>
            <w:szCs w:val="24"/>
            <w:lang w:val="en-GB"/>
            <w:rPrChange w:id="289" w:author="Elizabeth Wolkovich" w:date="2021-06-24T16:58:00Z">
              <w:rPr>
                <w:b/>
                <w:bCs/>
                <w:sz w:val="24"/>
                <w:szCs w:val="24"/>
                <w:lang w:val="en-GB"/>
              </w:rPr>
            </w:rPrChange>
          </w:rPr>
          <w:t>and model</w:t>
        </w:r>
        <w:r w:rsidR="00D027DB">
          <w:rPr>
            <w:bCs/>
            <w:sz w:val="24"/>
            <w:szCs w:val="24"/>
            <w:lang w:val="en-GB"/>
          </w:rPr>
          <w:t xml:space="preserve"> </w:t>
        </w:r>
      </w:ins>
      <w:ins w:id="290" w:author="Elizabeth Wolkovich" w:date="2021-06-24T16:59:00Z">
        <w:r w:rsidR="00D027DB">
          <w:rPr>
            <w:bCs/>
            <w:sz w:val="24"/>
            <w:szCs w:val="24"/>
            <w:lang w:val="en-GB"/>
          </w:rPr>
          <w:t xml:space="preserve">with tracking </w:t>
        </w:r>
      </w:ins>
      <w:ins w:id="291" w:author="Elizabeth Wolkovich" w:date="2021-06-24T16:58:00Z">
        <w:r w:rsidR="00D027DB">
          <w:rPr>
            <w:bCs/>
            <w:sz w:val="24"/>
            <w:szCs w:val="24"/>
            <w:lang w:val="en-GB"/>
          </w:rPr>
          <w:t xml:space="preserve">presented </w:t>
        </w:r>
      </w:ins>
      <w:ins w:id="292" w:author="Elizabeth Wolkovich" w:date="2021-06-24T16:59:00Z">
        <w:r w:rsidR="00D027DB">
          <w:rPr>
            <w:bCs/>
            <w:sz w:val="24"/>
            <w:szCs w:val="24"/>
            <w:lang w:val="en-GB"/>
          </w:rPr>
          <w:t>in Section IV.</w:t>
        </w:r>
      </w:ins>
    </w:p>
    <w:p w14:paraId="19BA984D" w14:textId="71732ABC" w:rsidR="00D5103D" w:rsidRDefault="00D5103D">
      <w:pPr>
        <w:autoSpaceDE/>
        <w:autoSpaceDN/>
        <w:adjustRightInd/>
        <w:jc w:val="left"/>
        <w:rPr>
          <w:sz w:val="24"/>
          <w:szCs w:val="24"/>
          <w:lang w:val="en-GB"/>
        </w:rPr>
      </w:pPr>
      <w:r>
        <w:rPr>
          <w:sz w:val="24"/>
          <w:szCs w:val="24"/>
          <w:lang w:val="en-GB"/>
        </w:rPr>
        <w:br w:type="page"/>
      </w:r>
    </w:p>
    <w:p w14:paraId="6A3B4F67" w14:textId="55B9BDC7" w:rsidR="00D5103D" w:rsidRPr="00305183" w:rsidRDefault="00305183" w:rsidP="003E00A5">
      <w:pPr>
        <w:pStyle w:val="bibitem"/>
        <w:widowControl/>
        <w:spacing w:line="480" w:lineRule="auto"/>
        <w:ind w:left="0" w:firstLine="0"/>
        <w:rPr>
          <w:sz w:val="24"/>
          <w:szCs w:val="24"/>
          <w:lang w:val="en-GB"/>
        </w:rPr>
      </w:pPr>
      <w:r w:rsidRPr="00305183">
        <w:rPr>
          <w:sz w:val="24"/>
          <w:szCs w:val="24"/>
          <w:lang w:val="en-GB"/>
        </w:rPr>
        <w:lastRenderedPageBreak/>
        <w:t>Table 1</w:t>
      </w:r>
      <w:ins w:id="293" w:author="Alison Cooper" w:date="2021-06-17T18:00:00Z">
        <w:r w:rsidR="008F11C2">
          <w:rPr>
            <w:sz w:val="24"/>
            <w:szCs w:val="24"/>
            <w:lang w:val="en-GB"/>
          </w:rPr>
          <w:t>.</w:t>
        </w:r>
      </w:ins>
      <w:del w:id="294" w:author="Alison Cooper" w:date="2021-06-17T18:00:00Z">
        <w:r w:rsidRPr="00305183" w:rsidDel="008F11C2">
          <w:rPr>
            <w:sz w:val="24"/>
            <w:szCs w:val="24"/>
            <w:lang w:val="en-GB"/>
          </w:rPr>
          <w:delText>:</w:delText>
        </w:r>
      </w:del>
      <w:r w:rsidRPr="00305183">
        <w:rPr>
          <w:sz w:val="24"/>
          <w:szCs w:val="24"/>
          <w:lang w:val="en-GB"/>
        </w:rPr>
        <w:t xml:space="preserve"> Glossary of major terms related to phenological tracking and community assembly.</w:t>
      </w:r>
    </w:p>
    <w:tbl>
      <w:tblPr>
        <w:tblW w:w="8640" w:type="dxa"/>
        <w:tblInd w:w="8" w:type="dxa"/>
        <w:tblLayout w:type="fixed"/>
        <w:tblCellMar>
          <w:left w:w="0" w:type="dxa"/>
          <w:right w:w="0" w:type="dxa"/>
        </w:tblCellMar>
        <w:tblLook w:val="0000" w:firstRow="0" w:lastRow="0" w:firstColumn="0" w:lastColumn="0" w:noHBand="0" w:noVBand="0"/>
        <w:tblPrChange w:id="295" w:author="Elizabeth Wolkovich" w:date="2021-06-24T14:31:00Z">
          <w:tblPr>
            <w:tblW w:w="10080" w:type="dxa"/>
            <w:tblInd w:w="8" w:type="dxa"/>
            <w:tblLayout w:type="fixed"/>
            <w:tblCellMar>
              <w:left w:w="0" w:type="dxa"/>
              <w:right w:w="0" w:type="dxa"/>
            </w:tblCellMar>
            <w:tblLook w:val="0000" w:firstRow="0" w:lastRow="0" w:firstColumn="0" w:lastColumn="0" w:noHBand="0" w:noVBand="0"/>
          </w:tblPr>
        </w:tblPrChange>
      </w:tblPr>
      <w:tblGrid>
        <w:gridCol w:w="2070"/>
        <w:gridCol w:w="6570"/>
        <w:tblGridChange w:id="296">
          <w:tblGrid>
            <w:gridCol w:w="2070"/>
            <w:gridCol w:w="6570"/>
            <w:gridCol w:w="1440"/>
          </w:tblGrid>
        </w:tblGridChange>
      </w:tblGrid>
      <w:tr w:rsidR="00D33E3F" w:rsidRPr="003E00A5" w14:paraId="5D273CF7" w14:textId="6CA4EA0A" w:rsidTr="00BA5E1E">
        <w:tc>
          <w:tcPr>
            <w:tcW w:w="2070" w:type="dxa"/>
            <w:tcBorders>
              <w:top w:val="single" w:sz="6" w:space="0" w:color="auto"/>
              <w:left w:val="single" w:sz="6" w:space="0" w:color="auto"/>
              <w:bottom w:val="double" w:sz="6" w:space="0" w:color="auto"/>
              <w:right w:val="single" w:sz="6" w:space="0" w:color="auto"/>
            </w:tcBorders>
            <w:tcPrChange w:id="297" w:author="Elizabeth Wolkovich" w:date="2021-06-24T14:31:00Z">
              <w:tcPr>
                <w:tcW w:w="2070" w:type="dxa"/>
                <w:tcBorders>
                  <w:top w:val="single" w:sz="6" w:space="0" w:color="auto"/>
                  <w:left w:val="single" w:sz="6" w:space="0" w:color="auto"/>
                  <w:bottom w:val="double" w:sz="6" w:space="0" w:color="auto"/>
                  <w:right w:val="single" w:sz="6" w:space="0" w:color="auto"/>
                </w:tcBorders>
              </w:tcPr>
            </w:tcPrChange>
          </w:tcPr>
          <w:p w14:paraId="62416D81" w14:textId="3CAADF75" w:rsidR="004B7D59" w:rsidRPr="003E00A5" w:rsidRDefault="004B7D59" w:rsidP="00305183">
            <w:pPr>
              <w:spacing w:before="40" w:after="40" w:line="276" w:lineRule="auto"/>
              <w:jc w:val="left"/>
              <w:rPr>
                <w:i/>
                <w:iCs/>
                <w:sz w:val="20"/>
                <w:szCs w:val="20"/>
                <w:lang w:val="en-GB"/>
              </w:rPr>
            </w:pPr>
            <w:ins w:id="298" w:author="Elizabeth Wolkovich" w:date="2021-06-24T14:28:00Z">
              <w:r>
                <w:rPr>
                  <w:i/>
                  <w:iCs/>
                  <w:sz w:val="20"/>
                  <w:szCs w:val="20"/>
                  <w:lang w:val="en-GB"/>
                </w:rPr>
                <w:t>Term</w:t>
              </w:r>
            </w:ins>
          </w:p>
        </w:tc>
        <w:tc>
          <w:tcPr>
            <w:tcW w:w="6570" w:type="dxa"/>
            <w:tcBorders>
              <w:top w:val="single" w:sz="6" w:space="0" w:color="auto"/>
              <w:left w:val="single" w:sz="6" w:space="0" w:color="auto"/>
              <w:bottom w:val="double" w:sz="6" w:space="0" w:color="auto"/>
              <w:right w:val="single" w:sz="6" w:space="0" w:color="auto"/>
            </w:tcBorders>
            <w:tcPrChange w:id="299" w:author="Elizabeth Wolkovich" w:date="2021-06-24T14:31:00Z">
              <w:tcPr>
                <w:tcW w:w="8010" w:type="dxa"/>
                <w:gridSpan w:val="2"/>
                <w:tcBorders>
                  <w:top w:val="single" w:sz="6" w:space="0" w:color="auto"/>
                  <w:left w:val="single" w:sz="6" w:space="0" w:color="auto"/>
                  <w:bottom w:val="double" w:sz="6" w:space="0" w:color="auto"/>
                  <w:right w:val="single" w:sz="6" w:space="0" w:color="auto"/>
                </w:tcBorders>
              </w:tcPr>
            </w:tcPrChange>
          </w:tcPr>
          <w:p w14:paraId="78973DB5" w14:textId="1732DC70" w:rsidR="004B7D59" w:rsidRPr="004B7D59" w:rsidRDefault="004B7D59" w:rsidP="00305183">
            <w:pPr>
              <w:spacing w:before="40" w:after="40" w:line="276" w:lineRule="auto"/>
              <w:jc w:val="left"/>
              <w:rPr>
                <w:sz w:val="20"/>
                <w:szCs w:val="20"/>
                <w:lang w:val="en-GB"/>
              </w:rPr>
            </w:pPr>
            <w:commentRangeStart w:id="300"/>
            <w:del w:id="301" w:author="Elizabeth Wolkovich" w:date="2021-06-24T14:28:00Z">
              <w:r w:rsidRPr="004B7D59" w:rsidDel="004B7D59">
                <w:rPr>
                  <w:iCs/>
                  <w:sz w:val="20"/>
                  <w:szCs w:val="20"/>
                  <w:lang w:val="en-GB"/>
                  <w:rPrChange w:id="302" w:author="Elizabeth Wolkovich" w:date="2021-06-24T14:28:00Z">
                    <w:rPr>
                      <w:i/>
                      <w:iCs/>
                      <w:sz w:val="20"/>
                      <w:szCs w:val="20"/>
                      <w:lang w:val="en-GB"/>
                    </w:rPr>
                  </w:rPrChange>
                </w:rPr>
                <w:delText>Term –</w:delText>
              </w:r>
              <w:r w:rsidRPr="004B7D59" w:rsidDel="004B7D59">
                <w:rPr>
                  <w:sz w:val="20"/>
                  <w:szCs w:val="20"/>
                  <w:lang w:val="en-GB"/>
                </w:rPr>
                <w:delText xml:space="preserve"> definition</w:delText>
              </w:r>
              <w:commentRangeEnd w:id="300"/>
              <w:r w:rsidRPr="004B7D59" w:rsidDel="004B7D59">
                <w:rPr>
                  <w:rStyle w:val="CommentReference"/>
                </w:rPr>
                <w:commentReference w:id="300"/>
              </w:r>
            </w:del>
            <w:ins w:id="303" w:author="Elizabeth Wolkovich" w:date="2021-06-24T14:28:00Z">
              <w:r w:rsidRPr="004B7D59">
                <w:rPr>
                  <w:iCs/>
                  <w:sz w:val="20"/>
                  <w:szCs w:val="20"/>
                  <w:lang w:val="en-GB"/>
                  <w:rPrChange w:id="304" w:author="Elizabeth Wolkovich" w:date="2021-06-24T14:28:00Z">
                    <w:rPr>
                      <w:i/>
                      <w:iCs/>
                      <w:sz w:val="20"/>
                      <w:szCs w:val="20"/>
                      <w:lang w:val="en-GB"/>
                    </w:rPr>
                  </w:rPrChange>
                </w:rPr>
                <w:t>Definition</w:t>
              </w:r>
            </w:ins>
          </w:p>
        </w:tc>
      </w:tr>
      <w:tr w:rsidR="00D33E3F" w:rsidRPr="003E00A5" w14:paraId="4655679A" w14:textId="77777777" w:rsidTr="00BA5E1E">
        <w:tc>
          <w:tcPr>
            <w:tcW w:w="2070" w:type="dxa"/>
            <w:tcBorders>
              <w:top w:val="nil"/>
              <w:left w:val="single" w:sz="6" w:space="0" w:color="auto"/>
              <w:bottom w:val="single" w:sz="6" w:space="0" w:color="auto"/>
              <w:right w:val="single" w:sz="6" w:space="0" w:color="auto"/>
            </w:tcBorders>
          </w:tcPr>
          <w:p w14:paraId="037B4AF2" w14:textId="28C51B7D" w:rsidR="004B7D59" w:rsidRDefault="004B7D59" w:rsidP="00305183">
            <w:pPr>
              <w:spacing w:before="40" w:after="40" w:line="276" w:lineRule="auto"/>
              <w:jc w:val="left"/>
              <w:rPr>
                <w:sz w:val="20"/>
                <w:szCs w:val="20"/>
                <w:lang w:val="en-GB"/>
              </w:rPr>
            </w:pPr>
            <w:ins w:id="305" w:author="Elizabeth Wolkovich" w:date="2021-06-24T14:28:00Z">
              <w:r>
                <w:rPr>
                  <w:sz w:val="20"/>
                  <w:szCs w:val="20"/>
                  <w:lang w:val="en-GB"/>
                </w:rPr>
                <w:t>C</w:t>
              </w:r>
              <w:r w:rsidRPr="003E00A5">
                <w:rPr>
                  <w:i/>
                  <w:iCs/>
                  <w:sz w:val="20"/>
                  <w:szCs w:val="20"/>
                  <w:lang w:val="en-GB"/>
                </w:rPr>
                <w:t>ommunity assembly</w:t>
              </w:r>
            </w:ins>
          </w:p>
        </w:tc>
        <w:tc>
          <w:tcPr>
            <w:tcW w:w="6570" w:type="dxa"/>
            <w:tcBorders>
              <w:top w:val="nil"/>
              <w:left w:val="single" w:sz="6" w:space="0" w:color="auto"/>
              <w:bottom w:val="single" w:sz="6" w:space="0" w:color="auto"/>
              <w:right w:val="single" w:sz="6" w:space="0" w:color="auto"/>
            </w:tcBorders>
          </w:tcPr>
          <w:p w14:paraId="455AC571" w14:textId="232E1D89" w:rsidR="004B7D59" w:rsidRPr="003E00A5" w:rsidRDefault="004B7D59" w:rsidP="00305183">
            <w:pPr>
              <w:spacing w:before="40" w:after="40" w:line="276" w:lineRule="auto"/>
              <w:jc w:val="left"/>
              <w:rPr>
                <w:sz w:val="20"/>
                <w:szCs w:val="20"/>
                <w:lang w:val="en-GB"/>
              </w:rPr>
            </w:pPr>
            <w:ins w:id="306" w:author="Alison Cooper" w:date="2021-06-17T17:57:00Z">
              <w:del w:id="307" w:author="Elizabeth Wolkovich" w:date="2021-06-24T14:28:00Z">
                <w:r w:rsidDel="004B7D59">
                  <w:rPr>
                    <w:sz w:val="20"/>
                    <w:szCs w:val="20"/>
                    <w:lang w:val="en-GB"/>
                  </w:rPr>
                  <w:delText>C</w:delText>
                </w:r>
              </w:del>
            </w:ins>
            <w:del w:id="308" w:author="Elizabeth Wolkovich" w:date="2021-06-24T14:28:00Z">
              <w:r w:rsidDel="004B7D59">
                <w:rPr>
                  <w:sz w:val="20"/>
                  <w:szCs w:val="20"/>
                  <w:lang w:val="en-GB"/>
                </w:rPr>
                <w:delText>c</w:delText>
              </w:r>
              <w:r w:rsidRPr="003E00A5" w:rsidDel="004B7D59">
                <w:rPr>
                  <w:i/>
                  <w:iCs/>
                  <w:sz w:val="20"/>
                  <w:szCs w:val="20"/>
                  <w:lang w:val="en-GB"/>
                </w:rPr>
                <w:delText xml:space="preserve">ommunity assembly </w:delText>
              </w:r>
            </w:del>
            <w:del w:id="309" w:author="Elizabeth Wolkovich" w:date="2021-06-24T14:29:00Z">
              <w:r w:rsidRPr="003E00A5" w:rsidDel="004B7D59">
                <w:rPr>
                  <w:i/>
                  <w:iCs/>
                  <w:sz w:val="20"/>
                  <w:szCs w:val="20"/>
                  <w:lang w:val="en-GB"/>
                </w:rPr>
                <w:delText>–</w:delText>
              </w:r>
              <w:r w:rsidRPr="003E00A5" w:rsidDel="004B7D59">
                <w:rPr>
                  <w:sz w:val="20"/>
                  <w:szCs w:val="20"/>
                  <w:lang w:val="en-GB"/>
                </w:rPr>
                <w:delText xml:space="preserve"> </w:delText>
              </w:r>
            </w:del>
            <w:ins w:id="310" w:author="Elizabeth Wolkovich" w:date="2021-06-24T14:29:00Z">
              <w:r>
                <w:rPr>
                  <w:sz w:val="20"/>
                  <w:szCs w:val="20"/>
                  <w:lang w:val="en-GB"/>
                </w:rPr>
                <w:t>T</w:t>
              </w:r>
            </w:ins>
            <w:del w:id="311" w:author="Elizabeth Wolkovich" w:date="2021-06-24T14:29:00Z">
              <w:r w:rsidRPr="003E00A5" w:rsidDel="004B7D59">
                <w:rPr>
                  <w:sz w:val="20"/>
                  <w:szCs w:val="20"/>
                  <w:lang w:val="en-GB"/>
                </w:rPr>
                <w:delText>t</w:delText>
              </w:r>
            </w:del>
            <w:r w:rsidRPr="003E00A5">
              <w:rPr>
                <w:sz w:val="20"/>
                <w:szCs w:val="20"/>
                <w:lang w:val="en-GB"/>
              </w:rPr>
              <w:t>he suite of processes that determine which species are in a community</w:t>
            </w:r>
            <w:r>
              <w:rPr>
                <w:sz w:val="20"/>
                <w:szCs w:val="20"/>
                <w:lang w:val="en-GB"/>
              </w:rPr>
              <w:t xml:space="preserve">; </w:t>
            </w:r>
            <w:r w:rsidRPr="003E00A5">
              <w:rPr>
                <w:sz w:val="20"/>
                <w:szCs w:val="20"/>
                <w:lang w:val="en-GB"/>
              </w:rPr>
              <w:t>this includes processes that determine which species arrive and persist, including stabilizing and equalizing mechanisms, constrained by the regional species pool</w:t>
            </w:r>
            <w:r>
              <w:rPr>
                <w:sz w:val="20"/>
                <w:szCs w:val="20"/>
                <w:lang w:val="en-GB"/>
              </w:rPr>
              <w:t>.</w:t>
            </w:r>
          </w:p>
        </w:tc>
      </w:tr>
      <w:tr w:rsidR="00D33E3F" w:rsidRPr="003E00A5" w14:paraId="6BA726E1" w14:textId="77777777" w:rsidTr="0087081D">
        <w:tc>
          <w:tcPr>
            <w:tcW w:w="2070" w:type="dxa"/>
            <w:tcBorders>
              <w:top w:val="nil"/>
              <w:left w:val="single" w:sz="6" w:space="0" w:color="auto"/>
              <w:bottom w:val="single" w:sz="6" w:space="0" w:color="auto"/>
              <w:right w:val="single" w:sz="6" w:space="0" w:color="auto"/>
            </w:tcBorders>
          </w:tcPr>
          <w:p w14:paraId="368ECA8C" w14:textId="187AD207" w:rsidR="004B7D59" w:rsidRDefault="004B7D59" w:rsidP="00305183">
            <w:pPr>
              <w:spacing w:before="40" w:after="40" w:line="276" w:lineRule="auto"/>
              <w:jc w:val="left"/>
              <w:rPr>
                <w:i/>
                <w:iCs/>
                <w:sz w:val="20"/>
                <w:szCs w:val="20"/>
                <w:lang w:val="en-GB"/>
              </w:rPr>
            </w:pPr>
            <w:ins w:id="312" w:author="Elizabeth Wolkovich" w:date="2021-06-24T14:29:00Z">
              <w:r>
                <w:rPr>
                  <w:i/>
                  <w:iCs/>
                  <w:sz w:val="20"/>
                  <w:szCs w:val="20"/>
                  <w:lang w:val="en-GB"/>
                </w:rPr>
                <w:t>C</w:t>
              </w:r>
              <w:r w:rsidRPr="003E00A5">
                <w:rPr>
                  <w:i/>
                  <w:iCs/>
                  <w:sz w:val="20"/>
                  <w:szCs w:val="20"/>
                  <w:lang w:val="en-GB"/>
                </w:rPr>
                <w:t>ue reliability</w:t>
              </w:r>
            </w:ins>
          </w:p>
        </w:tc>
        <w:tc>
          <w:tcPr>
            <w:tcW w:w="6570" w:type="dxa"/>
            <w:tcBorders>
              <w:top w:val="nil"/>
              <w:left w:val="single" w:sz="6" w:space="0" w:color="auto"/>
              <w:bottom w:val="single" w:sz="6" w:space="0" w:color="auto"/>
              <w:right w:val="single" w:sz="6" w:space="0" w:color="auto"/>
            </w:tcBorders>
          </w:tcPr>
          <w:p w14:paraId="557459D5" w14:textId="67578249" w:rsidR="004B7D59" w:rsidRPr="003E00A5" w:rsidRDefault="004B7D59" w:rsidP="00305183">
            <w:pPr>
              <w:spacing w:before="40" w:after="40" w:line="276" w:lineRule="auto"/>
              <w:jc w:val="left"/>
              <w:rPr>
                <w:sz w:val="20"/>
                <w:szCs w:val="20"/>
                <w:lang w:val="en-GB"/>
              </w:rPr>
            </w:pPr>
            <w:ins w:id="313" w:author="Alison Cooper" w:date="2021-06-17T17:57:00Z">
              <w:del w:id="314" w:author="Elizabeth Wolkovich" w:date="2021-06-24T14:29:00Z">
                <w:r w:rsidDel="004B7D59">
                  <w:rPr>
                    <w:i/>
                    <w:iCs/>
                    <w:sz w:val="20"/>
                    <w:szCs w:val="20"/>
                    <w:lang w:val="en-GB"/>
                  </w:rPr>
                  <w:delText>C</w:delText>
                </w:r>
              </w:del>
            </w:ins>
            <w:del w:id="315" w:author="Elizabeth Wolkovich" w:date="2021-06-24T14:29:00Z">
              <w:r w:rsidRPr="003E00A5" w:rsidDel="004B7D59">
                <w:rPr>
                  <w:sz w:val="20"/>
                  <w:szCs w:val="20"/>
                  <w:lang w:val="en-GB"/>
                </w:rPr>
                <w:delText xml:space="preserve"> </w:delText>
              </w:r>
              <w:r w:rsidRPr="003E00A5" w:rsidDel="004B7D59">
                <w:rPr>
                  <w:i/>
                  <w:iCs/>
                  <w:sz w:val="20"/>
                  <w:szCs w:val="20"/>
                  <w:lang w:val="en-GB"/>
                </w:rPr>
                <w:delText xml:space="preserve">cue reliability </w:delText>
              </w:r>
            </w:del>
            <w:ins w:id="316" w:author="Elizabeth Wolkovich" w:date="2021-06-24T14:29:00Z">
              <w:r>
                <w:rPr>
                  <w:sz w:val="20"/>
                  <w:szCs w:val="20"/>
                  <w:lang w:val="en-GB"/>
                </w:rPr>
                <w:t>T</w:t>
              </w:r>
            </w:ins>
            <w:del w:id="317" w:author="Elizabeth Wolkovich" w:date="2021-06-24T14:29:00Z">
              <w:r w:rsidRPr="003E00A5" w:rsidDel="004B7D59">
                <w:rPr>
                  <w:i/>
                  <w:iCs/>
                  <w:sz w:val="20"/>
                  <w:szCs w:val="20"/>
                  <w:lang w:val="en-GB"/>
                </w:rPr>
                <w:delText>–</w:delText>
              </w:r>
              <w:r w:rsidRPr="003E00A5" w:rsidDel="004B7D59">
                <w:rPr>
                  <w:sz w:val="20"/>
                  <w:szCs w:val="20"/>
                  <w:lang w:val="en-GB"/>
                </w:rPr>
                <w:delText xml:space="preserve"> t</w:delText>
              </w:r>
            </w:del>
            <w:r w:rsidRPr="003E00A5">
              <w:rPr>
                <w:sz w:val="20"/>
                <w:szCs w:val="20"/>
                <w:lang w:val="en-GB"/>
              </w:rPr>
              <w:t>he correlation between an organism’s fitness given the ideal timing of a life</w:t>
            </w:r>
            <w:r>
              <w:rPr>
                <w:sz w:val="20"/>
                <w:szCs w:val="20"/>
                <w:lang w:val="en-GB"/>
              </w:rPr>
              <w:t>-</w:t>
            </w:r>
            <w:r w:rsidRPr="003E00A5">
              <w:rPr>
                <w:sz w:val="20"/>
                <w:szCs w:val="20"/>
                <w:lang w:val="en-GB"/>
              </w:rPr>
              <w:t>history event and its fitness given the actual timing, which is based on its cue system (Fig</w:t>
            </w:r>
            <w:r>
              <w:rPr>
                <w:sz w:val="20"/>
                <w:szCs w:val="20"/>
                <w:lang w:val="en-GB"/>
              </w:rPr>
              <w:t>s</w:t>
            </w:r>
            <w:r w:rsidRPr="003E00A5">
              <w:rPr>
                <w:sz w:val="20"/>
                <w:szCs w:val="20"/>
                <w:lang w:val="en-GB"/>
              </w:rPr>
              <w:t xml:space="preserve"> </w:t>
            </w:r>
            <w:r w:rsidRPr="003E00A5">
              <w:rPr>
                <w:sz w:val="20"/>
                <w:szCs w:val="20"/>
                <w:lang w:val="en-GB"/>
              </w:rPr>
              <w:fldChar w:fldCharType="begin"/>
            </w:r>
            <w:r w:rsidRPr="003E00A5">
              <w:rPr>
                <w:sz w:val="20"/>
                <w:szCs w:val="20"/>
                <w:lang w:val="en-GB"/>
              </w:rPr>
              <w:instrText xml:space="preserve">REF BMfig_defineETorig \* MERGEFORMAT </w:instrText>
            </w:r>
            <w:r w:rsidRPr="003E00A5">
              <w:rPr>
                <w:sz w:val="20"/>
                <w:szCs w:val="20"/>
                <w:lang w:val="en-GB"/>
              </w:rPr>
              <w:fldChar w:fldCharType="separate"/>
            </w:r>
            <w:r w:rsidRPr="003E00A5">
              <w:rPr>
                <w:sz w:val="20"/>
                <w:szCs w:val="20"/>
                <w:lang w:val="en-GB"/>
              </w:rPr>
              <w:t>2</w:t>
            </w:r>
            <w:r w:rsidRPr="003E00A5">
              <w:rPr>
                <w:sz w:val="20"/>
                <w:szCs w:val="20"/>
                <w:lang w:val="en-GB"/>
              </w:rPr>
              <w:fldChar w:fldCharType="end"/>
            </w:r>
            <w:r>
              <w:rPr>
                <w:sz w:val="20"/>
                <w:szCs w:val="20"/>
                <w:lang w:val="en-GB"/>
              </w:rPr>
              <w:t xml:space="preserve">, </w:t>
            </w:r>
            <w:r w:rsidRPr="003E00A5">
              <w:rPr>
                <w:sz w:val="20"/>
                <w:szCs w:val="20"/>
                <w:lang w:val="en-GB"/>
              </w:rPr>
              <w:fldChar w:fldCharType="begin"/>
            </w:r>
            <w:r w:rsidRPr="003E00A5">
              <w:rPr>
                <w:sz w:val="20"/>
                <w:szCs w:val="20"/>
                <w:lang w:val="en-GB"/>
              </w:rPr>
              <w:instrText xml:space="preserve">REF BMfig_defineET \* MERGEFORMAT </w:instrText>
            </w:r>
            <w:r w:rsidRPr="003E00A5">
              <w:rPr>
                <w:sz w:val="20"/>
                <w:szCs w:val="20"/>
                <w:lang w:val="en-GB"/>
              </w:rPr>
              <w:fldChar w:fldCharType="separate"/>
            </w:r>
            <w:r w:rsidRPr="003E00A5">
              <w:rPr>
                <w:sz w:val="20"/>
                <w:szCs w:val="20"/>
                <w:lang w:val="en-GB"/>
              </w:rPr>
              <w:t>3</w:t>
            </w:r>
            <w:r w:rsidRPr="003E00A5">
              <w:rPr>
                <w:sz w:val="20"/>
                <w:szCs w:val="20"/>
                <w:lang w:val="en-GB"/>
              </w:rPr>
              <w:fldChar w:fldCharType="end"/>
            </w:r>
            <w:r w:rsidRPr="003E00A5">
              <w:rPr>
                <w:sz w:val="20"/>
                <w:szCs w:val="20"/>
                <w:lang w:val="en-GB"/>
              </w:rPr>
              <w:t>)</w:t>
            </w:r>
            <w:r>
              <w:rPr>
                <w:sz w:val="20"/>
                <w:szCs w:val="20"/>
                <w:lang w:val="en-GB"/>
              </w:rPr>
              <w:t>.</w:t>
            </w:r>
          </w:p>
        </w:tc>
      </w:tr>
      <w:tr w:rsidR="00D33E3F" w:rsidRPr="003E00A5" w14:paraId="2EA76271" w14:textId="77777777" w:rsidTr="0087081D">
        <w:tc>
          <w:tcPr>
            <w:tcW w:w="2070" w:type="dxa"/>
            <w:tcBorders>
              <w:top w:val="nil"/>
              <w:left w:val="single" w:sz="6" w:space="0" w:color="auto"/>
              <w:bottom w:val="single" w:sz="6" w:space="0" w:color="auto"/>
              <w:right w:val="single" w:sz="6" w:space="0" w:color="auto"/>
            </w:tcBorders>
          </w:tcPr>
          <w:p w14:paraId="73C20BD1" w14:textId="66373BF7" w:rsidR="004B7D59" w:rsidRDefault="004B7D59" w:rsidP="00305183">
            <w:pPr>
              <w:spacing w:before="40" w:after="40" w:line="276" w:lineRule="auto"/>
              <w:jc w:val="left"/>
              <w:rPr>
                <w:i/>
                <w:iCs/>
                <w:sz w:val="20"/>
                <w:szCs w:val="20"/>
                <w:lang w:val="en-GB"/>
              </w:rPr>
            </w:pPr>
            <w:ins w:id="318" w:author="Elizabeth Wolkovich" w:date="2021-06-24T14:29:00Z">
              <w:r>
                <w:rPr>
                  <w:i/>
                  <w:iCs/>
                  <w:sz w:val="20"/>
                  <w:szCs w:val="20"/>
                  <w:lang w:val="en-GB"/>
                </w:rPr>
                <w:t>E</w:t>
              </w:r>
              <w:r w:rsidRPr="003E00A5">
                <w:rPr>
                  <w:i/>
                  <w:iCs/>
                  <w:sz w:val="20"/>
                  <w:szCs w:val="20"/>
                  <w:lang w:val="en-GB"/>
                </w:rPr>
                <w:t>nvironmental tracking</w:t>
              </w:r>
            </w:ins>
          </w:p>
        </w:tc>
        <w:tc>
          <w:tcPr>
            <w:tcW w:w="6570" w:type="dxa"/>
            <w:tcBorders>
              <w:top w:val="nil"/>
              <w:left w:val="single" w:sz="6" w:space="0" w:color="auto"/>
              <w:bottom w:val="single" w:sz="6" w:space="0" w:color="auto"/>
              <w:right w:val="single" w:sz="6" w:space="0" w:color="auto"/>
            </w:tcBorders>
          </w:tcPr>
          <w:p w14:paraId="068B722A" w14:textId="70045E2D" w:rsidR="004B7D59" w:rsidRPr="003E00A5" w:rsidRDefault="004B7D59" w:rsidP="00305183">
            <w:pPr>
              <w:spacing w:before="40" w:after="40" w:line="276" w:lineRule="auto"/>
              <w:jc w:val="left"/>
              <w:rPr>
                <w:sz w:val="20"/>
                <w:szCs w:val="20"/>
                <w:lang w:val="en-GB"/>
              </w:rPr>
            </w:pPr>
            <w:ins w:id="319" w:author="Alison Cooper" w:date="2021-06-17T17:57:00Z">
              <w:del w:id="320" w:author="Elizabeth Wolkovich" w:date="2021-06-24T14:29:00Z">
                <w:r w:rsidDel="004B7D59">
                  <w:rPr>
                    <w:i/>
                    <w:iCs/>
                    <w:sz w:val="20"/>
                    <w:szCs w:val="20"/>
                    <w:lang w:val="en-GB"/>
                  </w:rPr>
                  <w:delText>E</w:delText>
                </w:r>
              </w:del>
            </w:ins>
            <w:del w:id="321" w:author="Elizabeth Wolkovich" w:date="2021-06-24T14:29:00Z">
              <w:r w:rsidRPr="003E00A5" w:rsidDel="004B7D59">
                <w:rPr>
                  <w:sz w:val="20"/>
                  <w:szCs w:val="20"/>
                  <w:lang w:val="en-GB"/>
                </w:rPr>
                <w:delText xml:space="preserve"> </w:delText>
              </w:r>
              <w:r w:rsidRPr="003E00A5" w:rsidDel="004B7D59">
                <w:rPr>
                  <w:i/>
                  <w:iCs/>
                  <w:sz w:val="20"/>
                  <w:szCs w:val="20"/>
                  <w:lang w:val="en-GB"/>
                </w:rPr>
                <w:delText xml:space="preserve">environmental tracking </w:delText>
              </w:r>
            </w:del>
            <w:ins w:id="322" w:author="Elizabeth Wolkovich" w:date="2021-06-24T14:29:00Z">
              <w:r>
                <w:rPr>
                  <w:sz w:val="20"/>
                  <w:szCs w:val="20"/>
                  <w:lang w:val="en-GB"/>
                </w:rPr>
                <w:t>T</w:t>
              </w:r>
            </w:ins>
            <w:del w:id="323" w:author="Elizabeth Wolkovich" w:date="2021-06-24T14:29:00Z">
              <w:r w:rsidRPr="003E00A5" w:rsidDel="004B7D59">
                <w:rPr>
                  <w:i/>
                  <w:iCs/>
                  <w:sz w:val="20"/>
                  <w:szCs w:val="20"/>
                  <w:lang w:val="en-GB"/>
                </w:rPr>
                <w:delText>–</w:delText>
              </w:r>
              <w:r w:rsidRPr="003E00A5" w:rsidDel="004B7D59">
                <w:rPr>
                  <w:sz w:val="20"/>
                  <w:szCs w:val="20"/>
                  <w:lang w:val="en-GB"/>
                </w:rPr>
                <w:delText xml:space="preserve"> t</w:delText>
              </w:r>
            </w:del>
            <w:r w:rsidRPr="003E00A5">
              <w:rPr>
                <w:sz w:val="20"/>
                <w:szCs w:val="20"/>
                <w:lang w:val="en-GB"/>
              </w:rPr>
              <w:t xml:space="preserve">he change in timing of a biological event due to an organism’s cue system given change in the environment (Fig. </w:t>
            </w:r>
            <w:r w:rsidRPr="003E00A5">
              <w:rPr>
                <w:sz w:val="20"/>
                <w:szCs w:val="20"/>
                <w:lang w:val="en-GB"/>
              </w:rPr>
              <w:fldChar w:fldCharType="begin"/>
            </w:r>
            <w:r w:rsidRPr="003E00A5">
              <w:rPr>
                <w:sz w:val="20"/>
                <w:szCs w:val="20"/>
                <w:lang w:val="en-GB"/>
              </w:rPr>
              <w:instrText xml:space="preserve">REF BMfig_defineET \* MERGEFORMAT </w:instrText>
            </w:r>
            <w:r w:rsidRPr="003E00A5">
              <w:rPr>
                <w:sz w:val="20"/>
                <w:szCs w:val="20"/>
                <w:lang w:val="en-GB"/>
              </w:rPr>
              <w:fldChar w:fldCharType="separate"/>
            </w:r>
            <w:r w:rsidRPr="003E00A5">
              <w:rPr>
                <w:sz w:val="20"/>
                <w:szCs w:val="20"/>
                <w:lang w:val="en-GB"/>
              </w:rPr>
              <w:t>3</w:t>
            </w:r>
            <w:r w:rsidRPr="003E00A5">
              <w:rPr>
                <w:sz w:val="20"/>
                <w:szCs w:val="20"/>
                <w:lang w:val="en-GB"/>
              </w:rPr>
              <w:fldChar w:fldCharType="end"/>
            </w:r>
            <w:r w:rsidRPr="003E00A5">
              <w:rPr>
                <w:sz w:val="20"/>
                <w:szCs w:val="20"/>
                <w:lang w:val="en-GB"/>
              </w:rPr>
              <w:t>, note the shift in timing between sites); for example, for a tree whose budburst cue system is a combination of chilling, forcing, and photoperiod, its environmental tracking would be the shift in timing of budburst in response to changing environmental conditions, such as warmer winters and springs</w:t>
            </w:r>
            <w:r>
              <w:rPr>
                <w:sz w:val="20"/>
                <w:szCs w:val="20"/>
                <w:lang w:val="en-GB"/>
              </w:rPr>
              <w:t>.</w:t>
            </w:r>
          </w:p>
        </w:tc>
      </w:tr>
      <w:tr w:rsidR="00D33E3F" w:rsidRPr="003E00A5" w14:paraId="30C1D5AB" w14:textId="77777777" w:rsidTr="00BA5E1E">
        <w:tc>
          <w:tcPr>
            <w:tcW w:w="2070" w:type="dxa"/>
            <w:tcBorders>
              <w:top w:val="nil"/>
              <w:left w:val="single" w:sz="6" w:space="0" w:color="auto"/>
              <w:bottom w:val="single" w:sz="6" w:space="0" w:color="auto"/>
              <w:right w:val="single" w:sz="6" w:space="0" w:color="auto"/>
            </w:tcBorders>
            <w:tcPrChange w:id="324" w:author="Elizabeth Wolkovich" w:date="2021-06-24T14:31:00Z">
              <w:tcPr>
                <w:tcW w:w="2070" w:type="dxa"/>
                <w:tcBorders>
                  <w:top w:val="nil"/>
                  <w:left w:val="single" w:sz="6" w:space="0" w:color="auto"/>
                  <w:bottom w:val="single" w:sz="6" w:space="0" w:color="auto"/>
                  <w:right w:val="single" w:sz="6" w:space="0" w:color="auto"/>
                </w:tcBorders>
              </w:tcPr>
            </w:tcPrChange>
          </w:tcPr>
          <w:p w14:paraId="64FA1CF6" w14:textId="49AACE70" w:rsidR="004B7D59" w:rsidRDefault="00D33E3F" w:rsidP="00305183">
            <w:pPr>
              <w:spacing w:before="40" w:after="40" w:line="276" w:lineRule="auto"/>
              <w:jc w:val="left"/>
              <w:rPr>
                <w:i/>
                <w:iCs/>
                <w:sz w:val="20"/>
                <w:szCs w:val="20"/>
                <w:lang w:val="en-GB"/>
              </w:rPr>
            </w:pPr>
            <w:ins w:id="325" w:author="Elizabeth Wolkovich" w:date="2021-06-24T14:29:00Z">
              <w:r>
                <w:rPr>
                  <w:i/>
                  <w:iCs/>
                  <w:sz w:val="20"/>
                  <w:szCs w:val="20"/>
                  <w:lang w:val="en-GB"/>
                </w:rPr>
                <w:t>E</w:t>
              </w:r>
              <w:r w:rsidRPr="003E00A5">
                <w:rPr>
                  <w:i/>
                  <w:iCs/>
                  <w:sz w:val="20"/>
                  <w:szCs w:val="20"/>
                  <w:lang w:val="en-GB"/>
                </w:rPr>
                <w:t>qualizing mechanism</w:t>
              </w:r>
            </w:ins>
          </w:p>
        </w:tc>
        <w:tc>
          <w:tcPr>
            <w:tcW w:w="6570" w:type="dxa"/>
            <w:tcBorders>
              <w:top w:val="nil"/>
              <w:left w:val="single" w:sz="6" w:space="0" w:color="auto"/>
              <w:bottom w:val="single" w:sz="6" w:space="0" w:color="auto"/>
              <w:right w:val="single" w:sz="6" w:space="0" w:color="auto"/>
            </w:tcBorders>
            <w:tcPrChange w:id="326" w:author="Elizabeth Wolkovich" w:date="2021-06-24T14:31:00Z">
              <w:tcPr>
                <w:tcW w:w="8010" w:type="dxa"/>
                <w:gridSpan w:val="2"/>
                <w:tcBorders>
                  <w:top w:val="nil"/>
                  <w:left w:val="single" w:sz="6" w:space="0" w:color="auto"/>
                  <w:bottom w:val="single" w:sz="6" w:space="0" w:color="auto"/>
                  <w:right w:val="single" w:sz="6" w:space="0" w:color="auto"/>
                </w:tcBorders>
              </w:tcPr>
            </w:tcPrChange>
          </w:tcPr>
          <w:p w14:paraId="667850D4" w14:textId="38BE8A96" w:rsidR="004B7D59" w:rsidRPr="003E00A5" w:rsidRDefault="004B7D59" w:rsidP="00305183">
            <w:pPr>
              <w:spacing w:before="40" w:after="40" w:line="276" w:lineRule="auto"/>
              <w:jc w:val="left"/>
              <w:rPr>
                <w:sz w:val="20"/>
                <w:szCs w:val="20"/>
                <w:lang w:val="en-GB"/>
              </w:rPr>
            </w:pPr>
            <w:ins w:id="327" w:author="Alison Cooper" w:date="2021-06-17T17:57:00Z">
              <w:del w:id="328" w:author="Elizabeth Wolkovich" w:date="2021-06-24T14:29:00Z">
                <w:r w:rsidDel="00D33E3F">
                  <w:rPr>
                    <w:i/>
                    <w:iCs/>
                    <w:sz w:val="20"/>
                    <w:szCs w:val="20"/>
                    <w:lang w:val="en-GB"/>
                  </w:rPr>
                  <w:delText>E</w:delText>
                </w:r>
              </w:del>
            </w:ins>
            <w:del w:id="329" w:author="Elizabeth Wolkovich" w:date="2021-06-24T14:29:00Z">
              <w:r w:rsidRPr="003E00A5" w:rsidDel="00D33E3F">
                <w:rPr>
                  <w:i/>
                  <w:iCs/>
                  <w:sz w:val="20"/>
                  <w:szCs w:val="20"/>
                  <w:lang w:val="en-GB"/>
                </w:rPr>
                <w:delText xml:space="preserve">equalizing mechanism </w:delText>
              </w:r>
            </w:del>
            <w:ins w:id="330" w:author="Elizabeth Wolkovich" w:date="2021-06-24T14:29:00Z">
              <w:r w:rsidR="00D33E3F">
                <w:rPr>
                  <w:sz w:val="20"/>
                  <w:szCs w:val="20"/>
                  <w:lang w:val="en-GB"/>
                </w:rPr>
                <w:t>P</w:t>
              </w:r>
            </w:ins>
            <w:del w:id="331" w:author="Elizabeth Wolkovich" w:date="2021-06-24T14:29:00Z">
              <w:r w:rsidRPr="003E00A5" w:rsidDel="00D33E3F">
                <w:rPr>
                  <w:i/>
                  <w:iCs/>
                  <w:sz w:val="20"/>
                  <w:szCs w:val="20"/>
                  <w:lang w:val="en-GB"/>
                </w:rPr>
                <w:delText>–</w:delText>
              </w:r>
              <w:r w:rsidRPr="003E00A5" w:rsidDel="00D33E3F">
                <w:rPr>
                  <w:sz w:val="20"/>
                  <w:szCs w:val="20"/>
                  <w:lang w:val="en-GB"/>
                </w:rPr>
                <w:delText xml:space="preserve"> p</w:delText>
              </w:r>
            </w:del>
            <w:r w:rsidRPr="003E00A5">
              <w:rPr>
                <w:sz w:val="20"/>
                <w:szCs w:val="20"/>
                <w:lang w:val="en-GB"/>
              </w:rPr>
              <w:t>rocesses that minimize fitness differences between species in a community</w:t>
            </w:r>
          </w:p>
        </w:tc>
      </w:tr>
      <w:tr w:rsidR="00D33E3F" w:rsidRPr="003E00A5" w14:paraId="7ADDC92F" w14:textId="77777777" w:rsidTr="00BA5E1E">
        <w:tc>
          <w:tcPr>
            <w:tcW w:w="2070" w:type="dxa"/>
            <w:tcBorders>
              <w:top w:val="nil"/>
              <w:left w:val="single" w:sz="6" w:space="0" w:color="auto"/>
              <w:bottom w:val="single" w:sz="6" w:space="0" w:color="auto"/>
              <w:right w:val="single" w:sz="6" w:space="0" w:color="auto"/>
            </w:tcBorders>
            <w:tcPrChange w:id="332" w:author="Elizabeth Wolkovich" w:date="2021-06-24T14:31:00Z">
              <w:tcPr>
                <w:tcW w:w="2070" w:type="dxa"/>
                <w:tcBorders>
                  <w:top w:val="nil"/>
                  <w:left w:val="single" w:sz="6" w:space="0" w:color="auto"/>
                  <w:bottom w:val="single" w:sz="6" w:space="0" w:color="auto"/>
                  <w:right w:val="single" w:sz="6" w:space="0" w:color="auto"/>
                </w:tcBorders>
              </w:tcPr>
            </w:tcPrChange>
          </w:tcPr>
          <w:p w14:paraId="3595BDA9" w14:textId="2BDAAB80" w:rsidR="004B7D59" w:rsidRPr="003E00A5" w:rsidDel="00305183" w:rsidRDefault="00D33E3F" w:rsidP="00305183">
            <w:pPr>
              <w:spacing w:before="40" w:after="40" w:line="276" w:lineRule="auto"/>
              <w:jc w:val="left"/>
              <w:rPr>
                <w:sz w:val="20"/>
                <w:szCs w:val="20"/>
                <w:lang w:val="en-GB"/>
              </w:rPr>
            </w:pPr>
            <w:ins w:id="333" w:author="Elizabeth Wolkovich" w:date="2021-06-24T14:29:00Z">
              <w:r>
                <w:rPr>
                  <w:i/>
                  <w:iCs/>
                  <w:sz w:val="20"/>
                  <w:szCs w:val="20"/>
                  <w:lang w:val="en-GB"/>
                </w:rPr>
                <w:t>F</w:t>
              </w:r>
              <w:r w:rsidRPr="003E00A5">
                <w:rPr>
                  <w:i/>
                  <w:iCs/>
                  <w:sz w:val="20"/>
                  <w:szCs w:val="20"/>
                  <w:lang w:val="en-GB"/>
                </w:rPr>
                <w:t>undamental tracking</w:t>
              </w:r>
            </w:ins>
          </w:p>
        </w:tc>
        <w:tc>
          <w:tcPr>
            <w:tcW w:w="6570" w:type="dxa"/>
            <w:tcBorders>
              <w:top w:val="nil"/>
              <w:left w:val="single" w:sz="6" w:space="0" w:color="auto"/>
              <w:bottom w:val="single" w:sz="6" w:space="0" w:color="auto"/>
              <w:right w:val="single" w:sz="6" w:space="0" w:color="auto"/>
            </w:tcBorders>
            <w:tcPrChange w:id="334" w:author="Elizabeth Wolkovich" w:date="2021-06-24T14:31:00Z">
              <w:tcPr>
                <w:tcW w:w="8010" w:type="dxa"/>
                <w:gridSpan w:val="2"/>
                <w:tcBorders>
                  <w:top w:val="nil"/>
                  <w:left w:val="single" w:sz="6" w:space="0" w:color="auto"/>
                  <w:bottom w:val="single" w:sz="6" w:space="0" w:color="auto"/>
                  <w:right w:val="single" w:sz="6" w:space="0" w:color="auto"/>
                </w:tcBorders>
              </w:tcPr>
            </w:tcPrChange>
          </w:tcPr>
          <w:p w14:paraId="172ED63E" w14:textId="7EF20791" w:rsidR="004B7D59" w:rsidRPr="003E00A5" w:rsidRDefault="004B7D59" w:rsidP="00305183">
            <w:pPr>
              <w:spacing w:before="40" w:after="40" w:line="276" w:lineRule="auto"/>
              <w:jc w:val="left"/>
              <w:rPr>
                <w:sz w:val="20"/>
                <w:szCs w:val="20"/>
                <w:lang w:val="en-GB"/>
              </w:rPr>
            </w:pPr>
            <w:del w:id="335" w:author="Elizabeth Wolkovich" w:date="2021-06-24T14:29:00Z">
              <w:r w:rsidRPr="003E00A5" w:rsidDel="00D33E3F">
                <w:rPr>
                  <w:sz w:val="20"/>
                  <w:szCs w:val="20"/>
                  <w:lang w:val="en-GB"/>
                </w:rPr>
                <w:delText xml:space="preserve"> </w:delText>
              </w:r>
            </w:del>
            <w:ins w:id="336" w:author="Alison Cooper" w:date="2021-06-17T17:57:00Z">
              <w:del w:id="337" w:author="Elizabeth Wolkovich" w:date="2021-06-24T14:29:00Z">
                <w:r w:rsidDel="00D33E3F">
                  <w:rPr>
                    <w:i/>
                    <w:iCs/>
                    <w:sz w:val="20"/>
                    <w:szCs w:val="20"/>
                    <w:lang w:val="en-GB"/>
                  </w:rPr>
                  <w:delText>F</w:delText>
                </w:r>
              </w:del>
            </w:ins>
            <w:del w:id="338" w:author="Elizabeth Wolkovich" w:date="2021-06-24T14:29:00Z">
              <w:r w:rsidRPr="003E00A5" w:rsidDel="00D33E3F">
                <w:rPr>
                  <w:i/>
                  <w:iCs/>
                  <w:sz w:val="20"/>
                  <w:szCs w:val="20"/>
                  <w:lang w:val="en-GB"/>
                </w:rPr>
                <w:delText xml:space="preserve">fundamental tracking </w:delText>
              </w:r>
            </w:del>
            <w:ins w:id="339" w:author="Elizabeth Wolkovich" w:date="2021-06-24T14:29:00Z">
              <w:r w:rsidR="00D33E3F">
                <w:rPr>
                  <w:sz w:val="20"/>
                  <w:szCs w:val="20"/>
                  <w:lang w:val="en-GB"/>
                </w:rPr>
                <w:t>Th</w:t>
              </w:r>
            </w:ins>
            <w:del w:id="340" w:author="Elizabeth Wolkovich" w:date="2021-06-24T14:29:00Z">
              <w:r w:rsidRPr="003E00A5" w:rsidDel="00D33E3F">
                <w:rPr>
                  <w:i/>
                  <w:iCs/>
                  <w:sz w:val="20"/>
                  <w:szCs w:val="20"/>
                  <w:lang w:val="en-GB"/>
                </w:rPr>
                <w:delText>–</w:delText>
              </w:r>
              <w:r w:rsidRPr="003E00A5" w:rsidDel="00D33E3F">
                <w:rPr>
                  <w:sz w:val="20"/>
                  <w:szCs w:val="20"/>
                  <w:lang w:val="en-GB"/>
                </w:rPr>
                <w:delText xml:space="preserve"> th</w:delText>
              </w:r>
            </w:del>
            <w:r w:rsidRPr="003E00A5">
              <w:rPr>
                <w:sz w:val="20"/>
                <w:szCs w:val="20"/>
                <w:lang w:val="en-GB"/>
              </w:rPr>
              <w:t xml:space="preserve">e change in the ideal (fitness-maximizing) timing of a phenological event; for example, how the ‘best day’ for a phenological event changes from year to year. This is typically represented in an idealized way (Fig. </w:t>
            </w:r>
            <w:r w:rsidRPr="003E00A5">
              <w:rPr>
                <w:sz w:val="20"/>
                <w:szCs w:val="20"/>
                <w:lang w:val="en-GB"/>
              </w:rPr>
              <w:fldChar w:fldCharType="begin"/>
            </w:r>
            <w:r w:rsidRPr="003E00A5">
              <w:rPr>
                <w:sz w:val="20"/>
                <w:szCs w:val="20"/>
                <w:lang w:val="en-GB"/>
              </w:rPr>
              <w:instrText xml:space="preserve">REF BMfig_defineETorig \* MERGEFORMAT </w:instrText>
            </w:r>
            <w:r w:rsidRPr="003E00A5">
              <w:rPr>
                <w:sz w:val="20"/>
                <w:szCs w:val="20"/>
                <w:lang w:val="en-GB"/>
              </w:rPr>
              <w:fldChar w:fldCharType="separate"/>
            </w:r>
            <w:r w:rsidRPr="003E00A5">
              <w:rPr>
                <w:sz w:val="20"/>
                <w:szCs w:val="20"/>
                <w:lang w:val="en-GB"/>
              </w:rPr>
              <w:t>2</w:t>
            </w:r>
            <w:r w:rsidRPr="003E00A5">
              <w:rPr>
                <w:sz w:val="20"/>
                <w:szCs w:val="20"/>
                <w:lang w:val="en-GB"/>
              </w:rPr>
              <w:fldChar w:fldCharType="end"/>
            </w:r>
            <w:r w:rsidRPr="003E00A5">
              <w:rPr>
                <w:sz w:val="20"/>
                <w:szCs w:val="20"/>
                <w:lang w:val="en-GB"/>
              </w:rPr>
              <w:t xml:space="preserve">), but may be more complicated in a multivariate system (Fig. </w:t>
            </w:r>
            <w:r w:rsidRPr="003E00A5">
              <w:rPr>
                <w:sz w:val="20"/>
                <w:szCs w:val="20"/>
                <w:lang w:val="en-GB"/>
              </w:rPr>
              <w:fldChar w:fldCharType="begin"/>
            </w:r>
            <w:r w:rsidRPr="003E00A5">
              <w:rPr>
                <w:sz w:val="20"/>
                <w:szCs w:val="20"/>
                <w:lang w:val="en-GB"/>
              </w:rPr>
              <w:instrText xml:space="preserve">REF BMfig_defineET \* MERGEFORMAT </w:instrText>
            </w:r>
            <w:r w:rsidRPr="003E00A5">
              <w:rPr>
                <w:sz w:val="20"/>
                <w:szCs w:val="20"/>
                <w:lang w:val="en-GB"/>
              </w:rPr>
              <w:fldChar w:fldCharType="separate"/>
            </w:r>
            <w:r w:rsidRPr="003E00A5">
              <w:rPr>
                <w:sz w:val="20"/>
                <w:szCs w:val="20"/>
                <w:lang w:val="en-GB"/>
              </w:rPr>
              <w:t>3</w:t>
            </w:r>
            <w:r w:rsidRPr="003E00A5">
              <w:rPr>
                <w:sz w:val="20"/>
                <w:szCs w:val="20"/>
                <w:lang w:val="en-GB"/>
              </w:rPr>
              <w:fldChar w:fldCharType="end"/>
            </w:r>
            <w:r w:rsidRPr="003E00A5">
              <w:rPr>
                <w:sz w:val="20"/>
                <w:szCs w:val="20"/>
                <w:lang w:val="en-GB"/>
              </w:rPr>
              <w:t>).</w:t>
            </w:r>
          </w:p>
        </w:tc>
      </w:tr>
      <w:tr w:rsidR="00D33E3F" w:rsidRPr="003E00A5" w14:paraId="1621F5C9" w14:textId="77777777" w:rsidTr="0087081D">
        <w:tc>
          <w:tcPr>
            <w:tcW w:w="2070" w:type="dxa"/>
            <w:tcBorders>
              <w:top w:val="nil"/>
              <w:left w:val="single" w:sz="6" w:space="0" w:color="auto"/>
              <w:bottom w:val="single" w:sz="6" w:space="0" w:color="auto"/>
              <w:right w:val="single" w:sz="6" w:space="0" w:color="auto"/>
            </w:tcBorders>
          </w:tcPr>
          <w:p w14:paraId="44551220" w14:textId="34C8E26E" w:rsidR="004B7D59" w:rsidRDefault="00D33E3F" w:rsidP="00305183">
            <w:pPr>
              <w:spacing w:before="40" w:after="40" w:line="276" w:lineRule="auto"/>
              <w:jc w:val="left"/>
              <w:rPr>
                <w:i/>
                <w:iCs/>
                <w:sz w:val="20"/>
                <w:szCs w:val="20"/>
                <w:lang w:val="en-GB"/>
              </w:rPr>
            </w:pPr>
            <w:ins w:id="341" w:author="Elizabeth Wolkovich" w:date="2021-06-24T14:29:00Z">
              <w:r>
                <w:rPr>
                  <w:i/>
                  <w:iCs/>
                  <w:sz w:val="20"/>
                  <w:szCs w:val="20"/>
                  <w:lang w:val="en-GB"/>
                </w:rPr>
                <w:t>N</w:t>
              </w:r>
              <w:r w:rsidRPr="003E00A5">
                <w:rPr>
                  <w:i/>
                  <w:iCs/>
                  <w:sz w:val="20"/>
                  <w:szCs w:val="20"/>
                  <w:lang w:val="en-GB"/>
                </w:rPr>
                <w:t>on-stationary environment</w:t>
              </w:r>
            </w:ins>
          </w:p>
        </w:tc>
        <w:tc>
          <w:tcPr>
            <w:tcW w:w="6570" w:type="dxa"/>
            <w:tcBorders>
              <w:top w:val="nil"/>
              <w:left w:val="single" w:sz="6" w:space="0" w:color="auto"/>
              <w:bottom w:val="single" w:sz="6" w:space="0" w:color="auto"/>
              <w:right w:val="single" w:sz="6" w:space="0" w:color="auto"/>
            </w:tcBorders>
          </w:tcPr>
          <w:p w14:paraId="297C06EA" w14:textId="61114853" w:rsidR="004B7D59" w:rsidRPr="003E00A5" w:rsidRDefault="004B7D59" w:rsidP="00305183">
            <w:pPr>
              <w:spacing w:before="40" w:after="40" w:line="276" w:lineRule="auto"/>
              <w:jc w:val="left"/>
              <w:rPr>
                <w:sz w:val="20"/>
                <w:szCs w:val="20"/>
                <w:lang w:val="en-GB"/>
              </w:rPr>
            </w:pPr>
            <w:ins w:id="342" w:author="Alison Cooper" w:date="2021-06-17T17:57:00Z">
              <w:del w:id="343" w:author="Elizabeth Wolkovich" w:date="2021-06-24T14:29:00Z">
                <w:r w:rsidDel="00D33E3F">
                  <w:rPr>
                    <w:i/>
                    <w:iCs/>
                    <w:sz w:val="20"/>
                    <w:szCs w:val="20"/>
                    <w:lang w:val="en-GB"/>
                  </w:rPr>
                  <w:delText>N</w:delText>
                </w:r>
              </w:del>
            </w:ins>
            <w:del w:id="344" w:author="Elizabeth Wolkovich" w:date="2021-06-24T14:29:00Z">
              <w:r w:rsidRPr="003E00A5" w:rsidDel="00D33E3F">
                <w:rPr>
                  <w:sz w:val="20"/>
                  <w:szCs w:val="20"/>
                  <w:lang w:val="en-GB"/>
                </w:rPr>
                <w:delText xml:space="preserve"> </w:delText>
              </w:r>
              <w:r w:rsidRPr="003E00A5" w:rsidDel="00D33E3F">
                <w:rPr>
                  <w:i/>
                  <w:iCs/>
                  <w:sz w:val="20"/>
                  <w:szCs w:val="20"/>
                  <w:lang w:val="en-GB"/>
                </w:rPr>
                <w:delText xml:space="preserve">non-stationary environment </w:delText>
              </w:r>
            </w:del>
            <w:ins w:id="345" w:author="Elizabeth Wolkovich" w:date="2021-06-24T14:29:00Z">
              <w:r w:rsidR="00D33E3F">
                <w:rPr>
                  <w:sz w:val="20"/>
                  <w:szCs w:val="20"/>
                  <w:lang w:val="en-GB"/>
                </w:rPr>
                <w:t>T</w:t>
              </w:r>
            </w:ins>
            <w:del w:id="346" w:author="Elizabeth Wolkovich" w:date="2021-06-24T14:29:00Z">
              <w:r w:rsidRPr="003E00A5" w:rsidDel="00D33E3F">
                <w:rPr>
                  <w:i/>
                  <w:iCs/>
                  <w:sz w:val="20"/>
                  <w:szCs w:val="20"/>
                  <w:lang w:val="en-GB"/>
                </w:rPr>
                <w:delText>–</w:delText>
              </w:r>
              <w:r w:rsidRPr="003E00A5" w:rsidDel="00D33E3F">
                <w:rPr>
                  <w:sz w:val="20"/>
                  <w:szCs w:val="20"/>
                  <w:lang w:val="en-GB"/>
                </w:rPr>
                <w:delText xml:space="preserve"> t</w:delText>
              </w:r>
            </w:del>
            <w:r w:rsidRPr="003E00A5">
              <w:rPr>
                <w:sz w:val="20"/>
                <w:szCs w:val="20"/>
                <w:lang w:val="en-GB"/>
              </w:rPr>
              <w:t>he underlying distribution of abiotic characteristics of a location changes over time (e.g. warming temperatures, larger rainfall events)</w:t>
            </w:r>
            <w:r>
              <w:rPr>
                <w:sz w:val="20"/>
                <w:szCs w:val="20"/>
                <w:lang w:val="en-GB"/>
              </w:rPr>
              <w:t>.</w:t>
            </w:r>
          </w:p>
        </w:tc>
      </w:tr>
      <w:tr w:rsidR="00D33E3F" w:rsidRPr="003E00A5" w14:paraId="111FAF6D" w14:textId="77777777" w:rsidTr="0087081D">
        <w:tc>
          <w:tcPr>
            <w:tcW w:w="2070" w:type="dxa"/>
            <w:tcBorders>
              <w:top w:val="nil"/>
              <w:left w:val="single" w:sz="6" w:space="0" w:color="auto"/>
              <w:bottom w:val="single" w:sz="6" w:space="0" w:color="auto"/>
              <w:right w:val="single" w:sz="6" w:space="0" w:color="auto"/>
            </w:tcBorders>
          </w:tcPr>
          <w:p w14:paraId="71460378" w14:textId="7424C2C9" w:rsidR="004B7D59" w:rsidRDefault="00D33E3F" w:rsidP="00305183">
            <w:pPr>
              <w:spacing w:before="40" w:after="40" w:line="276" w:lineRule="auto"/>
              <w:jc w:val="left"/>
              <w:rPr>
                <w:i/>
                <w:iCs/>
                <w:sz w:val="20"/>
                <w:szCs w:val="20"/>
                <w:lang w:val="en-GB"/>
              </w:rPr>
            </w:pPr>
            <w:ins w:id="347" w:author="Elizabeth Wolkovich" w:date="2021-06-24T14:30:00Z">
              <w:r>
                <w:rPr>
                  <w:i/>
                  <w:iCs/>
                  <w:sz w:val="20"/>
                  <w:szCs w:val="20"/>
                  <w:lang w:val="en-GB"/>
                </w:rPr>
                <w:t>P</w:t>
              </w:r>
              <w:r w:rsidRPr="003E00A5">
                <w:rPr>
                  <w:i/>
                  <w:iCs/>
                  <w:sz w:val="20"/>
                  <w:szCs w:val="20"/>
                  <w:lang w:val="en-GB"/>
                </w:rPr>
                <w:t>henological events</w:t>
              </w:r>
            </w:ins>
          </w:p>
        </w:tc>
        <w:tc>
          <w:tcPr>
            <w:tcW w:w="6570" w:type="dxa"/>
            <w:tcBorders>
              <w:top w:val="nil"/>
              <w:left w:val="single" w:sz="6" w:space="0" w:color="auto"/>
              <w:bottom w:val="single" w:sz="6" w:space="0" w:color="auto"/>
              <w:right w:val="single" w:sz="6" w:space="0" w:color="auto"/>
            </w:tcBorders>
          </w:tcPr>
          <w:p w14:paraId="2FDECB08" w14:textId="766D873C" w:rsidR="004B7D59" w:rsidRPr="003E00A5" w:rsidRDefault="004B7D59" w:rsidP="00305183">
            <w:pPr>
              <w:spacing w:before="40" w:after="40" w:line="276" w:lineRule="auto"/>
              <w:jc w:val="left"/>
              <w:rPr>
                <w:sz w:val="20"/>
                <w:szCs w:val="20"/>
                <w:lang w:val="en-GB"/>
              </w:rPr>
            </w:pPr>
            <w:ins w:id="348" w:author="Alison Cooper" w:date="2021-06-17T17:57:00Z">
              <w:del w:id="349" w:author="Elizabeth Wolkovich" w:date="2021-06-24T14:30:00Z">
                <w:r w:rsidDel="00D33E3F">
                  <w:rPr>
                    <w:i/>
                    <w:iCs/>
                    <w:sz w:val="20"/>
                    <w:szCs w:val="20"/>
                    <w:lang w:val="en-GB"/>
                  </w:rPr>
                  <w:delText>P</w:delText>
                </w:r>
              </w:del>
            </w:ins>
            <w:del w:id="350" w:author="Elizabeth Wolkovich" w:date="2021-06-24T14:30:00Z">
              <w:r w:rsidRPr="003E00A5" w:rsidDel="00D33E3F">
                <w:rPr>
                  <w:sz w:val="20"/>
                  <w:szCs w:val="20"/>
                  <w:lang w:val="en-GB"/>
                </w:rPr>
                <w:delText xml:space="preserve"> </w:delText>
              </w:r>
              <w:r w:rsidRPr="003E00A5" w:rsidDel="00D33E3F">
                <w:rPr>
                  <w:i/>
                  <w:iCs/>
                  <w:sz w:val="20"/>
                  <w:szCs w:val="20"/>
                  <w:lang w:val="en-GB"/>
                </w:rPr>
                <w:delText xml:space="preserve">phenological events </w:delText>
              </w:r>
            </w:del>
            <w:ins w:id="351" w:author="Elizabeth Wolkovich" w:date="2021-06-24T14:30:00Z">
              <w:r w:rsidR="00D33E3F">
                <w:rPr>
                  <w:sz w:val="20"/>
                  <w:szCs w:val="20"/>
                  <w:lang w:val="en-GB"/>
                </w:rPr>
                <w:t>T</w:t>
              </w:r>
            </w:ins>
            <w:del w:id="352" w:author="Elizabeth Wolkovich" w:date="2021-06-24T14:30:00Z">
              <w:r w:rsidRPr="003E00A5" w:rsidDel="00D33E3F">
                <w:rPr>
                  <w:i/>
                  <w:iCs/>
                  <w:sz w:val="20"/>
                  <w:szCs w:val="20"/>
                  <w:lang w:val="en-GB"/>
                </w:rPr>
                <w:delText>–</w:delText>
              </w:r>
              <w:r w:rsidRPr="003E00A5" w:rsidDel="00D33E3F">
                <w:rPr>
                  <w:sz w:val="20"/>
                  <w:szCs w:val="20"/>
                  <w:lang w:val="en-GB"/>
                </w:rPr>
                <w:delText xml:space="preserve"> t</w:delText>
              </w:r>
            </w:del>
            <w:r w:rsidRPr="003E00A5">
              <w:rPr>
                <w:sz w:val="20"/>
                <w:szCs w:val="20"/>
                <w:lang w:val="en-GB"/>
              </w:rPr>
              <w:t>he outcome of a two-part process that is repeatedly observed over time. At each temporal unit, an event can either happen or not (when</w:t>
            </w:r>
            <w:r>
              <w:rPr>
                <w:sz w:val="20"/>
                <w:szCs w:val="20"/>
                <w:lang w:val="en-GB"/>
              </w:rPr>
              <w:t xml:space="preserve"> – </w:t>
            </w:r>
            <w:r w:rsidRPr="003E00A5">
              <w:rPr>
                <w:sz w:val="20"/>
                <w:szCs w:val="20"/>
                <w:lang w:val="en-GB"/>
              </w:rPr>
              <w:t>part 1) and, if it happens, the event can vary in size or degree of investment (how much</w:t>
            </w:r>
            <w:r>
              <w:rPr>
                <w:sz w:val="20"/>
                <w:szCs w:val="20"/>
                <w:lang w:val="en-GB"/>
              </w:rPr>
              <w:t xml:space="preserve"> – </w:t>
            </w:r>
            <w:r w:rsidRPr="003E00A5">
              <w:rPr>
                <w:sz w:val="20"/>
                <w:szCs w:val="20"/>
                <w:lang w:val="en-GB"/>
              </w:rPr>
              <w:t>part 2).</w:t>
            </w:r>
          </w:p>
        </w:tc>
      </w:tr>
      <w:tr w:rsidR="00D33E3F" w:rsidRPr="003E00A5" w14:paraId="2BC02E2B" w14:textId="77777777" w:rsidTr="0087081D">
        <w:tc>
          <w:tcPr>
            <w:tcW w:w="2070" w:type="dxa"/>
            <w:tcBorders>
              <w:top w:val="nil"/>
              <w:left w:val="single" w:sz="6" w:space="0" w:color="auto"/>
              <w:bottom w:val="single" w:sz="6" w:space="0" w:color="auto"/>
              <w:right w:val="single" w:sz="6" w:space="0" w:color="auto"/>
            </w:tcBorders>
          </w:tcPr>
          <w:p w14:paraId="6B81F1FE" w14:textId="498BD974" w:rsidR="004B7D59" w:rsidRDefault="00D33E3F" w:rsidP="00305183">
            <w:pPr>
              <w:spacing w:before="40" w:after="40" w:line="276" w:lineRule="auto"/>
              <w:jc w:val="left"/>
              <w:rPr>
                <w:i/>
                <w:iCs/>
                <w:sz w:val="20"/>
                <w:szCs w:val="20"/>
                <w:lang w:val="en-GB"/>
              </w:rPr>
            </w:pPr>
            <w:ins w:id="353" w:author="Elizabeth Wolkovich" w:date="2021-06-24T14:30:00Z">
              <w:r>
                <w:rPr>
                  <w:i/>
                  <w:iCs/>
                  <w:sz w:val="20"/>
                  <w:szCs w:val="20"/>
                  <w:lang w:val="en-GB"/>
                </w:rPr>
                <w:t>S</w:t>
              </w:r>
              <w:r w:rsidRPr="003E00A5">
                <w:rPr>
                  <w:i/>
                  <w:iCs/>
                  <w:sz w:val="20"/>
                  <w:szCs w:val="20"/>
                  <w:lang w:val="en-GB"/>
                </w:rPr>
                <w:t>tabilizing mechanisms</w:t>
              </w:r>
            </w:ins>
          </w:p>
        </w:tc>
        <w:tc>
          <w:tcPr>
            <w:tcW w:w="6570" w:type="dxa"/>
            <w:tcBorders>
              <w:top w:val="nil"/>
              <w:left w:val="single" w:sz="6" w:space="0" w:color="auto"/>
              <w:bottom w:val="single" w:sz="6" w:space="0" w:color="auto"/>
              <w:right w:val="single" w:sz="6" w:space="0" w:color="auto"/>
            </w:tcBorders>
          </w:tcPr>
          <w:p w14:paraId="0799A0F3" w14:textId="0684148C" w:rsidR="004B7D59" w:rsidRPr="003E00A5" w:rsidRDefault="004B7D59" w:rsidP="00305183">
            <w:pPr>
              <w:spacing w:before="40" w:after="40" w:line="276" w:lineRule="auto"/>
              <w:jc w:val="left"/>
              <w:rPr>
                <w:sz w:val="20"/>
                <w:szCs w:val="20"/>
                <w:lang w:val="en-GB"/>
              </w:rPr>
            </w:pPr>
            <w:ins w:id="354" w:author="Alison Cooper" w:date="2021-06-17T17:57:00Z">
              <w:del w:id="355" w:author="Elizabeth Wolkovich" w:date="2021-06-24T14:30:00Z">
                <w:r w:rsidDel="00D33E3F">
                  <w:rPr>
                    <w:i/>
                    <w:iCs/>
                    <w:sz w:val="20"/>
                    <w:szCs w:val="20"/>
                    <w:lang w:val="en-GB"/>
                  </w:rPr>
                  <w:delText>S</w:delText>
                </w:r>
              </w:del>
            </w:ins>
            <w:del w:id="356" w:author="Elizabeth Wolkovich" w:date="2021-06-24T14:30:00Z">
              <w:r w:rsidRPr="003E00A5" w:rsidDel="00D33E3F">
                <w:rPr>
                  <w:sz w:val="20"/>
                  <w:szCs w:val="20"/>
                  <w:lang w:val="en-GB"/>
                </w:rPr>
                <w:delText xml:space="preserve"> </w:delText>
              </w:r>
              <w:r w:rsidRPr="003E00A5" w:rsidDel="00D33E3F">
                <w:rPr>
                  <w:i/>
                  <w:iCs/>
                  <w:sz w:val="20"/>
                  <w:szCs w:val="20"/>
                  <w:lang w:val="en-GB"/>
                </w:rPr>
                <w:delText xml:space="preserve">stabilizing mechanisms </w:delText>
              </w:r>
            </w:del>
            <w:ins w:id="357" w:author="Elizabeth Wolkovich" w:date="2021-06-24T14:30:00Z">
              <w:r w:rsidR="00D33E3F">
                <w:rPr>
                  <w:sz w:val="20"/>
                  <w:szCs w:val="20"/>
                  <w:lang w:val="en-GB"/>
                </w:rPr>
                <w:t>P</w:t>
              </w:r>
            </w:ins>
            <w:del w:id="358" w:author="Elizabeth Wolkovich" w:date="2021-06-24T14:30:00Z">
              <w:r w:rsidRPr="003E00A5" w:rsidDel="00D33E3F">
                <w:rPr>
                  <w:i/>
                  <w:iCs/>
                  <w:sz w:val="20"/>
                  <w:szCs w:val="20"/>
                  <w:lang w:val="en-GB"/>
                </w:rPr>
                <w:delText>–</w:delText>
              </w:r>
              <w:r w:rsidRPr="003E00A5" w:rsidDel="00D33E3F">
                <w:rPr>
                  <w:sz w:val="20"/>
                  <w:szCs w:val="20"/>
                  <w:lang w:val="en-GB"/>
                </w:rPr>
                <w:delText xml:space="preserve"> p</w:delText>
              </w:r>
            </w:del>
            <w:r w:rsidRPr="003E00A5">
              <w:rPr>
                <w:sz w:val="20"/>
                <w:szCs w:val="20"/>
                <w:lang w:val="en-GB"/>
              </w:rPr>
              <w:t>rocesses that cause species in a community to limit their own fitness more strongly than other species’ fitness (e.g. the common requirement for coexistence that intraspecific competition must be stronger than interspecific); includes niche differences.</w:t>
            </w:r>
          </w:p>
        </w:tc>
      </w:tr>
      <w:tr w:rsidR="00D33E3F" w:rsidRPr="003E00A5" w14:paraId="5C257D26" w14:textId="77777777" w:rsidTr="0087081D">
        <w:tc>
          <w:tcPr>
            <w:tcW w:w="2070" w:type="dxa"/>
            <w:tcBorders>
              <w:top w:val="nil"/>
              <w:left w:val="single" w:sz="6" w:space="0" w:color="auto"/>
              <w:bottom w:val="double" w:sz="6" w:space="0" w:color="auto"/>
              <w:right w:val="single" w:sz="6" w:space="0" w:color="auto"/>
            </w:tcBorders>
          </w:tcPr>
          <w:p w14:paraId="35BD5D23" w14:textId="14359760" w:rsidR="004B7D59" w:rsidRDefault="00D33E3F" w:rsidP="00305183">
            <w:pPr>
              <w:spacing w:before="40" w:after="40" w:line="276" w:lineRule="auto"/>
              <w:jc w:val="left"/>
              <w:rPr>
                <w:i/>
                <w:iCs/>
                <w:sz w:val="20"/>
                <w:szCs w:val="20"/>
                <w:lang w:val="en-GB"/>
              </w:rPr>
            </w:pPr>
            <w:ins w:id="359" w:author="Elizabeth Wolkovich" w:date="2021-06-24T14:30:00Z">
              <w:r>
                <w:rPr>
                  <w:i/>
                  <w:iCs/>
                  <w:sz w:val="20"/>
                  <w:szCs w:val="20"/>
                  <w:lang w:val="en-GB"/>
                </w:rPr>
                <w:t>S</w:t>
              </w:r>
              <w:r w:rsidRPr="003E00A5">
                <w:rPr>
                  <w:i/>
                  <w:iCs/>
                  <w:sz w:val="20"/>
                  <w:szCs w:val="20"/>
                  <w:lang w:val="en-GB"/>
                </w:rPr>
                <w:t>tationary environment</w:t>
              </w:r>
            </w:ins>
          </w:p>
        </w:tc>
        <w:tc>
          <w:tcPr>
            <w:tcW w:w="6570" w:type="dxa"/>
            <w:tcBorders>
              <w:top w:val="nil"/>
              <w:left w:val="single" w:sz="6" w:space="0" w:color="auto"/>
              <w:bottom w:val="double" w:sz="6" w:space="0" w:color="auto"/>
              <w:right w:val="single" w:sz="6" w:space="0" w:color="auto"/>
            </w:tcBorders>
          </w:tcPr>
          <w:p w14:paraId="06B801B0" w14:textId="4C8B87A7" w:rsidR="004B7D59" w:rsidRPr="003E00A5" w:rsidRDefault="004B7D59" w:rsidP="00305183">
            <w:pPr>
              <w:spacing w:before="40" w:after="40" w:line="276" w:lineRule="auto"/>
              <w:jc w:val="left"/>
              <w:rPr>
                <w:sz w:val="20"/>
                <w:szCs w:val="20"/>
                <w:lang w:val="en-GB"/>
              </w:rPr>
            </w:pPr>
            <w:ins w:id="360" w:author="Alison Cooper" w:date="2021-06-17T17:57:00Z">
              <w:del w:id="361" w:author="Elizabeth Wolkovich" w:date="2021-06-24T14:30:00Z">
                <w:r w:rsidDel="00D33E3F">
                  <w:rPr>
                    <w:i/>
                    <w:iCs/>
                    <w:sz w:val="20"/>
                    <w:szCs w:val="20"/>
                    <w:lang w:val="en-GB"/>
                  </w:rPr>
                  <w:delText>S</w:delText>
                </w:r>
              </w:del>
            </w:ins>
            <w:del w:id="362" w:author="Elizabeth Wolkovich" w:date="2021-06-24T14:30:00Z">
              <w:r w:rsidRPr="003E00A5" w:rsidDel="00D33E3F">
                <w:rPr>
                  <w:sz w:val="20"/>
                  <w:szCs w:val="20"/>
                  <w:lang w:val="en-GB"/>
                </w:rPr>
                <w:delText xml:space="preserve"> </w:delText>
              </w:r>
              <w:r w:rsidRPr="003E00A5" w:rsidDel="00D33E3F">
                <w:rPr>
                  <w:i/>
                  <w:iCs/>
                  <w:sz w:val="20"/>
                  <w:szCs w:val="20"/>
                  <w:lang w:val="en-GB"/>
                </w:rPr>
                <w:delText xml:space="preserve">stationary environment </w:delText>
              </w:r>
            </w:del>
            <w:ins w:id="363" w:author="Elizabeth Wolkovich" w:date="2021-06-24T14:30:00Z">
              <w:r w:rsidR="00D33E3F">
                <w:rPr>
                  <w:sz w:val="20"/>
                  <w:szCs w:val="20"/>
                  <w:lang w:val="en-GB"/>
                </w:rPr>
                <w:t>T</w:t>
              </w:r>
            </w:ins>
            <w:del w:id="364" w:author="Elizabeth Wolkovich" w:date="2021-06-24T14:30:00Z">
              <w:r w:rsidRPr="003E00A5" w:rsidDel="00D33E3F">
                <w:rPr>
                  <w:i/>
                  <w:iCs/>
                  <w:sz w:val="20"/>
                  <w:szCs w:val="20"/>
                  <w:lang w:val="en-GB"/>
                </w:rPr>
                <w:delText>–</w:delText>
              </w:r>
              <w:r w:rsidRPr="003E00A5" w:rsidDel="00D33E3F">
                <w:rPr>
                  <w:sz w:val="20"/>
                  <w:szCs w:val="20"/>
                  <w:lang w:val="en-GB"/>
                </w:rPr>
                <w:delText xml:space="preserve"> t</w:delText>
              </w:r>
            </w:del>
            <w:r w:rsidRPr="003E00A5">
              <w:rPr>
                <w:sz w:val="20"/>
                <w:szCs w:val="20"/>
                <w:lang w:val="en-GB"/>
              </w:rPr>
              <w:t>he underlying distribution of a location’s abiotic characteristics is unchanged across time (i.e. constant mean and variance); this suite of characteristics varies by habitat type, but generally includes physical climatic factors, such as temperature and precipitation</w:t>
            </w:r>
            <w:r>
              <w:rPr>
                <w:sz w:val="20"/>
                <w:szCs w:val="20"/>
                <w:lang w:val="en-GB"/>
              </w:rPr>
              <w:t>.</w:t>
            </w:r>
          </w:p>
        </w:tc>
      </w:tr>
    </w:tbl>
    <w:p w14:paraId="32C68024" w14:textId="77777777" w:rsidR="00D5103D" w:rsidRPr="003E00A5" w:rsidRDefault="00D5103D" w:rsidP="00D5103D">
      <w:pPr>
        <w:pStyle w:val="Table"/>
        <w:spacing w:before="0" w:line="480" w:lineRule="auto"/>
        <w:jc w:val="left"/>
        <w:rPr>
          <w:sz w:val="24"/>
          <w:szCs w:val="24"/>
          <w:lang w:val="en-GB"/>
        </w:rPr>
      </w:pPr>
      <w:r w:rsidRPr="003E00A5">
        <w:rPr>
          <w:sz w:val="24"/>
          <w:szCs w:val="24"/>
          <w:lang w:val="en-GB"/>
        </w:rPr>
        <w:t xml:space="preserve"> </w:t>
      </w:r>
    </w:p>
    <w:p w14:paraId="38A4A8C1" w14:textId="77777777" w:rsidR="00305183" w:rsidRDefault="00305183">
      <w:pPr>
        <w:autoSpaceDE/>
        <w:autoSpaceDN/>
        <w:adjustRightInd/>
        <w:jc w:val="left"/>
        <w:rPr>
          <w:b/>
          <w:bCs/>
          <w:sz w:val="24"/>
          <w:szCs w:val="24"/>
          <w:lang w:val="en-GB"/>
        </w:rPr>
      </w:pPr>
      <w:r>
        <w:rPr>
          <w:sz w:val="24"/>
          <w:szCs w:val="24"/>
          <w:lang w:val="en-GB"/>
        </w:rPr>
        <w:br w:type="page"/>
      </w:r>
    </w:p>
    <w:p w14:paraId="108D0CFA" w14:textId="1DC518C7" w:rsidR="00D5103D" w:rsidRPr="003E00A5" w:rsidRDefault="00D5103D" w:rsidP="00D5103D">
      <w:pPr>
        <w:pStyle w:val="Heading2"/>
        <w:widowControl/>
        <w:spacing w:before="0" w:after="0" w:line="480" w:lineRule="auto"/>
        <w:rPr>
          <w:sz w:val="24"/>
          <w:szCs w:val="24"/>
          <w:lang w:val="en-GB"/>
        </w:rPr>
      </w:pPr>
      <w:r w:rsidRPr="003E00A5">
        <w:rPr>
          <w:sz w:val="24"/>
          <w:szCs w:val="24"/>
          <w:lang w:val="en-GB"/>
        </w:rPr>
        <w:lastRenderedPageBreak/>
        <w:t>Figure</w:t>
      </w:r>
      <w:r w:rsidR="00305183">
        <w:rPr>
          <w:sz w:val="24"/>
          <w:szCs w:val="24"/>
          <w:lang w:val="en-GB"/>
        </w:rPr>
        <w:t xml:space="preserve"> legend</w:t>
      </w:r>
      <w:r w:rsidRPr="003E00A5">
        <w:rPr>
          <w:sz w:val="24"/>
          <w:szCs w:val="24"/>
          <w:lang w:val="en-GB"/>
        </w:rPr>
        <w:t>s</w:t>
      </w:r>
    </w:p>
    <w:p w14:paraId="0E3790A4" w14:textId="77777777" w:rsidR="00D5103D" w:rsidRPr="003E00A5" w:rsidRDefault="00D5103D" w:rsidP="00D5103D">
      <w:pPr>
        <w:pStyle w:val="Figure"/>
        <w:spacing w:before="0" w:line="480" w:lineRule="auto"/>
        <w:jc w:val="left"/>
        <w:rPr>
          <w:sz w:val="24"/>
          <w:szCs w:val="24"/>
          <w:lang w:val="en-GB"/>
        </w:rPr>
      </w:pPr>
      <w:r w:rsidRPr="003E00A5">
        <w:rPr>
          <w:sz w:val="24"/>
          <w:szCs w:val="24"/>
          <w:lang w:val="en-GB"/>
        </w:rPr>
        <w:t xml:space="preserve"> </w:t>
      </w:r>
    </w:p>
    <w:p w14:paraId="2181E4BD" w14:textId="43D2F8F9" w:rsidR="008F11C2" w:rsidRPr="008F11C2" w:rsidRDefault="00D5103D" w:rsidP="008F11C2">
      <w:pPr>
        <w:pStyle w:val="Caption"/>
        <w:spacing w:before="0" w:after="0" w:line="480" w:lineRule="auto"/>
        <w:rPr>
          <w:lang w:val="en-GB"/>
        </w:rPr>
      </w:pPr>
      <w:r w:rsidRPr="00137D2A">
        <w:rPr>
          <w:b/>
          <w:bCs/>
          <w:lang w:val="en-GB"/>
        </w:rPr>
        <w:t>Fig</w:t>
      </w:r>
      <w:r w:rsidR="008F11C2" w:rsidRPr="00137D2A">
        <w:rPr>
          <w:b/>
          <w:bCs/>
          <w:lang w:val="en-GB"/>
        </w:rPr>
        <w:t>.</w:t>
      </w:r>
      <w:r w:rsidRPr="00137D2A">
        <w:rPr>
          <w:b/>
          <w:bCs/>
          <w:lang w:val="en-GB"/>
        </w:rPr>
        <w:t xml:space="preserve"> </w:t>
      </w:r>
      <w:bookmarkStart w:id="365" w:name="BMfig_climdat"/>
      <w:r w:rsidRPr="00137D2A">
        <w:rPr>
          <w:b/>
          <w:bCs/>
          <w:lang w:val="en-GB"/>
        </w:rPr>
        <w:t>1</w:t>
      </w:r>
      <w:bookmarkEnd w:id="365"/>
      <w:r w:rsidR="008F11C2" w:rsidRPr="00137D2A">
        <w:rPr>
          <w:b/>
          <w:bCs/>
          <w:lang w:val="en-GB"/>
        </w:rPr>
        <w:t>.</w:t>
      </w:r>
      <w:r w:rsidRPr="003E00A5">
        <w:rPr>
          <w:lang w:val="en-GB"/>
        </w:rPr>
        <w:t xml:space="preserve"> Understanding non-stationarity in ecological systems requires first identifying which aspects of the environment have shifted</w:t>
      </w:r>
      <w:r w:rsidR="008F11C2">
        <w:rPr>
          <w:lang w:val="en-GB"/>
        </w:rPr>
        <w:t xml:space="preserve"> – </w:t>
      </w:r>
      <w:r w:rsidRPr="003E00A5">
        <w:rPr>
          <w:lang w:val="en-GB"/>
        </w:rPr>
        <w:t xml:space="preserve">and how they have shifted with respect to one another (e.g. Cook &amp; Wolkovich, 2016; Wadgymar </w:t>
      </w:r>
      <w:r w:rsidRPr="003E00A5">
        <w:rPr>
          <w:i/>
          <w:iCs/>
          <w:lang w:val="en-GB"/>
        </w:rPr>
        <w:t>et al.</w:t>
      </w:r>
      <w:r w:rsidRPr="003E00A5">
        <w:rPr>
          <w:lang w:val="en-GB"/>
        </w:rPr>
        <w:t>, 2018)</w:t>
      </w:r>
      <w:r w:rsidR="008F11C2">
        <w:rPr>
          <w:lang w:val="en-GB"/>
        </w:rPr>
        <w:t xml:space="preserve"> – </w:t>
      </w:r>
      <w:r w:rsidRPr="003E00A5">
        <w:rPr>
          <w:lang w:val="en-GB"/>
        </w:rPr>
        <w:t>as the underlying distributions transition from stationary to non-stationary. Here we show examples of non-stationarity in climate variables that affect phenology by comparing 40 years of data before and 40 years of data after 1980 (a major change-point in climate for many regions) in several metrics related to the start of growing seasons (</w:t>
      </w:r>
      <w:r w:rsidR="008F11C2">
        <w:rPr>
          <w:lang w:val="en-GB"/>
        </w:rPr>
        <w:t>A–C</w:t>
      </w:r>
      <w:r w:rsidRPr="003E00A5">
        <w:rPr>
          <w:lang w:val="en-GB"/>
        </w:rPr>
        <w:t>) or resource pulse connected to growing season length (</w:t>
      </w:r>
      <w:r w:rsidR="008F11C2">
        <w:rPr>
          <w:lang w:val="en-GB"/>
        </w:rPr>
        <w:t>D</w:t>
      </w:r>
      <w:r w:rsidRPr="003E00A5">
        <w:rPr>
          <w:lang w:val="en-GB"/>
        </w:rPr>
        <w:t xml:space="preserve">). Density plots of day of 200 growing degree day </w:t>
      </w:r>
      <w:r w:rsidR="008F11C2">
        <w:rPr>
          <w:lang w:val="en-GB"/>
        </w:rPr>
        <w:t xml:space="preserve">(GDD) </w:t>
      </w:r>
      <w:r w:rsidRPr="003E00A5">
        <w:rPr>
          <w:lang w:val="en-GB"/>
        </w:rPr>
        <w:t>units (a metric of thermal sum, here based on 0 degree base temperature using daily minima in °C) in Boston, MA, USA (</w:t>
      </w:r>
      <w:r w:rsidR="008F11C2">
        <w:rPr>
          <w:lang w:val="en-GB"/>
        </w:rPr>
        <w:t>A</w:t>
      </w:r>
      <w:r w:rsidRPr="003E00A5">
        <w:rPr>
          <w:lang w:val="en-GB"/>
        </w:rPr>
        <w:t>), and Munich, Germany (</w:t>
      </w:r>
      <w:r w:rsidR="008F11C2">
        <w:rPr>
          <w:lang w:val="en-GB"/>
        </w:rPr>
        <w:t>B</w:t>
      </w:r>
      <w:r w:rsidRPr="003E00A5">
        <w:rPr>
          <w:lang w:val="en-GB"/>
        </w:rPr>
        <w:t>), first snowfree day (followed by at least 9 snowfree days) in Crested Butte, CO, USA (</w:t>
      </w:r>
      <w:r w:rsidR="008F11C2">
        <w:rPr>
          <w:lang w:val="en-GB"/>
        </w:rPr>
        <w:t>C</w:t>
      </w:r>
      <w:r w:rsidRPr="003E00A5">
        <w:rPr>
          <w:lang w:val="en-GB"/>
        </w:rPr>
        <w:t>) and maximum snowdepth (mm) in March (often the month before the first snowfree day) in Crested Butte, CO, USA (</w:t>
      </w:r>
      <w:r w:rsidR="008F11C2">
        <w:rPr>
          <w:lang w:val="en-GB"/>
        </w:rPr>
        <w:t>D</w:t>
      </w:r>
      <w:r w:rsidRPr="003E00A5">
        <w:rPr>
          <w:lang w:val="en-GB"/>
        </w:rPr>
        <w:t xml:space="preserve">). Note that </w:t>
      </w:r>
      <w:r w:rsidR="008F11C2">
        <w:rPr>
          <w:lang w:val="en-GB"/>
        </w:rPr>
        <w:t>C</w:t>
      </w:r>
      <w:r w:rsidRPr="003E00A5">
        <w:rPr>
          <w:lang w:val="en-GB"/>
        </w:rPr>
        <w:t xml:space="preserve"> and </w:t>
      </w:r>
      <w:r w:rsidR="008F11C2">
        <w:rPr>
          <w:lang w:val="en-GB"/>
        </w:rPr>
        <w:t>D</w:t>
      </w:r>
      <w:r w:rsidRPr="003E00A5">
        <w:rPr>
          <w:lang w:val="en-GB"/>
        </w:rPr>
        <w:t xml:space="preserve"> are likely related, with lower snowpacks leading to an earlier first snowfree day. We selected sites that have been studied for plant phenological data and included at least 80 years of daily climate data from a Global Historical Climatology Network site; we subsetted data so that there were 40 years before and after 1980 for all</w:t>
      </w:r>
      <w:r w:rsidR="008F11C2">
        <w:rPr>
          <w:lang w:val="en-GB"/>
        </w:rPr>
        <w:t xml:space="preserve"> sites.</w:t>
      </w:r>
    </w:p>
    <w:p w14:paraId="0ACD9036" w14:textId="67E85AF8" w:rsidR="008F11C2" w:rsidRPr="008F11C2" w:rsidRDefault="008F11C2" w:rsidP="008F11C2">
      <w:pPr>
        <w:rPr>
          <w:sz w:val="24"/>
          <w:szCs w:val="24"/>
          <w:lang w:val="en-GB"/>
        </w:rPr>
      </w:pPr>
    </w:p>
    <w:p w14:paraId="57F6C1C5" w14:textId="00317C8E" w:rsidR="008F11C2" w:rsidRDefault="008F11C2" w:rsidP="001929E7">
      <w:pPr>
        <w:spacing w:line="480" w:lineRule="auto"/>
        <w:jc w:val="left"/>
        <w:rPr>
          <w:sz w:val="24"/>
          <w:szCs w:val="24"/>
          <w:lang w:val="en-GB"/>
        </w:rPr>
      </w:pPr>
      <w:r w:rsidRPr="00137D2A">
        <w:rPr>
          <w:b/>
          <w:bCs/>
          <w:sz w:val="24"/>
          <w:szCs w:val="24"/>
          <w:lang w:val="en-GB"/>
        </w:rPr>
        <w:t>Fig</w:t>
      </w:r>
      <w:r w:rsidR="001929E7" w:rsidRPr="00137D2A">
        <w:rPr>
          <w:b/>
          <w:bCs/>
          <w:sz w:val="24"/>
          <w:szCs w:val="24"/>
          <w:lang w:val="en-GB"/>
        </w:rPr>
        <w:t>.</w:t>
      </w:r>
      <w:r w:rsidRPr="00137D2A">
        <w:rPr>
          <w:b/>
          <w:bCs/>
          <w:sz w:val="24"/>
          <w:szCs w:val="24"/>
          <w:lang w:val="en-GB"/>
        </w:rPr>
        <w:t xml:space="preserve"> 2</w:t>
      </w:r>
      <w:r w:rsidR="001929E7" w:rsidRPr="00137D2A">
        <w:rPr>
          <w:b/>
          <w:bCs/>
          <w:sz w:val="24"/>
          <w:szCs w:val="24"/>
          <w:lang w:val="en-GB"/>
        </w:rPr>
        <w:t>.</w:t>
      </w:r>
      <w:r w:rsidRPr="008F11C2">
        <w:rPr>
          <w:sz w:val="24"/>
          <w:szCs w:val="24"/>
          <w:lang w:val="en-GB"/>
        </w:rPr>
        <w:t xml:space="preserve"> Fundamental tracking (A) represents how an organism matches the actual timing of a life</w:t>
      </w:r>
      <w:r w:rsidR="001929E7">
        <w:rPr>
          <w:sz w:val="24"/>
          <w:szCs w:val="24"/>
          <w:lang w:val="en-GB"/>
        </w:rPr>
        <w:t>-</w:t>
      </w:r>
      <w:r w:rsidRPr="008F11C2">
        <w:rPr>
          <w:sz w:val="24"/>
          <w:szCs w:val="24"/>
          <w:lang w:val="en-GB"/>
        </w:rPr>
        <w:t xml:space="preserve">history event (phenology) to the timing that maximizes its fitness (i.e. ideal timing). Here, we show a common conceptualization where fitness declines as event timing moves away from the ideal timing, </w:t>
      </w:r>
      <w:r w:rsidR="001929E7">
        <w:rPr>
          <w:sz w:val="24"/>
          <w:szCs w:val="24"/>
          <w:lang w:val="en-GB"/>
        </w:rPr>
        <w:t>al</w:t>
      </w:r>
      <w:r w:rsidRPr="008F11C2">
        <w:rPr>
          <w:sz w:val="24"/>
          <w:szCs w:val="24"/>
          <w:lang w:val="en-GB"/>
        </w:rPr>
        <w:t>though realizations in nature may take diverse forms. As the ideal timing is generally only clear in simplified models or in retrospect, species that phenologically track must use a cue system (B)</w:t>
      </w:r>
      <w:r>
        <w:rPr>
          <w:sz w:val="24"/>
          <w:szCs w:val="24"/>
          <w:lang w:val="en-GB"/>
        </w:rPr>
        <w:t xml:space="preserve"> </w:t>
      </w:r>
      <w:r w:rsidRPr="008F11C2">
        <w:rPr>
          <w:sz w:val="24"/>
          <w:szCs w:val="24"/>
          <w:lang w:val="en-GB"/>
        </w:rPr>
        <w:t xml:space="preserve">to try to match </w:t>
      </w:r>
      <w:r w:rsidRPr="008F11C2">
        <w:rPr>
          <w:sz w:val="24"/>
          <w:szCs w:val="24"/>
          <w:lang w:val="en-GB"/>
        </w:rPr>
        <w:lastRenderedPageBreak/>
        <w:t>their phenology to the ideal timing across environments (temporally and/or spatially). Here we show two cue systems: one single</w:t>
      </w:r>
      <w:r w:rsidR="001929E7">
        <w:rPr>
          <w:sz w:val="24"/>
          <w:szCs w:val="24"/>
          <w:lang w:val="en-GB"/>
        </w:rPr>
        <w:t>-</w:t>
      </w:r>
      <w:r w:rsidRPr="008F11C2">
        <w:rPr>
          <w:sz w:val="24"/>
          <w:szCs w:val="24"/>
          <w:lang w:val="en-GB"/>
        </w:rPr>
        <w:t>cue system dependent only on day</w:t>
      </w:r>
      <w:r w:rsidR="001929E7">
        <w:rPr>
          <w:sz w:val="24"/>
          <w:szCs w:val="24"/>
          <w:lang w:val="en-GB"/>
        </w:rPr>
        <w:t xml:space="preserve"> </w:t>
      </w:r>
      <w:r w:rsidRPr="008F11C2">
        <w:rPr>
          <w:sz w:val="24"/>
          <w:szCs w:val="24"/>
          <w:lang w:val="en-GB"/>
        </w:rPr>
        <w:t>length (red line: the event occurs when the organism’s environment exceeds a certain day</w:t>
      </w:r>
      <w:r w:rsidR="001929E7">
        <w:rPr>
          <w:sz w:val="24"/>
          <w:szCs w:val="24"/>
          <w:lang w:val="en-GB"/>
        </w:rPr>
        <w:t xml:space="preserve"> </w:t>
      </w:r>
      <w:r w:rsidRPr="008F11C2">
        <w:rPr>
          <w:sz w:val="24"/>
          <w:szCs w:val="24"/>
          <w:lang w:val="en-GB"/>
        </w:rPr>
        <w:t>length) and one multivariate cue system, which depends on a combination of day</w:t>
      </w:r>
      <w:r w:rsidR="001929E7">
        <w:rPr>
          <w:sz w:val="24"/>
          <w:szCs w:val="24"/>
          <w:lang w:val="en-GB"/>
        </w:rPr>
        <w:t xml:space="preserve"> </w:t>
      </w:r>
      <w:r w:rsidRPr="008F11C2">
        <w:rPr>
          <w:sz w:val="24"/>
          <w:szCs w:val="24"/>
          <w:lang w:val="en-GB"/>
        </w:rPr>
        <w:t>length and thermal sum (navy line: the event occurs when the organism accumulates enough temperature for the current day</w:t>
      </w:r>
      <w:r w:rsidR="001929E7">
        <w:rPr>
          <w:sz w:val="24"/>
          <w:szCs w:val="24"/>
          <w:lang w:val="en-GB"/>
        </w:rPr>
        <w:t xml:space="preserve"> </w:t>
      </w:r>
      <w:r w:rsidRPr="008F11C2">
        <w:rPr>
          <w:sz w:val="24"/>
          <w:szCs w:val="24"/>
          <w:lang w:val="en-GB"/>
        </w:rPr>
        <w:t>length). The match between ideal timing and actual timing represents cue reliability (C).</w:t>
      </w:r>
    </w:p>
    <w:p w14:paraId="34E59FAB" w14:textId="505472F6" w:rsidR="00D5103D" w:rsidRPr="003E00A5" w:rsidRDefault="00D5103D" w:rsidP="00D5103D">
      <w:pPr>
        <w:pStyle w:val="Figure"/>
        <w:spacing w:before="0" w:line="480" w:lineRule="auto"/>
        <w:jc w:val="left"/>
        <w:rPr>
          <w:sz w:val="24"/>
          <w:szCs w:val="24"/>
          <w:lang w:val="en-GB"/>
        </w:rPr>
      </w:pPr>
    </w:p>
    <w:p w14:paraId="682B2A73" w14:textId="36DE8DAA" w:rsidR="00D5103D" w:rsidRPr="003E00A5" w:rsidRDefault="00D5103D" w:rsidP="00D5103D">
      <w:pPr>
        <w:pStyle w:val="Caption"/>
        <w:spacing w:before="0" w:after="0" w:line="480" w:lineRule="auto"/>
        <w:rPr>
          <w:lang w:val="en-GB"/>
        </w:rPr>
      </w:pPr>
      <w:r w:rsidRPr="00137D2A">
        <w:rPr>
          <w:b/>
          <w:bCs/>
          <w:lang w:val="en-GB"/>
        </w:rPr>
        <w:t>Fig</w:t>
      </w:r>
      <w:r w:rsidR="001929E7" w:rsidRPr="00137D2A">
        <w:rPr>
          <w:b/>
          <w:bCs/>
          <w:lang w:val="en-GB"/>
        </w:rPr>
        <w:t>.</w:t>
      </w:r>
      <w:r w:rsidRPr="00137D2A">
        <w:rPr>
          <w:b/>
          <w:bCs/>
          <w:lang w:val="en-GB"/>
        </w:rPr>
        <w:t xml:space="preserve"> </w:t>
      </w:r>
      <w:bookmarkStart w:id="366" w:name="BMfig_defineET"/>
      <w:r w:rsidRPr="00137D2A">
        <w:rPr>
          <w:b/>
          <w:bCs/>
          <w:lang w:val="en-GB"/>
        </w:rPr>
        <w:t>3</w:t>
      </w:r>
      <w:bookmarkEnd w:id="366"/>
      <w:r w:rsidR="001929E7" w:rsidRPr="00137D2A">
        <w:rPr>
          <w:b/>
          <w:bCs/>
          <w:lang w:val="en-GB"/>
        </w:rPr>
        <w:t>.</w:t>
      </w:r>
      <w:r w:rsidRPr="003E00A5">
        <w:rPr>
          <w:lang w:val="en-GB"/>
        </w:rPr>
        <w:t xml:space="preserve"> Different components of a multivariate environment influence phenological tracking. Ecologists may use a simple seasonal metric to </w:t>
      </w:r>
      <w:r w:rsidRPr="00BA6406">
        <w:rPr>
          <w:lang w:val="en-GB"/>
        </w:rPr>
        <w:t>measure environmental tracking</w:t>
      </w:r>
      <w:r w:rsidRPr="005D074D">
        <w:rPr>
          <w:lang w:val="en-GB"/>
        </w:rPr>
        <w:t xml:space="preserve">, but an organism’s </w:t>
      </w:r>
      <w:r w:rsidRPr="00BA6406">
        <w:rPr>
          <w:lang w:val="en-GB"/>
        </w:rPr>
        <w:t>environmental tracking</w:t>
      </w:r>
      <w:r w:rsidRPr="005D074D">
        <w:rPr>
          <w:lang w:val="en-GB"/>
        </w:rPr>
        <w:t xml:space="preserve"> </w:t>
      </w:r>
      <w:r w:rsidRPr="003E00A5">
        <w:rPr>
          <w:lang w:val="en-GB"/>
        </w:rPr>
        <w:t>may reflect more complex cues. Ultimately, fitness is determined by the joint distribution of many environmental variables through time after the start-of-season life</w:t>
      </w:r>
      <w:r w:rsidR="005D074D">
        <w:rPr>
          <w:lang w:val="en-GB"/>
        </w:rPr>
        <w:t>-</w:t>
      </w:r>
      <w:r w:rsidRPr="003E00A5">
        <w:rPr>
          <w:lang w:val="en-GB"/>
        </w:rPr>
        <w:t xml:space="preserve">history event. Cue reliability is the relationship between the timing that results from an organism’s cue system and the fitness of the organism. See </w:t>
      </w:r>
      <w:r w:rsidR="005D074D">
        <w:rPr>
          <w:lang w:val="en-GB"/>
        </w:rPr>
        <w:t>Appendix S1, Section 2,</w:t>
      </w:r>
      <w:r w:rsidRPr="003E00A5">
        <w:rPr>
          <w:lang w:val="en-GB"/>
        </w:rPr>
        <w:t xml:space="preserve"> for further methods and </w:t>
      </w:r>
      <w:commentRangeStart w:id="367"/>
      <w:r w:rsidRPr="003E00A5">
        <w:rPr>
          <w:lang w:val="en-GB"/>
        </w:rPr>
        <w:t>details</w:t>
      </w:r>
      <w:commentRangeEnd w:id="367"/>
      <w:r w:rsidR="00D9260B">
        <w:rPr>
          <w:rStyle w:val="CommentReference"/>
        </w:rPr>
        <w:commentReference w:id="367"/>
      </w:r>
      <w:r w:rsidRPr="003E00A5">
        <w:rPr>
          <w:lang w:val="en-GB"/>
        </w:rPr>
        <w:t>.</w:t>
      </w:r>
      <w:r w:rsidR="005D074D">
        <w:rPr>
          <w:lang w:val="en-GB"/>
        </w:rPr>
        <w:t xml:space="preserve"> </w:t>
      </w:r>
      <w:r w:rsidRPr="003E00A5">
        <w:rPr>
          <w:lang w:val="en-GB"/>
        </w:rPr>
        <w:fldChar w:fldCharType="begin"/>
      </w:r>
      <w:r w:rsidRPr="003E00A5">
        <w:rPr>
          <w:lang w:val="en-GB"/>
        </w:rPr>
        <w:instrText xml:space="preserve">tc "3 Different components of a multivariate environment influence phenological tracking. Ecologists may use a simple seasonal metric to </w:instrText>
      </w:r>
      <w:r w:rsidRPr="003E00A5">
        <w:rPr>
          <w:i/>
          <w:iCs/>
          <w:lang w:val="en-GB"/>
        </w:rPr>
        <w:instrText>measure environmental tracking</w:instrText>
      </w:r>
      <w:r w:rsidRPr="003E00A5">
        <w:rPr>
          <w:lang w:val="en-GB"/>
        </w:rPr>
        <w:instrText xml:space="preserve">, but an organism’s </w:instrText>
      </w:r>
      <w:r w:rsidRPr="003E00A5">
        <w:rPr>
          <w:i/>
          <w:iCs/>
          <w:lang w:val="en-GB"/>
        </w:rPr>
        <w:instrText>environmental tracking</w:instrText>
      </w:r>
      <w:r w:rsidRPr="003E00A5">
        <w:rPr>
          <w:lang w:val="en-GB"/>
        </w:rPr>
        <w:instrText xml:space="preserve"> may reflect more complex cues. Ultimately, fitness is determined by the joint distribution of many environmental variables through time after the start-of-season life history event. Cue reliability is the relationship between the timing that results from an organism’s cue system and the fitness of the organism. See SI ‘Fig. </w:instrText>
      </w:r>
      <w:r w:rsidRPr="003E00A5">
        <w:rPr>
          <w:lang w:val="en-GB"/>
        </w:rPr>
        <w:fldChar w:fldCharType="begin"/>
      </w:r>
      <w:r w:rsidRPr="003E00A5">
        <w:rPr>
          <w:lang w:val="en-GB"/>
        </w:rPr>
        <w:instrText xml:space="preserve">REF BMfig_defineET \* MERGEFORMAT </w:instrText>
      </w:r>
      <w:r w:rsidRPr="003E00A5">
        <w:rPr>
          <w:lang w:val="en-GB"/>
        </w:rPr>
        <w:fldChar w:fldCharType="separate"/>
      </w:r>
      <w:r w:rsidRPr="003E00A5">
        <w:rPr>
          <w:lang w:val="en-GB"/>
        </w:rPr>
        <w:instrText>3</w:instrText>
      </w:r>
      <w:r w:rsidRPr="003E00A5">
        <w:rPr>
          <w:lang w:val="en-GB"/>
        </w:rPr>
        <w:fldChar w:fldCharType="end"/>
      </w:r>
      <w:r w:rsidRPr="003E00A5">
        <w:rPr>
          <w:lang w:val="en-GB"/>
        </w:rPr>
        <w:instrText xml:space="preserve"> methods’ for further methods and details." \f f</w:instrText>
      </w:r>
      <w:r w:rsidRPr="003E00A5">
        <w:rPr>
          <w:lang w:val="en-GB"/>
        </w:rPr>
        <w:fldChar w:fldCharType="end"/>
      </w:r>
    </w:p>
    <w:p w14:paraId="5B087AFB" w14:textId="77777777" w:rsidR="00D5103D" w:rsidRPr="003E00A5" w:rsidRDefault="00D5103D" w:rsidP="00D5103D">
      <w:pPr>
        <w:pStyle w:val="Figure"/>
        <w:spacing w:before="0" w:line="480" w:lineRule="auto"/>
        <w:jc w:val="left"/>
        <w:rPr>
          <w:sz w:val="24"/>
          <w:szCs w:val="24"/>
          <w:lang w:val="en-GB"/>
        </w:rPr>
      </w:pPr>
      <w:r w:rsidRPr="003E00A5">
        <w:rPr>
          <w:sz w:val="24"/>
          <w:szCs w:val="24"/>
          <w:lang w:val="en-GB"/>
        </w:rPr>
        <w:t xml:space="preserve"> </w:t>
      </w:r>
    </w:p>
    <w:p w14:paraId="6F62DD07" w14:textId="7AD991CB" w:rsidR="00D5103D" w:rsidRPr="003E00A5" w:rsidRDefault="00D5103D" w:rsidP="00D5103D">
      <w:pPr>
        <w:pStyle w:val="Caption"/>
        <w:spacing w:before="0" w:after="0" w:line="480" w:lineRule="auto"/>
        <w:rPr>
          <w:lang w:val="en-GB"/>
        </w:rPr>
      </w:pPr>
      <w:r w:rsidRPr="00137D2A">
        <w:rPr>
          <w:b/>
          <w:bCs/>
          <w:lang w:val="en-GB"/>
        </w:rPr>
        <w:t>Fig</w:t>
      </w:r>
      <w:r w:rsidR="00C56546" w:rsidRPr="00137D2A">
        <w:rPr>
          <w:b/>
          <w:bCs/>
          <w:lang w:val="en-GB"/>
        </w:rPr>
        <w:t>.</w:t>
      </w:r>
      <w:r w:rsidRPr="00137D2A">
        <w:rPr>
          <w:b/>
          <w:bCs/>
          <w:lang w:val="en-GB"/>
        </w:rPr>
        <w:t xml:space="preserve"> </w:t>
      </w:r>
      <w:bookmarkStart w:id="368" w:name="BMfig_papertrends"/>
      <w:r w:rsidRPr="00137D2A">
        <w:rPr>
          <w:b/>
          <w:bCs/>
          <w:lang w:val="en-GB"/>
        </w:rPr>
        <w:t>4</w:t>
      </w:r>
      <w:bookmarkEnd w:id="368"/>
      <w:r w:rsidR="00C56546" w:rsidRPr="00137D2A">
        <w:rPr>
          <w:b/>
          <w:bCs/>
          <w:lang w:val="en-GB"/>
        </w:rPr>
        <w:t>.</w:t>
      </w:r>
      <w:r w:rsidRPr="003E00A5">
        <w:rPr>
          <w:lang w:val="en-GB"/>
        </w:rPr>
        <w:t xml:space="preserve"> Trends in all papers examining tracking </w:t>
      </w:r>
      <w:r w:rsidR="00C56546">
        <w:rPr>
          <w:lang w:val="en-GB"/>
        </w:rPr>
        <w:t>and</w:t>
      </w:r>
      <w:r w:rsidRPr="003E00A5">
        <w:rPr>
          <w:lang w:val="en-GB"/>
        </w:rPr>
        <w:t xml:space="preserve"> other traits from a systematic literature review. We searched ISI (four searches</w:t>
      </w:r>
      <w:r w:rsidR="00C56546">
        <w:rPr>
          <w:lang w:val="en-GB"/>
        </w:rPr>
        <w:t xml:space="preserve"> using the search terms</w:t>
      </w:r>
      <w:r w:rsidRPr="003E00A5">
        <w:rPr>
          <w:lang w:val="en-GB"/>
        </w:rPr>
        <w:t xml:space="preserve">: (1) Topic: ‘phenolog* chang*’ and Title: phenolog* AND trait*, (2) Topic: ‘warming shift*’ AND trait* and Title: phenolog*, (3) Topic: ‘phenolog* track*’ AND trait* and Title: phenolog*, (4) Topic: ‘phenolog* sensitiv*’ AND trait* and Title: phenolog*), which resulted in </w:t>
      </w:r>
      <w:commentRangeStart w:id="369"/>
      <w:r w:rsidRPr="003E00A5">
        <w:rPr>
          <w:lang w:val="en-GB"/>
        </w:rPr>
        <w:t xml:space="preserve">231 papers, 83% </w:t>
      </w:r>
      <w:commentRangeEnd w:id="369"/>
      <w:r w:rsidR="00C56546">
        <w:rPr>
          <w:rStyle w:val="CommentReference"/>
        </w:rPr>
        <w:commentReference w:id="369"/>
      </w:r>
      <w:r w:rsidRPr="003E00A5">
        <w:rPr>
          <w:lang w:val="en-GB"/>
        </w:rPr>
        <w:t xml:space="preserve">of which were published in 2011 or </w:t>
      </w:r>
      <w:r w:rsidR="00C56546">
        <w:rPr>
          <w:lang w:val="en-GB"/>
        </w:rPr>
        <w:t>later</w:t>
      </w:r>
      <w:r w:rsidRPr="003E00A5">
        <w:rPr>
          <w:lang w:val="en-GB"/>
        </w:rPr>
        <w:t xml:space="preserve">. Of papers from which we could extract data 25 of </w:t>
      </w:r>
      <w:commentRangeStart w:id="371"/>
      <w:r w:rsidRPr="003E00A5">
        <w:rPr>
          <w:lang w:val="en-GB"/>
        </w:rPr>
        <w:t>30</w:t>
      </w:r>
      <w:commentRangeEnd w:id="371"/>
      <w:r w:rsidR="00C56546">
        <w:rPr>
          <w:rStyle w:val="CommentReference"/>
        </w:rPr>
        <w:commentReference w:id="371"/>
      </w:r>
      <w:r w:rsidRPr="003E00A5">
        <w:rPr>
          <w:lang w:val="en-GB"/>
        </w:rPr>
        <w:t xml:space="preserve"> were published in </w:t>
      </w:r>
      <w:r w:rsidR="00C56546">
        <w:rPr>
          <w:lang w:val="en-GB"/>
        </w:rPr>
        <w:t>2011 or later</w:t>
      </w:r>
      <w:r w:rsidRPr="003E00A5">
        <w:rPr>
          <w:lang w:val="en-GB"/>
        </w:rPr>
        <w:t xml:space="preserve">. See </w:t>
      </w:r>
      <w:r w:rsidR="00C56546">
        <w:rPr>
          <w:lang w:val="en-GB"/>
        </w:rPr>
        <w:t>Appendix S1, Section 1,</w:t>
      </w:r>
      <w:r w:rsidRPr="003E00A5">
        <w:rPr>
          <w:lang w:val="en-GB"/>
        </w:rPr>
        <w:t xml:space="preserve"> for detailed methods. </w:t>
      </w:r>
      <w:r w:rsidRPr="003E00A5">
        <w:rPr>
          <w:lang w:val="en-GB"/>
        </w:rPr>
        <w:fldChar w:fldCharType="begin"/>
      </w:r>
      <w:r w:rsidRPr="003E00A5">
        <w:rPr>
          <w:lang w:val="en-GB"/>
        </w:rPr>
        <w:instrText>tc "4 Trends in all papers examining tracking &amp; other traits from a systematic literature review. We searched ISI (four searches: (1) Topic: ‘phenolog* chang*’ and Title: phenolog* AND trait*, (2) Topic: ‘warming shift*’ AND trait* and Title: phenolog*, (3) Topic: ‘phenolog* track*’ AND trait* and Title: phenolog*, (4) Topic: ‘phenolog* sensitiv*’ AND trait* and Title: phenolog*), which resulted in 231 papers, 83% of which were published in 2011 or onward. Of papers from which we could extract data 25 of 30 were published in the same period. See SI, ‘Literature review of studies examining tracking &amp; other traits,’ for detailed methods. " \f f</w:instrText>
      </w:r>
      <w:r w:rsidRPr="003E00A5">
        <w:rPr>
          <w:lang w:val="en-GB"/>
        </w:rPr>
        <w:fldChar w:fldCharType="end"/>
      </w:r>
    </w:p>
    <w:p w14:paraId="3EC63A52" w14:textId="77777777" w:rsidR="00D5103D" w:rsidRPr="003E00A5" w:rsidRDefault="00D5103D" w:rsidP="00D5103D">
      <w:pPr>
        <w:pStyle w:val="Figure"/>
        <w:spacing w:before="0" w:line="480" w:lineRule="auto"/>
        <w:jc w:val="left"/>
        <w:rPr>
          <w:sz w:val="24"/>
          <w:szCs w:val="24"/>
          <w:lang w:val="en-GB"/>
        </w:rPr>
      </w:pPr>
      <w:r w:rsidRPr="003E00A5">
        <w:rPr>
          <w:sz w:val="24"/>
          <w:szCs w:val="24"/>
          <w:lang w:val="en-GB"/>
        </w:rPr>
        <w:t xml:space="preserve"> </w:t>
      </w:r>
    </w:p>
    <w:p w14:paraId="55B84177" w14:textId="1ADA7A7A" w:rsidR="00D5103D" w:rsidRPr="003E00A5" w:rsidRDefault="00D5103D" w:rsidP="00D5103D">
      <w:pPr>
        <w:pStyle w:val="Caption"/>
        <w:spacing w:before="0" w:after="0" w:line="480" w:lineRule="auto"/>
        <w:rPr>
          <w:lang w:val="en-GB"/>
        </w:rPr>
      </w:pPr>
      <w:r w:rsidRPr="00BA6406">
        <w:rPr>
          <w:b/>
          <w:bCs/>
          <w:lang w:val="en-GB"/>
        </w:rPr>
        <w:lastRenderedPageBreak/>
        <w:t>Fig</w:t>
      </w:r>
      <w:r w:rsidR="00C56546" w:rsidRPr="00BA6406">
        <w:rPr>
          <w:b/>
          <w:bCs/>
          <w:lang w:val="en-GB"/>
        </w:rPr>
        <w:t>.</w:t>
      </w:r>
      <w:r w:rsidRPr="00BA6406">
        <w:rPr>
          <w:b/>
          <w:bCs/>
          <w:lang w:val="en-GB"/>
        </w:rPr>
        <w:t xml:space="preserve"> </w:t>
      </w:r>
      <w:bookmarkStart w:id="372" w:name="BMfig_modelfig"/>
      <w:r w:rsidRPr="00BA6406">
        <w:rPr>
          <w:b/>
          <w:bCs/>
          <w:lang w:val="en-GB"/>
        </w:rPr>
        <w:t>5</w:t>
      </w:r>
      <w:bookmarkEnd w:id="372"/>
      <w:r w:rsidR="00C56546" w:rsidRPr="00BA6406">
        <w:rPr>
          <w:b/>
          <w:bCs/>
          <w:lang w:val="en-GB"/>
        </w:rPr>
        <w:t>.</w:t>
      </w:r>
      <w:r w:rsidRPr="003E00A5">
        <w:rPr>
          <w:lang w:val="en-GB"/>
        </w:rPr>
        <w:t xml:space="preserve"> Example of how non-stationarity can reshape communities in a simple coexistence model. We shifted the environment (</w:t>
      </w:r>
      <w:r w:rsidR="00C56546">
        <w:rPr>
          <w:lang w:val="en-GB"/>
        </w:rPr>
        <w:t>A, B</w:t>
      </w:r>
      <w:r w:rsidRPr="003E00A5">
        <w:rPr>
          <w:lang w:val="en-GB"/>
        </w:rPr>
        <w:t xml:space="preserve">) by changing the timing of the resource pulse </w:t>
      </w:r>
      <w:r w:rsidR="006C7D38">
        <w:rPr>
          <w:lang w:val="en-GB"/>
        </w:rPr>
        <w:t>(</w:t>
      </w:r>
      <w:r w:rsidR="006C7D38">
        <w:rPr>
          <w:rFonts w:ascii="Symbol" w:hAnsi="Symbol"/>
          <w:lang w:val="en-GB"/>
        </w:rPr>
        <w:t></w:t>
      </w:r>
      <w:r w:rsidR="006C7D38" w:rsidRPr="006C7D38">
        <w:rPr>
          <w:i/>
          <w:iCs/>
          <w:vertAlign w:val="subscript"/>
          <w:lang w:val="en-GB"/>
        </w:rPr>
        <w:t>p</w:t>
      </w:r>
      <w:r w:rsidR="006C7D38">
        <w:rPr>
          <w:lang w:val="en-GB"/>
        </w:rPr>
        <w:t xml:space="preserve">) </w:t>
      </w:r>
      <w:r w:rsidRPr="003E00A5">
        <w:rPr>
          <w:lang w:val="en-GB"/>
        </w:rPr>
        <w:t xml:space="preserve">from a stationary period </w:t>
      </w:r>
      <w:r w:rsidR="006C7D38">
        <w:rPr>
          <w:lang w:val="en-GB"/>
        </w:rPr>
        <w:t>[</w:t>
      </w:r>
      <w:r w:rsidR="006C7D38">
        <w:rPr>
          <w:rFonts w:ascii="Symbol" w:hAnsi="Symbol"/>
          <w:lang w:val="en-GB"/>
        </w:rPr>
        <w:t></w:t>
      </w:r>
      <w:r w:rsidR="006C7D38" w:rsidRPr="006C7D38">
        <w:rPr>
          <w:i/>
          <w:iCs/>
          <w:vertAlign w:val="subscript"/>
          <w:lang w:val="en-GB"/>
        </w:rPr>
        <w:t>p</w:t>
      </w:r>
      <w:r w:rsidR="006C7D38">
        <w:rPr>
          <w:lang w:val="en-GB"/>
        </w:rPr>
        <w:t>~</w:t>
      </w:r>
      <w:r w:rsidR="006C7D38">
        <w:rPr>
          <w:rFonts w:ascii="Symbol" w:hAnsi="Symbol"/>
          <w:lang w:val="en-GB"/>
        </w:rPr>
        <w:t></w:t>
      </w:r>
      <w:r w:rsidR="006C7D38">
        <w:rPr>
          <w:lang w:val="en-GB"/>
        </w:rPr>
        <w:t xml:space="preserve">(10,10) </w:t>
      </w:r>
      <w:r w:rsidRPr="003E00A5">
        <w:rPr>
          <w:lang w:val="en-GB"/>
        </w:rPr>
        <w:t>for the 500 years</w:t>
      </w:r>
      <w:r w:rsidR="006C7D38">
        <w:rPr>
          <w:lang w:val="en-GB"/>
        </w:rPr>
        <w:t>]</w:t>
      </w:r>
      <w:r w:rsidRPr="003E00A5">
        <w:rPr>
          <w:lang w:val="en-GB"/>
        </w:rPr>
        <w:t xml:space="preserve"> to a non</w:t>
      </w:r>
      <w:r w:rsidR="006C7D38">
        <w:rPr>
          <w:lang w:val="en-GB"/>
        </w:rPr>
        <w:t>-</w:t>
      </w:r>
      <w:r w:rsidRPr="003E00A5">
        <w:rPr>
          <w:lang w:val="en-GB"/>
        </w:rPr>
        <w:t xml:space="preserve">stationary period </w:t>
      </w:r>
      <w:r w:rsidR="006C7D38">
        <w:rPr>
          <w:lang w:val="en-GB"/>
        </w:rPr>
        <w:t>[</w:t>
      </w:r>
      <w:r w:rsidR="006C7D38">
        <w:rPr>
          <w:rFonts w:ascii="Symbol" w:hAnsi="Symbol"/>
          <w:lang w:val="en-GB"/>
        </w:rPr>
        <w:t></w:t>
      </w:r>
      <w:r w:rsidR="006C7D38" w:rsidRPr="006C7D38">
        <w:rPr>
          <w:i/>
          <w:iCs/>
          <w:vertAlign w:val="subscript"/>
          <w:lang w:val="en-GB"/>
        </w:rPr>
        <w:t>p</w:t>
      </w:r>
      <w:r w:rsidR="006C7D38">
        <w:rPr>
          <w:lang w:val="en-GB"/>
        </w:rPr>
        <w:t>~</w:t>
      </w:r>
      <w:r w:rsidR="006C7D38">
        <w:rPr>
          <w:rFonts w:ascii="Symbol" w:hAnsi="Symbol"/>
          <w:lang w:val="en-GB"/>
        </w:rPr>
        <w:t></w:t>
      </w:r>
      <w:r w:rsidR="006C7D38">
        <w:rPr>
          <w:lang w:val="en-GB"/>
        </w:rPr>
        <w:t>(5,15)</w:t>
      </w:r>
      <w:r w:rsidR="006C7D38" w:rsidRPr="003E00A5">
        <w:rPr>
          <w:lang w:val="en-GB"/>
        </w:rPr>
        <w:t xml:space="preserve"> </w:t>
      </w:r>
      <w:r w:rsidRPr="003E00A5">
        <w:rPr>
          <w:lang w:val="en-GB"/>
        </w:rPr>
        <w:t>over the 500 years</w:t>
      </w:r>
      <w:r w:rsidR="006C7D38">
        <w:rPr>
          <w:lang w:val="en-GB"/>
        </w:rPr>
        <w:t>]</w:t>
      </w:r>
      <w:r w:rsidRPr="003E00A5">
        <w:rPr>
          <w:lang w:val="en-GB"/>
        </w:rPr>
        <w:t>, then examined outcomes for two-species communities (</w:t>
      </w:r>
      <w:r w:rsidR="006C7D38">
        <w:rPr>
          <w:lang w:val="en-GB"/>
        </w:rPr>
        <w:t>C, D</w:t>
      </w:r>
      <w:r w:rsidRPr="003E00A5">
        <w:rPr>
          <w:lang w:val="en-GB"/>
        </w:rPr>
        <w:t>) where tracking (</w:t>
      </w:r>
      <w:r w:rsidR="006C7D38" w:rsidRPr="00BA6406">
        <w:rPr>
          <w:i/>
          <w:iCs/>
          <w:lang w:val="en-GB"/>
        </w:rPr>
        <w:t>x</w:t>
      </w:r>
      <w:r w:rsidRPr="003E00A5">
        <w:rPr>
          <w:lang w:val="en-GB"/>
        </w:rPr>
        <w:t xml:space="preserve"> axis: species 1/species 2) trades off with </w:t>
      </w:r>
      <w:commentRangeStart w:id="373"/>
      <w:commentRangeStart w:id="374"/>
      <w:r w:rsidR="006C7D38" w:rsidRPr="006C7D38">
        <w:rPr>
          <w:i/>
          <w:iCs/>
          <w:lang w:val="en-GB"/>
        </w:rPr>
        <w:t>R</w:t>
      </w:r>
      <w:r w:rsidR="006C7D38">
        <w:rPr>
          <w:lang w:val="en-GB"/>
        </w:rPr>
        <w:t>*</w:t>
      </w:r>
      <w:commentRangeEnd w:id="373"/>
      <w:r w:rsidR="006C7D38">
        <w:rPr>
          <w:rStyle w:val="CommentReference"/>
        </w:rPr>
        <w:commentReference w:id="373"/>
      </w:r>
      <w:r w:rsidRPr="003E00A5">
        <w:rPr>
          <w:lang w:val="en-GB"/>
        </w:rPr>
        <w:t xml:space="preserve"> </w:t>
      </w:r>
      <w:commentRangeEnd w:id="374"/>
      <w:r w:rsidR="001218C2">
        <w:rPr>
          <w:rStyle w:val="CommentReference"/>
        </w:rPr>
        <w:commentReference w:id="374"/>
      </w:r>
      <w:r w:rsidRPr="003E00A5">
        <w:rPr>
          <w:lang w:val="en-GB"/>
        </w:rPr>
        <w:t>(</w:t>
      </w:r>
      <w:r w:rsidR="006C7D38" w:rsidRPr="00BA6406">
        <w:rPr>
          <w:i/>
          <w:iCs/>
          <w:lang w:val="en-GB"/>
        </w:rPr>
        <w:t>y</w:t>
      </w:r>
      <w:r w:rsidRPr="003E00A5">
        <w:rPr>
          <w:lang w:val="en-GB"/>
        </w:rPr>
        <w:t xml:space="preserve"> axis: species 1/species 2): each point represents one two-species community colo</w:t>
      </w:r>
      <w:r w:rsidR="006C7D38">
        <w:rPr>
          <w:lang w:val="en-GB"/>
        </w:rPr>
        <w:t>u</w:t>
      </w:r>
      <w:r w:rsidRPr="003E00A5">
        <w:rPr>
          <w:lang w:val="en-GB"/>
        </w:rPr>
        <w:t>r-coded by whether both species persisted or one or more species was extirpated through 500 years of a stationary environment (</w:t>
      </w:r>
      <w:r w:rsidR="006C7D38">
        <w:rPr>
          <w:lang w:val="en-GB"/>
        </w:rPr>
        <w:t>C</w:t>
      </w:r>
      <w:r w:rsidRPr="003E00A5">
        <w:rPr>
          <w:lang w:val="en-GB"/>
        </w:rPr>
        <w:t>), followed by an additional 500 years of non-stationary environment</w:t>
      </w:r>
      <w:r w:rsidR="006C7D38">
        <w:rPr>
          <w:lang w:val="en-GB"/>
        </w:rPr>
        <w:t>s</w:t>
      </w:r>
      <w:r w:rsidRPr="003E00A5">
        <w:rPr>
          <w:lang w:val="en-GB"/>
        </w:rPr>
        <w:t xml:space="preserve"> (</w:t>
      </w:r>
      <w:r w:rsidR="006C7D38">
        <w:rPr>
          <w:lang w:val="en-GB"/>
        </w:rPr>
        <w:t>D</w:t>
      </w:r>
      <w:r w:rsidRPr="003E00A5">
        <w:rPr>
          <w:lang w:val="en-GB"/>
        </w:rPr>
        <w:t>, only two-species communities that persisted through the stationary period are shown</w:t>
      </w:r>
      <w:r w:rsidR="008B46EC">
        <w:rPr>
          <w:lang w:val="en-GB"/>
        </w:rPr>
        <w:t>, see Fig. S2 for a version showing when species 1 versus 2 persisted</w:t>
      </w:r>
      <w:r w:rsidRPr="003E00A5">
        <w:rPr>
          <w:lang w:val="en-GB"/>
        </w:rPr>
        <w:t>).</w:t>
      </w:r>
      <w:r w:rsidR="008B46EC">
        <w:rPr>
          <w:lang w:val="en-GB"/>
        </w:rPr>
        <w:t xml:space="preserve"> </w:t>
      </w:r>
      <w:r w:rsidRPr="003E00A5">
        <w:rPr>
          <w:lang w:val="en-GB"/>
        </w:rPr>
        <w:fldChar w:fldCharType="begin"/>
      </w:r>
      <w:r w:rsidRPr="003E00A5">
        <w:rPr>
          <w:lang w:val="en-GB"/>
        </w:rPr>
        <w:instrText>tc "5 Example of how non-stationarity can reshape communities in a simple coexistence model. We shifted the environment (top panels) by changing the timing of the resource pulse from a stationary period (</w:instrText>
      </w:r>
      <w:r w:rsidRPr="003E00A5">
        <w:rPr>
          <w:lang w:val="en-GB"/>
        </w:rPr>
        <w:fldChar w:fldCharType="begin"/>
      </w:r>
      <w:r w:rsidRPr="003E00A5">
        <w:rPr>
          <w:lang w:val="en-GB"/>
        </w:rPr>
        <w:instrText xml:space="preserve"> EQ τ\s\do5(</w:instrText>
      </w:r>
      <w:r w:rsidRPr="003E00A5">
        <w:rPr>
          <w:i/>
          <w:iCs/>
          <w:lang w:val="en-GB"/>
        </w:rPr>
        <w:instrText>p</w:instrText>
      </w:r>
      <w:r w:rsidRPr="003E00A5">
        <w:rPr>
          <w:lang w:val="en-GB"/>
        </w:rPr>
        <w:instrText>)</w:instrText>
      </w:r>
      <w:r w:rsidRPr="003E00A5">
        <w:rPr>
          <w:rFonts w:ascii="STIXGeneral" w:hAnsi="STIXGeneral" w:cs="STIXGeneral"/>
          <w:lang w:val="en-GB"/>
        </w:rPr>
        <w:instrText>∼</w:instrText>
      </w:r>
      <w:r w:rsidRPr="003E00A5">
        <w:rPr>
          <w:lang w:val="en-GB"/>
        </w:rPr>
        <w:instrText>β(10\,10)</w:instrText>
      </w:r>
      <w:r w:rsidRPr="003E00A5">
        <w:rPr>
          <w:lang w:val="en-GB"/>
        </w:rPr>
        <w:fldChar w:fldCharType="end"/>
      </w:r>
      <w:r w:rsidRPr="003E00A5">
        <w:rPr>
          <w:lang w:val="en-GB"/>
        </w:rPr>
        <w:instrText xml:space="preserve"> for the 500 years) to a nonstationary period (</w:instrText>
      </w:r>
      <w:r w:rsidRPr="003E00A5">
        <w:rPr>
          <w:lang w:val="en-GB"/>
        </w:rPr>
        <w:fldChar w:fldCharType="begin"/>
      </w:r>
      <w:r w:rsidRPr="003E00A5">
        <w:rPr>
          <w:lang w:val="en-GB"/>
        </w:rPr>
        <w:instrText xml:space="preserve"> EQ τ\s\do5(</w:instrText>
      </w:r>
      <w:r w:rsidRPr="003E00A5">
        <w:rPr>
          <w:i/>
          <w:iCs/>
          <w:lang w:val="en-GB"/>
        </w:rPr>
        <w:instrText>p</w:instrText>
      </w:r>
      <w:r w:rsidRPr="003E00A5">
        <w:rPr>
          <w:lang w:val="en-GB"/>
        </w:rPr>
        <w:instrText>)</w:instrText>
      </w:r>
      <w:r w:rsidRPr="003E00A5">
        <w:rPr>
          <w:rFonts w:ascii="STIXGeneral" w:hAnsi="STIXGeneral" w:cs="STIXGeneral"/>
          <w:lang w:val="en-GB"/>
        </w:rPr>
        <w:instrText>∼</w:instrText>
      </w:r>
      <w:r w:rsidRPr="003E00A5">
        <w:rPr>
          <w:lang w:val="en-GB"/>
        </w:rPr>
        <w:instrText>β(5\,15)</w:instrText>
      </w:r>
      <w:r w:rsidRPr="003E00A5">
        <w:rPr>
          <w:lang w:val="en-GB"/>
        </w:rPr>
        <w:fldChar w:fldCharType="end"/>
      </w:r>
      <w:r w:rsidRPr="003E00A5">
        <w:rPr>
          <w:lang w:val="en-GB"/>
        </w:rPr>
        <w:instrText xml:space="preserve"> over the 500 years), then examined outcomes for two-species communities (bottom panels) where tracking (X axis: species 1/species 2) trades off with </w:instrText>
      </w:r>
      <w:r w:rsidRPr="003E00A5">
        <w:rPr>
          <w:lang w:val="en-GB"/>
        </w:rPr>
        <w:fldChar w:fldCharType="begin"/>
      </w:r>
      <w:r w:rsidRPr="003E00A5">
        <w:rPr>
          <w:lang w:val="en-GB"/>
        </w:rPr>
        <w:instrText xml:space="preserve"> EQ </w:instrText>
      </w:r>
      <w:r w:rsidRPr="003E00A5">
        <w:rPr>
          <w:i/>
          <w:iCs/>
          <w:lang w:val="en-GB"/>
        </w:rPr>
        <w:instrText>R</w:instrText>
      </w:r>
      <w:r w:rsidRPr="003E00A5">
        <w:rPr>
          <w:lang w:val="en-GB"/>
        </w:rPr>
        <w:instrText>\s\up5(*)</w:instrText>
      </w:r>
      <w:r w:rsidRPr="003E00A5">
        <w:rPr>
          <w:lang w:val="en-GB"/>
        </w:rPr>
        <w:fldChar w:fldCharType="end"/>
      </w:r>
      <w:r w:rsidRPr="003E00A5">
        <w:rPr>
          <w:lang w:val="en-GB"/>
        </w:rPr>
        <w:instrText xml:space="preserve"> (Y axis: species 1/species 2): each point represents one two-species community color-coded by whether both species persisted or one or more species was extirpated through 500 years of a stationary environment (bottom-left), followed by an additional 500 years of non-stationary environment (bottom-right, only two-species communities that persisted through the stationary period are shown)." \f f</w:instrText>
      </w:r>
      <w:r w:rsidRPr="003E00A5">
        <w:rPr>
          <w:lang w:val="en-GB"/>
        </w:rPr>
        <w:fldChar w:fldCharType="end"/>
      </w:r>
    </w:p>
    <w:p w14:paraId="18B45EBB" w14:textId="77777777" w:rsidR="00D5103D" w:rsidRPr="003E00A5" w:rsidRDefault="00D5103D" w:rsidP="00D5103D">
      <w:pPr>
        <w:pStyle w:val="Figure"/>
        <w:spacing w:before="0" w:line="480" w:lineRule="auto"/>
        <w:jc w:val="left"/>
        <w:rPr>
          <w:sz w:val="24"/>
          <w:szCs w:val="24"/>
          <w:lang w:val="en-GB"/>
        </w:rPr>
      </w:pPr>
      <w:r w:rsidRPr="003E00A5">
        <w:rPr>
          <w:sz w:val="24"/>
          <w:szCs w:val="24"/>
          <w:lang w:val="en-GB"/>
        </w:rPr>
        <w:t xml:space="preserve"> </w:t>
      </w:r>
    </w:p>
    <w:p w14:paraId="6D2326DF" w14:textId="173AD8AD" w:rsidR="00D5103D" w:rsidRPr="003E00A5" w:rsidRDefault="00D5103D" w:rsidP="00654A99">
      <w:pPr>
        <w:pStyle w:val="Caption"/>
        <w:spacing w:before="0" w:after="0" w:line="480" w:lineRule="auto"/>
        <w:rPr>
          <w:lang w:val="en-GB"/>
        </w:rPr>
      </w:pPr>
      <w:r w:rsidRPr="004E5CC5">
        <w:rPr>
          <w:b/>
          <w:bCs/>
          <w:lang w:val="en-GB"/>
        </w:rPr>
        <w:t>Fig</w:t>
      </w:r>
      <w:r w:rsidR="00146F0C" w:rsidRPr="004E5CC5">
        <w:rPr>
          <w:b/>
          <w:bCs/>
          <w:lang w:val="en-GB"/>
        </w:rPr>
        <w:t>.</w:t>
      </w:r>
      <w:r w:rsidRPr="004E5CC5">
        <w:rPr>
          <w:b/>
          <w:bCs/>
          <w:lang w:val="en-GB"/>
        </w:rPr>
        <w:t xml:space="preserve"> </w:t>
      </w:r>
      <w:bookmarkStart w:id="375" w:name="BMfig_conceptmodels"/>
      <w:r w:rsidRPr="004E5CC5">
        <w:rPr>
          <w:b/>
          <w:bCs/>
          <w:lang w:val="en-GB"/>
        </w:rPr>
        <w:t>6</w:t>
      </w:r>
      <w:bookmarkEnd w:id="375"/>
      <w:r w:rsidR="00146F0C" w:rsidRPr="004E5CC5">
        <w:rPr>
          <w:b/>
          <w:bCs/>
          <w:lang w:val="en-GB"/>
        </w:rPr>
        <w:t>.</w:t>
      </w:r>
      <w:r w:rsidRPr="004E5CC5">
        <w:rPr>
          <w:b/>
          <w:bCs/>
          <w:lang w:val="en-GB"/>
        </w:rPr>
        <w:t xml:space="preserve"> </w:t>
      </w:r>
      <w:r w:rsidRPr="003E00A5">
        <w:rPr>
          <w:lang w:val="en-GB"/>
        </w:rPr>
        <w:t>Tracking can be conceptualized as changes in priority effects or changes in storage effects. In a priority effect model (A</w:t>
      </w:r>
      <w:r w:rsidR="00CA0020">
        <w:rPr>
          <w:lang w:val="en-GB"/>
        </w:rPr>
        <w:t xml:space="preserve">, </w:t>
      </w:r>
      <w:r w:rsidRPr="003E00A5">
        <w:rPr>
          <w:lang w:val="en-GB"/>
        </w:rPr>
        <w:t>B), the coexistence mechanism is a within-year trade</w:t>
      </w:r>
      <w:r w:rsidR="00CA0020">
        <w:rPr>
          <w:lang w:val="en-GB"/>
        </w:rPr>
        <w:t>-</w:t>
      </w:r>
      <w:r w:rsidRPr="003E00A5">
        <w:rPr>
          <w:lang w:val="en-GB"/>
        </w:rPr>
        <w:t>off between an early-germinating species that pre-empts resources (sp</w:t>
      </w:r>
      <w:r w:rsidR="00CA0020">
        <w:rPr>
          <w:lang w:val="en-GB"/>
        </w:rPr>
        <w:t>.</w:t>
      </w:r>
      <w:r w:rsidRPr="003E00A5">
        <w:rPr>
          <w:lang w:val="en-GB"/>
        </w:rPr>
        <w:t xml:space="preserve"> 1) and late-germinating species that is a superior resource competitor (sp</w:t>
      </w:r>
      <w:r w:rsidR="00CA0020">
        <w:rPr>
          <w:lang w:val="en-GB"/>
        </w:rPr>
        <w:t>.</w:t>
      </w:r>
      <w:r w:rsidRPr="003E00A5">
        <w:rPr>
          <w:lang w:val="en-GB"/>
        </w:rPr>
        <w:t xml:space="preserve"> 2) (A, green arrow indicates the start of </w:t>
      </w:r>
      <w:r w:rsidR="00CA0020">
        <w:rPr>
          <w:lang w:val="en-GB"/>
        </w:rPr>
        <w:t xml:space="preserve">the </w:t>
      </w:r>
      <w:r w:rsidRPr="003E00A5">
        <w:rPr>
          <w:lang w:val="en-GB"/>
        </w:rPr>
        <w:t>season); no between-year variation is required to maintain coexistence. In a storage effect model (C</w:t>
      </w:r>
      <w:r w:rsidR="00CA0020">
        <w:rPr>
          <w:lang w:val="en-GB"/>
        </w:rPr>
        <w:t xml:space="preserve">, </w:t>
      </w:r>
      <w:r w:rsidRPr="003E00A5">
        <w:rPr>
          <w:lang w:val="en-GB"/>
        </w:rPr>
        <w:t xml:space="preserve">D), variation in the timing of the start of </w:t>
      </w:r>
      <w:r w:rsidR="00CA0020">
        <w:rPr>
          <w:lang w:val="en-GB"/>
        </w:rPr>
        <w:t xml:space="preserve">the </w:t>
      </w:r>
      <w:r w:rsidRPr="003E00A5">
        <w:rPr>
          <w:lang w:val="en-GB"/>
        </w:rPr>
        <w:t>season (indicated by the distribution in green, top of C) results results in differential species</w:t>
      </w:r>
      <w:r w:rsidR="00CA0020">
        <w:rPr>
          <w:lang w:val="en-GB"/>
        </w:rPr>
        <w:t xml:space="preserve"> </w:t>
      </w:r>
      <w:r w:rsidRPr="003E00A5">
        <w:rPr>
          <w:lang w:val="en-GB"/>
        </w:rPr>
        <w:t>response</w:t>
      </w:r>
      <w:r w:rsidR="00BA6406">
        <w:rPr>
          <w:lang w:val="en-GB"/>
        </w:rPr>
        <w:t>s</w:t>
      </w:r>
      <w:r w:rsidRPr="003E00A5">
        <w:rPr>
          <w:lang w:val="en-GB"/>
        </w:rPr>
        <w:t xml:space="preserve"> to the environment (illustrated by species-specific germination curves, bottom of C); this interannual variation in species</w:t>
      </w:r>
      <w:r w:rsidR="00CA0020">
        <w:rPr>
          <w:lang w:val="en-GB"/>
        </w:rPr>
        <w:t xml:space="preserve"> </w:t>
      </w:r>
      <w:r w:rsidRPr="003E00A5">
        <w:rPr>
          <w:lang w:val="en-GB"/>
        </w:rPr>
        <w:t>response</w:t>
      </w:r>
      <w:r w:rsidR="000F46C0">
        <w:rPr>
          <w:lang w:val="en-GB"/>
        </w:rPr>
        <w:t>s</w:t>
      </w:r>
      <w:r w:rsidRPr="003E00A5">
        <w:rPr>
          <w:lang w:val="en-GB"/>
        </w:rPr>
        <w:t xml:space="preserve"> to the environment (D)</w:t>
      </w:r>
      <w:r w:rsidR="00CA0020">
        <w:rPr>
          <w:lang w:val="en-GB"/>
        </w:rPr>
        <w:t xml:space="preserve">, </w:t>
      </w:r>
      <w:r w:rsidRPr="003E00A5">
        <w:rPr>
          <w:lang w:val="en-GB"/>
        </w:rPr>
        <w:t>along with a seedbank or other interannual storage mechanism</w:t>
      </w:r>
      <w:r w:rsidR="00CA0020">
        <w:rPr>
          <w:lang w:val="en-GB"/>
        </w:rPr>
        <w:t xml:space="preserve">, </w:t>
      </w:r>
      <w:r w:rsidRPr="003E00A5">
        <w:rPr>
          <w:lang w:val="en-GB"/>
        </w:rPr>
        <w:t>can maintain coexistence through reduced interspecific competition.</w:t>
      </w:r>
      <w:r w:rsidRPr="003E00A5">
        <w:rPr>
          <w:lang w:val="en-GB"/>
        </w:rPr>
        <w:fldChar w:fldCharType="begin"/>
      </w:r>
      <w:r w:rsidRPr="003E00A5">
        <w:rPr>
          <w:lang w:val="en-GB"/>
        </w:rPr>
        <w:instrText>tc "6 Tracking can be conceptualized as changes in priority effects or changes in storage effects. In a priority effect model (A-B), the coexistence mechanism is a within-year tradeoff between, an early-germinating species that pre-empts resources (sp 1) and late-germinating species that is a superior resource competitor (sp 2) (A, where green arrow indicates the start of season); no between-year variation is required to maintain coexistence. In a storage effect model (C-D), variation in the timing of the start of season (indicated by the distribution in green, top of C) results results in differential species-response to the environment (illustrated by species-specific germination curves, bottom of C); this interannual variation in species-response to the environment (D)—along with a seedbank or other interannual storage mechanism—can maintain coexistence through reduced interspecific competition." \f f</w:instrText>
      </w:r>
      <w:r w:rsidRPr="003E00A5">
        <w:rPr>
          <w:lang w:val="en-GB"/>
        </w:rPr>
        <w:fldChar w:fldCharType="end"/>
      </w:r>
    </w:p>
    <w:sectPr w:rsidR="00D5103D" w:rsidRPr="003E00A5" w:rsidSect="006C1569">
      <w:footerReference w:type="default" r:id="rId9"/>
      <w:pgSz w:w="11900" w:h="16820"/>
      <w:pgMar w:top="1445" w:right="1806" w:bottom="1445" w:left="1445"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lison Cooper" w:date="2021-06-17T15:46:00Z" w:initials="AJC">
    <w:p w14:paraId="7383E9F3" w14:textId="4ACF6812" w:rsidR="00B61915" w:rsidRDefault="00B61915" w:rsidP="003E00A5">
      <w:pPr>
        <w:pStyle w:val="CommentText"/>
      </w:pPr>
      <w:r>
        <w:rPr>
          <w:rStyle w:val="CommentReference"/>
        </w:rPr>
        <w:annotationRef/>
      </w:r>
      <w:r>
        <w:t>I have edited your manuscript using the Track Changes option in Word. The edited version is available for you to download from your ‘My Manuscripts’ section of ScholarOne by clicking on the document name (Wolkovich_edited.docx; SupportingInformation_edited.pdf; Fig_3_edited.pdf) in the File Upload submission step (Submission step 3). You can then simply go through the changes using the Accept/Reject option in Track Changes to accept or amend my alterations. This avoids the need for you to re-enter all of these changes before uploading the final corrected version to ScholarOne.</w:t>
      </w:r>
    </w:p>
    <w:p w14:paraId="0A9FB23A" w14:textId="26B30571" w:rsidR="00B61915" w:rsidRDefault="00B61915" w:rsidP="003E00A5">
      <w:pPr>
        <w:pStyle w:val="CommentText"/>
      </w:pPr>
      <w:r>
        <w:t>Alison Cooper</w:t>
      </w:r>
    </w:p>
  </w:comment>
  <w:comment w:id="2" w:author="Alison Cooper" w:date="2021-06-17T15:55:00Z" w:initials="AJC">
    <w:p w14:paraId="712D8CAB" w14:textId="71B33696" w:rsidR="00B61915" w:rsidRDefault="00B61915">
      <w:pPr>
        <w:pStyle w:val="CommentText"/>
      </w:pPr>
      <w:r>
        <w:rPr>
          <w:rStyle w:val="CommentReference"/>
        </w:rPr>
        <w:annotationRef/>
      </w:r>
      <w:r>
        <w:t>Please give first name in full.</w:t>
      </w:r>
    </w:p>
  </w:comment>
  <w:comment w:id="1" w:author="Elizabeth Wolkovich" w:date="2021-06-24T13:55:00Z" w:initials="EW">
    <w:p w14:paraId="770391A9" w14:textId="1C8E7E21" w:rsidR="00B61915" w:rsidRDefault="00B61915">
      <w:pPr>
        <w:pStyle w:val="CommentText"/>
      </w:pPr>
      <w:r>
        <w:rPr>
          <w:rStyle w:val="CommentReference"/>
        </w:rPr>
        <w:annotationRef/>
      </w:r>
      <w:r>
        <w:t>I am not comfortable using my full first name as I think it encourages discrimination; this alternative format has been accepted by all journals I have published in previously. Thanks.</w:t>
      </w:r>
    </w:p>
  </w:comment>
  <w:comment w:id="16" w:author="Elizabeth Wolkovich" w:date="2021-07-02T12:02:00Z" w:initials="EW">
    <w:p w14:paraId="10AEF37F" w14:textId="05E00D62" w:rsidR="00B61915" w:rsidRDefault="00B61915">
      <w:pPr>
        <w:pStyle w:val="CommentText"/>
      </w:pPr>
      <w:r>
        <w:rPr>
          <w:rStyle w:val="CommentReference"/>
        </w:rPr>
        <w:annotationRef/>
      </w:r>
      <w:r>
        <w:t>I actually did mean to use em dashes throughout. Is it house style that the em dash simply does not exist? If so, I am fine with the change to en dashes</w:t>
      </w:r>
      <w:r w:rsidR="00AB251D">
        <w:t xml:space="preserve"> throughout</w:t>
      </w:r>
      <w:r>
        <w:t xml:space="preserve">. </w:t>
      </w:r>
    </w:p>
  </w:comment>
  <w:comment w:id="21" w:author="Alison Cooper" w:date="2021-06-17T16:12:00Z" w:initials="AJC">
    <w:p w14:paraId="43477E95" w14:textId="6C5E1DE8" w:rsidR="00B61915" w:rsidRDefault="00B61915">
      <w:pPr>
        <w:pStyle w:val="CommentText"/>
      </w:pPr>
      <w:r>
        <w:rPr>
          <w:rStyle w:val="CommentReference"/>
        </w:rPr>
        <w:annotationRef/>
      </w:r>
      <w:r>
        <w:t>To trade off (i.e. when used as a verb) is two words. The noun (a trade-off) is hyphenated.</w:t>
      </w:r>
    </w:p>
  </w:comment>
  <w:comment w:id="22" w:author="Elizabeth Wolkovich" w:date="2021-06-24T13:58:00Z" w:initials="EW">
    <w:p w14:paraId="24DEB2CA" w14:textId="555C75A2" w:rsidR="00B61915" w:rsidRDefault="00B61915">
      <w:pPr>
        <w:pStyle w:val="CommentText"/>
      </w:pPr>
      <w:r>
        <w:rPr>
          <w:rStyle w:val="CommentReference"/>
        </w:rPr>
        <w:annotationRef/>
      </w:r>
      <w:r>
        <w:t>I never knew – thank you!</w:t>
      </w:r>
    </w:p>
  </w:comment>
  <w:comment w:id="23" w:author="Alison Cooper" w:date="2021-06-17T16:13:00Z" w:initials="AJC">
    <w:p w14:paraId="3B9E5C0E" w14:textId="0EAB3096" w:rsidR="00B61915" w:rsidRDefault="00B61915">
      <w:pPr>
        <w:pStyle w:val="CommentText"/>
      </w:pPr>
      <w:r>
        <w:rPr>
          <w:rStyle w:val="CommentReference"/>
        </w:rPr>
        <w:annotationRef/>
      </w:r>
      <w:r>
        <w:t xml:space="preserve">There is a recent article in </w:t>
      </w:r>
      <w:r w:rsidRPr="001C5E30">
        <w:rPr>
          <w:i/>
          <w:iCs/>
        </w:rPr>
        <w:t>Biological Reviews</w:t>
      </w:r>
      <w:r>
        <w:t xml:space="preserve"> that is of direct relevance here: Vitasse </w:t>
      </w:r>
      <w:r w:rsidRPr="001C5E30">
        <w:rPr>
          <w:i/>
          <w:iCs/>
        </w:rPr>
        <w:t>et al</w:t>
      </w:r>
      <w:r>
        <w:t>. (2021) Phenological and elevational shifts of plants, animals and fungi under climate change in the European Alps. Available early online: doi.org/10.1111/brv.12727</w:t>
      </w:r>
    </w:p>
  </w:comment>
  <w:comment w:id="24" w:author="Elizabeth Wolkovich" w:date="2021-06-24T13:59:00Z" w:initials="EW">
    <w:p w14:paraId="11C5E7A7" w14:textId="62897CDF" w:rsidR="00B61915" w:rsidRDefault="00B61915">
      <w:pPr>
        <w:pStyle w:val="CommentText"/>
      </w:pPr>
      <w:r>
        <w:rPr>
          <w:rStyle w:val="CommentReference"/>
        </w:rPr>
        <w:annotationRef/>
      </w:r>
      <w:r>
        <w:t xml:space="preserve">Thank you. I  have reviewed the article and do not believe it fits in this manuscript as a citation. </w:t>
      </w:r>
    </w:p>
  </w:comment>
  <w:comment w:id="26" w:author="Elizabeth Wolkovich" w:date="2021-07-02T12:04:00Z" w:initials="EW">
    <w:p w14:paraId="23EBF574" w14:textId="388F6D47" w:rsidR="006F1DF0" w:rsidRDefault="006F1DF0">
      <w:pPr>
        <w:pStyle w:val="CommentText"/>
      </w:pPr>
      <w:r>
        <w:rPr>
          <w:rStyle w:val="CommentReference"/>
        </w:rPr>
        <w:annotationRef/>
      </w:r>
      <w:r>
        <w:t>I lot of paragraph returns were lost; I have tried to add them back in.</w:t>
      </w:r>
    </w:p>
  </w:comment>
  <w:comment w:id="36" w:author="Alison Cooper" w:date="2021-06-17T16:31:00Z" w:initials="AJC">
    <w:p w14:paraId="174F785F" w14:textId="79CD0310" w:rsidR="00B61915" w:rsidRDefault="00B61915">
      <w:pPr>
        <w:pStyle w:val="CommentText"/>
      </w:pPr>
      <w:r>
        <w:rPr>
          <w:rStyle w:val="CommentReference"/>
        </w:rPr>
        <w:annotationRef/>
      </w:r>
      <w:r>
        <w:t>OK? Or did you mean that they are not possible, but are optimal?</w:t>
      </w:r>
    </w:p>
  </w:comment>
  <w:comment w:id="37" w:author="Elizabeth Wolkovich" w:date="2021-07-02T11:35:00Z" w:initials="EW">
    <w:p w14:paraId="4128E7ED" w14:textId="214593FC" w:rsidR="00B61915" w:rsidRDefault="00B61915">
      <w:pPr>
        <w:pStyle w:val="CommentText"/>
      </w:pPr>
      <w:r>
        <w:rPr>
          <w:rStyle w:val="CommentReference"/>
        </w:rPr>
        <w:annotationRef/>
      </w:r>
      <w:r>
        <w:t>Yes, correct as changed, thanks!</w:t>
      </w:r>
    </w:p>
  </w:comment>
  <w:comment w:id="38" w:author="Elizabeth Wolkovich" w:date="2021-07-02T12:06:00Z" w:initials="EW">
    <w:p w14:paraId="05AAAF4A" w14:textId="017009EB" w:rsidR="00891F28" w:rsidRDefault="00891F28">
      <w:pPr>
        <w:pStyle w:val="CommentText"/>
      </w:pPr>
      <w:r>
        <w:rPr>
          <w:rStyle w:val="CommentReference"/>
        </w:rPr>
        <w:annotationRef/>
      </w:r>
      <w:r>
        <w:t>New paragraph.</w:t>
      </w:r>
    </w:p>
  </w:comment>
  <w:comment w:id="40" w:author="Alison Cooper" w:date="2021-06-17T16:53:00Z" w:initials="AJC">
    <w:p w14:paraId="7CFC613C" w14:textId="56EF1573" w:rsidR="00B61915" w:rsidRDefault="00B61915">
      <w:pPr>
        <w:pStyle w:val="CommentText"/>
      </w:pPr>
      <w:r>
        <w:rPr>
          <w:rStyle w:val="CommentReference"/>
        </w:rPr>
        <w:annotationRef/>
      </w:r>
      <w:r>
        <w:t>Lower case p used for consistency with Appendix S1.</w:t>
      </w:r>
    </w:p>
  </w:comment>
  <w:comment w:id="42" w:author="Elizabeth Wolkovich" w:date="2021-07-02T12:06:00Z" w:initials="EW">
    <w:p w14:paraId="34A9EAC8" w14:textId="368ED79A" w:rsidR="00F83E4F" w:rsidRDefault="00F83E4F">
      <w:pPr>
        <w:pStyle w:val="CommentText"/>
      </w:pPr>
      <w:r>
        <w:rPr>
          <w:rStyle w:val="CommentReference"/>
        </w:rPr>
        <w:annotationRef/>
      </w:r>
      <w:r>
        <w:t>New paragraph.</w:t>
      </w:r>
    </w:p>
  </w:comment>
  <w:comment w:id="45" w:author="Alison Cooper" w:date="2021-06-17T16:55:00Z" w:initials="AJC">
    <w:p w14:paraId="38A28BFE" w14:textId="4F964A73" w:rsidR="00B61915" w:rsidRDefault="00B61915">
      <w:pPr>
        <w:pStyle w:val="CommentText"/>
      </w:pPr>
      <w:r>
        <w:rPr>
          <w:rStyle w:val="CommentReference"/>
        </w:rPr>
        <w:annotationRef/>
      </w:r>
      <w:r>
        <w:t>Define on first use: is this resource use?</w:t>
      </w:r>
    </w:p>
  </w:comment>
  <w:comment w:id="46" w:author="Elizabeth Wolkovich" w:date="2021-07-02T11:37:00Z" w:initials="EW">
    <w:p w14:paraId="66994D68" w14:textId="4521B2D9" w:rsidR="00B61915" w:rsidRDefault="00B61915">
      <w:pPr>
        <w:pStyle w:val="CommentText"/>
      </w:pPr>
      <w:ins w:id="48" w:author="Elizabeth Wolkovich" w:date="2021-07-02T11:36:00Z">
        <w:r>
          <w:rPr>
            <w:rStyle w:val="CommentReference"/>
          </w:rPr>
          <w:annotationRef/>
        </w:r>
      </w:ins>
      <w:r>
        <w:t>It’s a metric of resource competion between species – effectively how low each species can draw a resource down to given a set of conditions.</w:t>
      </w:r>
    </w:p>
  </w:comment>
  <w:comment w:id="49" w:author="Elizabeth Wolkovich" w:date="2021-07-02T12:07:00Z" w:initials="EW">
    <w:p w14:paraId="6783771A" w14:textId="0C77BEBA" w:rsidR="00352664" w:rsidRDefault="00352664">
      <w:pPr>
        <w:pStyle w:val="CommentText"/>
      </w:pPr>
      <w:r>
        <w:rPr>
          <w:rStyle w:val="CommentReference"/>
        </w:rPr>
        <w:annotationRef/>
      </w:r>
      <w:r>
        <w:t>New paragraph.</w:t>
      </w:r>
    </w:p>
  </w:comment>
  <w:comment w:id="70" w:author="Elizabeth Wolkovich" w:date="2021-07-02T12:07:00Z" w:initials="EW">
    <w:p w14:paraId="57C742E2" w14:textId="32BC16FA" w:rsidR="00FA76C9" w:rsidRDefault="00FA76C9">
      <w:pPr>
        <w:pStyle w:val="CommentText"/>
      </w:pPr>
      <w:r>
        <w:rPr>
          <w:rStyle w:val="CommentReference"/>
        </w:rPr>
        <w:annotationRef/>
      </w:r>
      <w:r>
        <w:t>New paragraph.</w:t>
      </w:r>
    </w:p>
  </w:comment>
  <w:comment w:id="78" w:author="Elizabeth Wolkovich" w:date="2021-07-02T12:07:00Z" w:initials="EW">
    <w:p w14:paraId="7D668AC3" w14:textId="5CD52B9A" w:rsidR="00FC429F" w:rsidRDefault="00FC429F">
      <w:pPr>
        <w:pStyle w:val="CommentText"/>
      </w:pPr>
      <w:r>
        <w:rPr>
          <w:rStyle w:val="CommentReference"/>
        </w:rPr>
        <w:annotationRef/>
      </w:r>
      <w:r>
        <w:t>New paragraph.</w:t>
      </w:r>
    </w:p>
  </w:comment>
  <w:comment w:id="84" w:author="Elizabeth Wolkovich" w:date="2021-07-02T12:08:00Z" w:initials="EW">
    <w:p w14:paraId="2B15064F" w14:textId="6FE428E8" w:rsidR="003F6D70" w:rsidRDefault="003F6D70">
      <w:pPr>
        <w:pStyle w:val="CommentText"/>
      </w:pPr>
      <w:r>
        <w:rPr>
          <w:rStyle w:val="CommentReference"/>
        </w:rPr>
        <w:annotationRef/>
      </w:r>
      <w:r>
        <w:t>New paragraph.</w:t>
      </w:r>
    </w:p>
  </w:comment>
  <w:comment w:id="93" w:author="Elizabeth Wolkovich" w:date="2021-07-02T12:08:00Z" w:initials="EW">
    <w:p w14:paraId="0F4C3039" w14:textId="2A04E0F9" w:rsidR="00902946" w:rsidRDefault="00902946">
      <w:pPr>
        <w:pStyle w:val="CommentText"/>
      </w:pPr>
      <w:r>
        <w:rPr>
          <w:rStyle w:val="CommentReference"/>
        </w:rPr>
        <w:annotationRef/>
      </w:r>
      <w:r>
        <w:t>New paragraph.</w:t>
      </w:r>
    </w:p>
  </w:comment>
  <w:comment w:id="107" w:author="Alison Cooper" w:date="2021-06-17T17:17:00Z" w:initials="AJC">
    <w:p w14:paraId="5B51A1CD" w14:textId="0DE7C3C1" w:rsidR="00B61915" w:rsidRDefault="00B61915">
      <w:pPr>
        <w:pStyle w:val="CommentText"/>
      </w:pPr>
      <w:r>
        <w:rPr>
          <w:rStyle w:val="CommentReference"/>
        </w:rPr>
        <w:annotationRef/>
      </w:r>
      <w:r>
        <w:t>Note that our style for the reference list is to have author names in small caps, and a full stop after the year. I have corrected these throughout without mark-up.</w:t>
      </w:r>
    </w:p>
  </w:comment>
  <w:comment w:id="108" w:author="Alison Cooper" w:date="2021-06-17T17:18:00Z" w:initials="AJC">
    <w:p w14:paraId="0F4D8CFF" w14:textId="5A1531CA" w:rsidR="00B61915" w:rsidRDefault="00B61915">
      <w:pPr>
        <w:pStyle w:val="CommentText"/>
      </w:pPr>
      <w:r>
        <w:rPr>
          <w:rStyle w:val="CommentReference"/>
        </w:rPr>
        <w:annotationRef/>
      </w:r>
      <w:r>
        <w:t xml:space="preserve">Several of the references are missing essential information, usually volume number and page range/article number. I have highlighted these </w:t>
      </w:r>
      <w:r w:rsidRPr="002D570D">
        <w:rPr>
          <w:highlight w:val="yellow"/>
        </w:rPr>
        <w:t>in yellow</w:t>
      </w:r>
      <w:r>
        <w:t>. Please add the missing information.</w:t>
      </w:r>
    </w:p>
  </w:comment>
  <w:comment w:id="106" w:author="Elizabeth Wolkovich" w:date="2021-07-02T11:38:00Z" w:initials="EW">
    <w:p w14:paraId="4F2A603D" w14:textId="45372AF1" w:rsidR="00B61915" w:rsidRDefault="00B61915">
      <w:pPr>
        <w:pStyle w:val="CommentText"/>
      </w:pPr>
      <w:r>
        <w:rPr>
          <w:rStyle w:val="CommentReference"/>
        </w:rPr>
        <w:annotationRef/>
      </w:r>
      <w:r>
        <w:t>My apologies, I have tried to fix references throughout.</w:t>
      </w:r>
    </w:p>
  </w:comment>
  <w:comment w:id="110" w:author="Alison Cooper" w:date="2021-06-17T17:31:00Z" w:initials="AJC">
    <w:p w14:paraId="1DC6EB7C" w14:textId="1CD2BD90" w:rsidR="00B61915" w:rsidRDefault="00B61915">
      <w:pPr>
        <w:pStyle w:val="CommentText"/>
      </w:pPr>
      <w:r>
        <w:rPr>
          <w:rStyle w:val="CommentReference"/>
        </w:rPr>
        <w:annotationRef/>
      </w:r>
      <w:r>
        <w:t>Missing article number.</w:t>
      </w:r>
    </w:p>
  </w:comment>
  <w:comment w:id="109" w:author="Elizabeth Wolkovich" w:date="2021-07-02T11:40:00Z" w:initials="EW">
    <w:p w14:paraId="238F167D" w14:textId="50D3BD2C" w:rsidR="00B61915" w:rsidRPr="006C298A" w:rsidRDefault="00B61915" w:rsidP="006C298A">
      <w:pPr>
        <w:rPr>
          <w:noProof w:val="0"/>
          <w:sz w:val="20"/>
          <w:szCs w:val="20"/>
        </w:rPr>
      </w:pPr>
      <w:r>
        <w:rPr>
          <w:rStyle w:val="CommentReference"/>
        </w:rPr>
        <w:annotationRef/>
      </w:r>
      <w:r>
        <w:t xml:space="preserve">Article number is </w:t>
      </w:r>
      <w:r w:rsidRPr="006C298A">
        <w:rPr>
          <w:noProof w:val="0"/>
          <w:sz w:val="20"/>
          <w:szCs w:val="20"/>
        </w:rPr>
        <w:t>20133017</w:t>
      </w:r>
      <w:r>
        <w:rPr>
          <w:noProof w:val="0"/>
          <w:sz w:val="20"/>
          <w:szCs w:val="20"/>
        </w:rPr>
        <w:t xml:space="preserve"> … adding it seems to mess up the formatting so just including it here in the comments.</w:t>
      </w:r>
    </w:p>
  </w:comment>
  <w:comment w:id="182" w:author="Alison Cooper" w:date="2021-06-17T17:37:00Z" w:initials="AJC">
    <w:p w14:paraId="55E15C29" w14:textId="3B71E0AB" w:rsidR="00B61915" w:rsidRDefault="00B61915">
      <w:pPr>
        <w:pStyle w:val="CommentText"/>
      </w:pPr>
      <w:r>
        <w:rPr>
          <w:rStyle w:val="CommentReference"/>
        </w:rPr>
        <w:annotationRef/>
      </w:r>
      <w:r>
        <w:t>I have checked this author list, and oddly the same surname appears as first and second authors. Note that for very extensive author lists we abbreviate to the first 15 names et al.</w:t>
      </w:r>
    </w:p>
  </w:comment>
  <w:comment w:id="188" w:author="Elizabeth Wolkovich" w:date="2021-07-02T11:47:00Z" w:initials="EW">
    <w:p w14:paraId="2382763E" w14:textId="6A7CD389" w:rsidR="00B61915" w:rsidRDefault="00B61915">
      <w:pPr>
        <w:pStyle w:val="CommentText"/>
      </w:pPr>
      <w:r>
        <w:rPr>
          <w:rStyle w:val="CommentReference"/>
        </w:rPr>
        <w:annotationRef/>
      </w:r>
      <w:r>
        <w:t xml:space="preserve">I am noty sure, here’s the PDF: </w:t>
      </w:r>
      <w:r w:rsidRPr="006D556A">
        <w:t>https://www.ipcc.ch/site/assets/uploads/sites/2/2019/02/SR15_Chapter3_Low_Res.pdf</w:t>
      </w:r>
    </w:p>
  </w:comment>
  <w:comment w:id="189" w:author="Alison Cooper" w:date="2021-06-17T17:41:00Z" w:initials="AJC">
    <w:p w14:paraId="1D84397B" w14:textId="0BBE3BFE" w:rsidR="00B61915" w:rsidRDefault="00B61915">
      <w:pPr>
        <w:pStyle w:val="CommentText"/>
      </w:pPr>
      <w:r>
        <w:rPr>
          <w:rStyle w:val="CommentReference"/>
        </w:rPr>
        <w:annotationRef/>
      </w:r>
      <w:r>
        <w:t>Publisher?</w:t>
      </w:r>
    </w:p>
  </w:comment>
  <w:comment w:id="229" w:author="Elizabeth Wolkovich" w:date="2021-07-02T11:52:00Z" w:initials="EW">
    <w:p w14:paraId="32E7F4EF" w14:textId="634B547B" w:rsidR="007050CB" w:rsidRPr="007050CB" w:rsidRDefault="007050CB" w:rsidP="007050CB">
      <w:pPr>
        <w:rPr>
          <w:noProof w:val="0"/>
          <w:sz w:val="20"/>
          <w:szCs w:val="20"/>
        </w:rPr>
      </w:pPr>
      <w:r>
        <w:rPr>
          <w:rStyle w:val="CommentReference"/>
        </w:rPr>
        <w:annotationRef/>
      </w:r>
      <w:r>
        <w:t xml:space="preserve">Not sure what to use: </w:t>
      </w:r>
      <w:r w:rsidRPr="007050CB">
        <w:rPr>
          <w:noProof w:val="0"/>
          <w:sz w:val="20"/>
          <w:szCs w:val="20"/>
        </w:rPr>
        <w:t>DOI: 10.1038/ncomms3303</w:t>
      </w:r>
    </w:p>
  </w:comment>
  <w:comment w:id="283" w:author="Alison Cooper" w:date="2021-06-17T17:51:00Z" w:initials="AJC">
    <w:p w14:paraId="4B539943" w14:textId="72702773" w:rsidR="00B61915" w:rsidRDefault="00B61915">
      <w:pPr>
        <w:pStyle w:val="CommentText"/>
      </w:pPr>
      <w:r>
        <w:rPr>
          <w:rStyle w:val="CommentReference"/>
        </w:rPr>
        <w:annotationRef/>
      </w:r>
      <w:r>
        <w:t>Please provide a single sentence heading for this supporting information document, which should also be added to p.1 of the supporting information.</w:t>
      </w:r>
    </w:p>
  </w:comment>
  <w:comment w:id="300" w:author="Alison Cooper" w:date="2021-06-17T17:56:00Z" w:initials="AJC">
    <w:p w14:paraId="5EA74B88" w14:textId="0347AA16" w:rsidR="00B61915" w:rsidRDefault="00B61915">
      <w:pPr>
        <w:pStyle w:val="CommentText"/>
      </w:pPr>
      <w:r>
        <w:rPr>
          <w:rStyle w:val="CommentReference"/>
        </w:rPr>
        <w:annotationRef/>
      </w:r>
      <w:r>
        <w:t>It would perhaps be better to have the table as two columns, with the term in the left-hand column and the definition on the right?</w:t>
      </w:r>
    </w:p>
  </w:comment>
  <w:comment w:id="367" w:author="Elizabeth Wolkovich" w:date="2021-06-25T09:59:00Z" w:initials="EW">
    <w:p w14:paraId="1210F198" w14:textId="3B5B4998" w:rsidR="00B61915" w:rsidRDefault="00B61915">
      <w:pPr>
        <w:pStyle w:val="CommentText"/>
      </w:pPr>
      <w:r>
        <w:rPr>
          <w:rStyle w:val="CommentReference"/>
        </w:rPr>
        <w:annotationRef/>
      </w:r>
      <w:r>
        <w:t>We spelled out PAR in the figure.</w:t>
      </w:r>
    </w:p>
  </w:comment>
  <w:comment w:id="369" w:author="Alison Cooper" w:date="2021-06-17T18:26:00Z" w:initials="AJC">
    <w:p w14:paraId="201E80CA" w14:textId="6DA52C11" w:rsidR="00B61915" w:rsidRDefault="00B61915">
      <w:pPr>
        <w:pStyle w:val="CommentText"/>
      </w:pPr>
      <w:bookmarkStart w:id="370" w:name="_GoBack"/>
      <w:bookmarkEnd w:id="370"/>
      <w:r>
        <w:rPr>
          <w:rStyle w:val="CommentReference"/>
        </w:rPr>
        <w:annotationRef/>
      </w:r>
      <w:r>
        <w:t>See queries on Appendix S1 regarding these numbers.</w:t>
      </w:r>
    </w:p>
  </w:comment>
  <w:comment w:id="371" w:author="Alison Cooper" w:date="2021-06-17T18:27:00Z" w:initials="AJC">
    <w:p w14:paraId="546F027C" w14:textId="4F42FDCF" w:rsidR="00B61915" w:rsidRDefault="00B61915">
      <w:pPr>
        <w:pStyle w:val="CommentText"/>
      </w:pPr>
      <w:r>
        <w:rPr>
          <w:rStyle w:val="CommentReference"/>
        </w:rPr>
        <w:annotationRef/>
      </w:r>
      <w:r>
        <w:t>See queries on Appendix S1 regarding these numbers.</w:t>
      </w:r>
    </w:p>
  </w:comment>
  <w:comment w:id="373" w:author="Alison Cooper" w:date="2021-06-17T18:35:00Z" w:initials="AJC">
    <w:p w14:paraId="2C9F58A8" w14:textId="53336B2B" w:rsidR="00B61915" w:rsidRDefault="00B61915">
      <w:pPr>
        <w:pStyle w:val="CommentText"/>
      </w:pPr>
      <w:r>
        <w:rPr>
          <w:rStyle w:val="CommentReference"/>
        </w:rPr>
        <w:annotationRef/>
      </w:r>
      <w:r>
        <w:t>Define in figure legend please: resource use?</w:t>
      </w:r>
    </w:p>
  </w:comment>
  <w:comment w:id="374" w:author="Elizabeth Wolkovich" w:date="2021-07-02T12:11:00Z" w:initials="EW">
    <w:p w14:paraId="1DB8A4A9" w14:textId="5F4D1DED" w:rsidR="001218C2" w:rsidRDefault="001218C2">
      <w:pPr>
        <w:pStyle w:val="CommentText"/>
      </w:pPr>
      <w:r>
        <w:rPr>
          <w:rStyle w:val="CommentReference"/>
        </w:rPr>
        <w:annotationRef/>
      </w:r>
      <w:r>
        <w:t xml:space="preserve">It’s not that simple to define and </w:t>
      </w:r>
      <w:r w:rsidR="00006852">
        <w:t xml:space="preserve">is a common term in ecology, as common </w:t>
      </w:r>
      <w:r>
        <w:t>as ‘</w:t>
      </w:r>
      <w:r w:rsidR="00F21C33">
        <w:t>niche.’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A9FB23A" w15:done="0"/>
  <w15:commentEx w15:paraId="712D8CAB" w15:done="0"/>
  <w15:commentEx w15:paraId="0342006C" w15:done="0"/>
  <w15:commentEx w15:paraId="66ED8D91" w15:done="0"/>
  <w15:commentEx w15:paraId="43477E95" w15:done="0"/>
  <w15:commentEx w15:paraId="2D969652" w15:done="0"/>
  <w15:commentEx w15:paraId="3B9E5C0E" w15:done="0"/>
  <w15:commentEx w15:paraId="5A96D26D" w15:done="0"/>
  <w15:commentEx w15:paraId="12F62125" w15:done="0"/>
  <w15:commentEx w15:paraId="174F785F" w15:done="0"/>
  <w15:commentEx w15:paraId="7CFC613C" w15:done="0"/>
  <w15:commentEx w15:paraId="38A28BFE" w15:done="0"/>
  <w15:commentEx w15:paraId="2754E569" w15:done="0"/>
  <w15:commentEx w15:paraId="12745FF5" w15:done="0"/>
  <w15:commentEx w15:paraId="5B51A1CD" w15:done="0"/>
  <w15:commentEx w15:paraId="0F4D8CFF" w15:done="0"/>
  <w15:commentEx w15:paraId="1DC6EB7C" w15:done="0"/>
  <w15:commentEx w15:paraId="55E15C29" w15:done="0"/>
  <w15:commentEx w15:paraId="1D84397B" w15:done="0"/>
  <w15:commentEx w15:paraId="4B539943" w15:done="0"/>
  <w15:commentEx w15:paraId="5EA74B88" w15:done="0"/>
  <w15:commentEx w15:paraId="4971B4D6" w15:done="0"/>
  <w15:commentEx w15:paraId="2ECC2BBD" w15:done="0"/>
  <w15:commentEx w15:paraId="1719BB1B" w15:done="0"/>
  <w15:commentEx w15:paraId="4032EAF1" w15:done="0"/>
  <w15:commentEx w15:paraId="201E80CA" w15:done="0"/>
  <w15:commentEx w15:paraId="546F027C" w15:done="0"/>
  <w15:commentEx w15:paraId="3C833327" w15:done="0"/>
  <w15:commentEx w15:paraId="2C9F58A8" w15:done="0"/>
  <w15:commentEx w15:paraId="6CFAB5C1" w15:done="0"/>
  <w15:commentEx w15:paraId="5850E26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75ECEB" w16cex:dateUtc="2021-06-17T14:46:00Z"/>
  <w16cex:commentExtensible w16cex:durableId="2475EEF3" w16cex:dateUtc="2021-06-17T14:55:00Z"/>
  <w16cex:commentExtensible w16cex:durableId="2475EEFF" w16cex:dateUtc="2021-06-17T14:55:00Z"/>
  <w16cex:commentExtensible w16cex:durableId="2475F06E" w16cex:dateUtc="2021-06-17T15:01:00Z"/>
  <w16cex:commentExtensible w16cex:durableId="2475F2DF" w16cex:dateUtc="2021-06-17T15:12:00Z"/>
  <w16cex:commentExtensible w16cex:durableId="2475F3B9" w16cex:dateUtc="2021-06-17T15:15:00Z"/>
  <w16cex:commentExtensible w16cex:durableId="2475F340" w16cex:dateUtc="2021-06-17T15:13:00Z"/>
  <w16cex:commentExtensible w16cex:durableId="2475F567" w16cex:dateUtc="2021-06-17T15:23:00Z"/>
  <w16cex:commentExtensible w16cex:durableId="2475F5E9" w16cex:dateUtc="2021-06-17T15:25:00Z"/>
  <w16cex:commentExtensible w16cex:durableId="2475F74E" w16cex:dateUtc="2021-06-17T15:31:00Z"/>
  <w16cex:commentExtensible w16cex:durableId="2475FC9A" w16cex:dateUtc="2021-06-17T15:53:00Z"/>
  <w16cex:commentExtensible w16cex:durableId="2475FD0D" w16cex:dateUtc="2021-06-17T15:55:00Z"/>
  <w16cex:commentExtensible w16cex:durableId="2475FD88" w16cex:dateUtc="2021-06-17T15:57:00Z"/>
  <w16cex:commentExtensible w16cex:durableId="247601FA" w16cex:dateUtc="2021-06-17T16:16:00Z"/>
  <w16cex:commentExtensible w16cex:durableId="24760218" w16cex:dateUtc="2021-06-17T16:17:00Z"/>
  <w16cex:commentExtensible w16cex:durableId="24760248" w16cex:dateUtc="2021-06-17T16:18:00Z"/>
  <w16cex:commentExtensible w16cex:durableId="2476058B" w16cex:dateUtc="2021-06-17T16:31:00Z"/>
  <w16cex:commentExtensible w16cex:durableId="247606F2" w16cex:dateUtc="2021-06-17T16:37:00Z"/>
  <w16cex:commentExtensible w16cex:durableId="247607CC" w16cex:dateUtc="2021-06-17T16:41:00Z"/>
  <w16cex:commentExtensible w16cex:durableId="24760A3D" w16cex:dateUtc="2021-06-17T16:51:00Z"/>
  <w16cex:commentExtensible w16cex:durableId="24760B3D" w16cex:dateUtc="2021-06-17T16:56:00Z"/>
  <w16cex:commentExtensible w16cex:durableId="24760EB3" w16cex:dateUtc="2021-06-17T17:10:00Z"/>
  <w16cex:commentExtensible w16cex:durableId="24760F6E" w16cex:dateUtc="2021-06-17T17:14:00Z"/>
  <w16cex:commentExtensible w16cex:durableId="24761000" w16cex:dateUtc="2021-06-17T17:16:00Z"/>
  <w16cex:commentExtensible w16cex:durableId="247612AC" w16cex:dateUtc="2021-06-17T17:27:00Z"/>
  <w16cex:commentExtensible w16cex:durableId="2476126E" w16cex:dateUtc="2021-06-17T17:26:00Z"/>
  <w16cex:commentExtensible w16cex:durableId="2476128C" w16cex:dateUtc="2021-06-17T17:27:00Z"/>
  <w16cex:commentExtensible w16cex:durableId="247614DE" w16cex:dateUtc="2021-06-17T17:37:00Z"/>
  <w16cex:commentExtensible w16cex:durableId="24761485" w16cex:dateUtc="2021-06-17T17:35:00Z"/>
  <w16cex:commentExtensible w16cex:durableId="247614BC" w16cex:dateUtc="2021-06-17T17:36:00Z"/>
  <w16cex:commentExtensible w16cex:durableId="24761679" w16cex:dateUtc="2021-06-17T17: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A9FB23A" w16cid:durableId="2475ECEB"/>
  <w16cid:commentId w16cid:paraId="712D8CAB" w16cid:durableId="2475EEF3"/>
  <w16cid:commentId w16cid:paraId="0342006C" w16cid:durableId="2475EEFF"/>
  <w16cid:commentId w16cid:paraId="66ED8D91" w16cid:durableId="2475F06E"/>
  <w16cid:commentId w16cid:paraId="43477E95" w16cid:durableId="2475F2DF"/>
  <w16cid:commentId w16cid:paraId="2D969652" w16cid:durableId="2475F3B9"/>
  <w16cid:commentId w16cid:paraId="3B9E5C0E" w16cid:durableId="2475F340"/>
  <w16cid:commentId w16cid:paraId="5A96D26D" w16cid:durableId="2475F567"/>
  <w16cid:commentId w16cid:paraId="12F62125" w16cid:durableId="2475F5E9"/>
  <w16cid:commentId w16cid:paraId="174F785F" w16cid:durableId="2475F74E"/>
  <w16cid:commentId w16cid:paraId="7CFC613C" w16cid:durableId="2475FC9A"/>
  <w16cid:commentId w16cid:paraId="38A28BFE" w16cid:durableId="2475FD0D"/>
  <w16cid:commentId w16cid:paraId="2754E569" w16cid:durableId="2475FD88"/>
  <w16cid:commentId w16cid:paraId="12745FF5" w16cid:durableId="247601FA"/>
  <w16cid:commentId w16cid:paraId="5B51A1CD" w16cid:durableId="24760218"/>
  <w16cid:commentId w16cid:paraId="0F4D8CFF" w16cid:durableId="24760248"/>
  <w16cid:commentId w16cid:paraId="1DC6EB7C" w16cid:durableId="2476058B"/>
  <w16cid:commentId w16cid:paraId="55E15C29" w16cid:durableId="247606F2"/>
  <w16cid:commentId w16cid:paraId="1D84397B" w16cid:durableId="247607CC"/>
  <w16cid:commentId w16cid:paraId="4B539943" w16cid:durableId="24760A3D"/>
  <w16cid:commentId w16cid:paraId="5EA74B88" w16cid:durableId="24760B3D"/>
  <w16cid:commentId w16cid:paraId="4971B4D6" w16cid:durableId="24760EB3"/>
  <w16cid:commentId w16cid:paraId="2ECC2BBD" w16cid:durableId="24760F6E"/>
  <w16cid:commentId w16cid:paraId="1719BB1B" w16cid:durableId="24761000"/>
  <w16cid:commentId w16cid:paraId="4032EAF1" w16cid:durableId="247612AC"/>
  <w16cid:commentId w16cid:paraId="201E80CA" w16cid:durableId="2476126E"/>
  <w16cid:commentId w16cid:paraId="546F027C" w16cid:durableId="2476128C"/>
  <w16cid:commentId w16cid:paraId="3C833327" w16cid:durableId="247614DE"/>
  <w16cid:commentId w16cid:paraId="2C9F58A8" w16cid:durableId="24761485"/>
  <w16cid:commentId w16cid:paraId="6CFAB5C1" w16cid:durableId="247614BC"/>
  <w16cid:commentId w16cid:paraId="5850E26F" w16cid:durableId="24761679"/>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C77F34" w14:textId="77777777" w:rsidR="00B61915" w:rsidRDefault="00B61915">
      <w:r>
        <w:separator/>
      </w:r>
    </w:p>
  </w:endnote>
  <w:endnote w:type="continuationSeparator" w:id="0">
    <w:p w14:paraId="45A39BF1" w14:textId="77777777" w:rsidR="00B61915" w:rsidRDefault="00B61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Times Roman">
    <w:panose1 w:val="00000500000000020000"/>
    <w:charset w:val="00"/>
    <w:family w:val="auto"/>
    <w:pitch w:val="variable"/>
    <w:sig w:usb0="E00002FF" w:usb1="5000205A" w:usb2="00000000" w:usb3="00000000" w:csb0="0000019F" w:csb1="00000000"/>
  </w:font>
  <w:font w:name="STIXGeneral">
    <w:altName w:val="STIXGeneral-Bold"/>
    <w:panose1 w:val="00000000000000000000"/>
    <w:charset w:val="00"/>
    <w:family w:val="auto"/>
    <w:notTrueType/>
    <w:pitch w:val="variable"/>
    <w:sig w:usb0="A00002FF" w:usb1="4203FDFF" w:usb2="02000020" w:usb3="00000000" w:csb0="8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19B120" w14:textId="77777777" w:rsidR="00B61915" w:rsidRDefault="00B61915">
    <w:pPr>
      <w:widowControl w:val="0"/>
      <w:jc w:val="center"/>
    </w:pPr>
    <w:r>
      <w:pgNum/>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1808BE" w14:textId="77777777" w:rsidR="00B61915" w:rsidRDefault="00B61915">
      <w:r>
        <w:separator/>
      </w:r>
    </w:p>
  </w:footnote>
  <w:footnote w:type="continuationSeparator" w:id="0">
    <w:p w14:paraId="448A265B" w14:textId="77777777" w:rsidR="00B61915" w:rsidRDefault="00B6191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E4ABF"/>
    <w:multiLevelType w:val="multilevel"/>
    <w:tmpl w:val="440E44FE"/>
    <w:lvl w:ilvl="0">
      <w:start w:val="1"/>
      <w:numFmt w:val="decimal"/>
      <w:lvlText w:val="%1"/>
      <w:lvlJc w:val="left"/>
      <w:pPr>
        <w:ind w:left="827" w:hanging="328"/>
      </w:pPr>
      <w:rPr>
        <w:rFonts w:ascii="Times New Roman" w:eastAsia="Times New Roman" w:hAnsi="Times New Roman" w:cs="Times New Roman" w:hint="default"/>
        <w:b/>
        <w:bCs/>
        <w:w w:val="114"/>
        <w:sz w:val="22"/>
        <w:szCs w:val="22"/>
      </w:rPr>
    </w:lvl>
    <w:lvl w:ilvl="1">
      <w:start w:val="1"/>
      <w:numFmt w:val="decimal"/>
      <w:lvlText w:val="%1.%2"/>
      <w:lvlJc w:val="left"/>
      <w:pPr>
        <w:ind w:left="1328" w:hanging="502"/>
      </w:pPr>
      <w:rPr>
        <w:rFonts w:ascii="Times New Roman" w:eastAsia="Times New Roman" w:hAnsi="Times New Roman" w:cs="Times New Roman" w:hint="default"/>
        <w:w w:val="101"/>
        <w:sz w:val="22"/>
        <w:szCs w:val="22"/>
      </w:rPr>
    </w:lvl>
    <w:lvl w:ilvl="2">
      <w:numFmt w:val="bullet"/>
      <w:lvlText w:val="•"/>
      <w:lvlJc w:val="left"/>
      <w:pPr>
        <w:ind w:left="2277" w:hanging="502"/>
      </w:pPr>
      <w:rPr>
        <w:rFonts w:hint="default"/>
      </w:rPr>
    </w:lvl>
    <w:lvl w:ilvl="3">
      <w:numFmt w:val="bullet"/>
      <w:lvlText w:val="•"/>
      <w:lvlJc w:val="left"/>
      <w:pPr>
        <w:ind w:left="3235" w:hanging="502"/>
      </w:pPr>
      <w:rPr>
        <w:rFonts w:hint="default"/>
      </w:rPr>
    </w:lvl>
    <w:lvl w:ilvl="4">
      <w:numFmt w:val="bullet"/>
      <w:lvlText w:val="•"/>
      <w:lvlJc w:val="left"/>
      <w:pPr>
        <w:ind w:left="4193" w:hanging="502"/>
      </w:pPr>
      <w:rPr>
        <w:rFonts w:hint="default"/>
      </w:rPr>
    </w:lvl>
    <w:lvl w:ilvl="5">
      <w:numFmt w:val="bullet"/>
      <w:lvlText w:val="•"/>
      <w:lvlJc w:val="left"/>
      <w:pPr>
        <w:ind w:left="5151" w:hanging="502"/>
      </w:pPr>
      <w:rPr>
        <w:rFonts w:hint="default"/>
      </w:rPr>
    </w:lvl>
    <w:lvl w:ilvl="6">
      <w:numFmt w:val="bullet"/>
      <w:lvlText w:val="•"/>
      <w:lvlJc w:val="left"/>
      <w:pPr>
        <w:ind w:left="6108" w:hanging="502"/>
      </w:pPr>
      <w:rPr>
        <w:rFonts w:hint="default"/>
      </w:rPr>
    </w:lvl>
    <w:lvl w:ilvl="7">
      <w:numFmt w:val="bullet"/>
      <w:lvlText w:val="•"/>
      <w:lvlJc w:val="left"/>
      <w:pPr>
        <w:ind w:left="7066" w:hanging="502"/>
      </w:pPr>
      <w:rPr>
        <w:rFonts w:hint="default"/>
      </w:rPr>
    </w:lvl>
    <w:lvl w:ilvl="8">
      <w:numFmt w:val="bullet"/>
      <w:lvlText w:val="•"/>
      <w:lvlJc w:val="left"/>
      <w:pPr>
        <w:ind w:left="8024" w:hanging="502"/>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9"/>
  <w:embedSystemFonts/>
  <w:bordersDoNotSurroundHeader/>
  <w:bordersDoNotSurroundFooter/>
  <w:proofState w:spelling="clean" w:grammar="clean"/>
  <w:trackRevision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122"/>
    <w:rsid w:val="00006852"/>
    <w:rsid w:val="000572DA"/>
    <w:rsid w:val="00081A2E"/>
    <w:rsid w:val="000C1D34"/>
    <w:rsid w:val="000C2401"/>
    <w:rsid w:val="000E1761"/>
    <w:rsid w:val="000F46C0"/>
    <w:rsid w:val="001218C2"/>
    <w:rsid w:val="00125D7C"/>
    <w:rsid w:val="00132169"/>
    <w:rsid w:val="00137D2A"/>
    <w:rsid w:val="00142BEB"/>
    <w:rsid w:val="00146F0C"/>
    <w:rsid w:val="001563E5"/>
    <w:rsid w:val="00183990"/>
    <w:rsid w:val="001929E7"/>
    <w:rsid w:val="001C5E30"/>
    <w:rsid w:val="001C6E99"/>
    <w:rsid w:val="001E4301"/>
    <w:rsid w:val="00232E32"/>
    <w:rsid w:val="0024524E"/>
    <w:rsid w:val="002871EC"/>
    <w:rsid w:val="0028757E"/>
    <w:rsid w:val="002B2BA0"/>
    <w:rsid w:val="002D570D"/>
    <w:rsid w:val="002E5E4C"/>
    <w:rsid w:val="00305183"/>
    <w:rsid w:val="0031105F"/>
    <w:rsid w:val="0031492F"/>
    <w:rsid w:val="0034684B"/>
    <w:rsid w:val="00352664"/>
    <w:rsid w:val="003565BC"/>
    <w:rsid w:val="003E00A5"/>
    <w:rsid w:val="003F6D70"/>
    <w:rsid w:val="004117A0"/>
    <w:rsid w:val="004813D3"/>
    <w:rsid w:val="004911E0"/>
    <w:rsid w:val="004A4419"/>
    <w:rsid w:val="004B7D59"/>
    <w:rsid w:val="004E5CC5"/>
    <w:rsid w:val="00573BA9"/>
    <w:rsid w:val="0059676D"/>
    <w:rsid w:val="005D074D"/>
    <w:rsid w:val="005D20EA"/>
    <w:rsid w:val="00654A99"/>
    <w:rsid w:val="006568D7"/>
    <w:rsid w:val="0066218C"/>
    <w:rsid w:val="006C1569"/>
    <w:rsid w:val="006C298A"/>
    <w:rsid w:val="006C7D38"/>
    <w:rsid w:val="006D556A"/>
    <w:rsid w:val="006F1DF0"/>
    <w:rsid w:val="007050CB"/>
    <w:rsid w:val="00750B21"/>
    <w:rsid w:val="00751203"/>
    <w:rsid w:val="007550AD"/>
    <w:rsid w:val="0079429A"/>
    <w:rsid w:val="007A00D4"/>
    <w:rsid w:val="007A3766"/>
    <w:rsid w:val="007C4939"/>
    <w:rsid w:val="0087081D"/>
    <w:rsid w:val="00876C32"/>
    <w:rsid w:val="008841C5"/>
    <w:rsid w:val="00891F28"/>
    <w:rsid w:val="008B46EC"/>
    <w:rsid w:val="008D215D"/>
    <w:rsid w:val="008D7854"/>
    <w:rsid w:val="008F11C2"/>
    <w:rsid w:val="00902946"/>
    <w:rsid w:val="00947B5E"/>
    <w:rsid w:val="009720E1"/>
    <w:rsid w:val="009935CD"/>
    <w:rsid w:val="009C1F15"/>
    <w:rsid w:val="00A63CCC"/>
    <w:rsid w:val="00A97F70"/>
    <w:rsid w:val="00AB251D"/>
    <w:rsid w:val="00AC351F"/>
    <w:rsid w:val="00AD18A1"/>
    <w:rsid w:val="00AD1DA1"/>
    <w:rsid w:val="00AE647B"/>
    <w:rsid w:val="00AF7EE7"/>
    <w:rsid w:val="00B53F37"/>
    <w:rsid w:val="00B61915"/>
    <w:rsid w:val="00B71BBB"/>
    <w:rsid w:val="00B8394F"/>
    <w:rsid w:val="00BA5E1E"/>
    <w:rsid w:val="00BA6406"/>
    <w:rsid w:val="00BB7622"/>
    <w:rsid w:val="00BC79F8"/>
    <w:rsid w:val="00C30333"/>
    <w:rsid w:val="00C526A0"/>
    <w:rsid w:val="00C56546"/>
    <w:rsid w:val="00C662B9"/>
    <w:rsid w:val="00C6635B"/>
    <w:rsid w:val="00CA0020"/>
    <w:rsid w:val="00CB5E22"/>
    <w:rsid w:val="00CD24F4"/>
    <w:rsid w:val="00CF4110"/>
    <w:rsid w:val="00D027DB"/>
    <w:rsid w:val="00D33E3F"/>
    <w:rsid w:val="00D5103D"/>
    <w:rsid w:val="00D5387E"/>
    <w:rsid w:val="00D9260B"/>
    <w:rsid w:val="00D92AE5"/>
    <w:rsid w:val="00DA17F3"/>
    <w:rsid w:val="00DE3977"/>
    <w:rsid w:val="00E019B4"/>
    <w:rsid w:val="00E844EC"/>
    <w:rsid w:val="00E92CA8"/>
    <w:rsid w:val="00F00CAE"/>
    <w:rsid w:val="00F21C33"/>
    <w:rsid w:val="00F40E6C"/>
    <w:rsid w:val="00F83E4F"/>
    <w:rsid w:val="00F86A9E"/>
    <w:rsid w:val="00FA76C9"/>
    <w:rsid w:val="00FB0F18"/>
    <w:rsid w:val="00FC429F"/>
    <w:rsid w:val="00FE3FD9"/>
    <w:rsid w:val="00FE61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62F4833"/>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2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uiPriority="39" w:unhideWhenUsed="1"/>
    <w:lsdException w:name="toc 8" w:semiHidden="1" w:uiPriority="39" w:unhideWhenUsed="1"/>
    <w:lsdException w:name="toc 9" w:semiHidden="1" w:uiPriority="39" w:unhideWhenUsed="1"/>
    <w:lsdException w:name="footnote text" w:semiHidden="1"/>
    <w:lsdException w:name="annotation text" w:uiPriority="0"/>
    <w:lsdException w:name="header" w:semiHidden="1"/>
    <w:lsdException w:name="footer" w:semiHidden="1"/>
    <w:lsdException w:name="caption" w:qFormat="1"/>
    <w:lsdException w:name="endnote reference" w:semiHidden="1"/>
    <w:lsdException w:name="endnote text" w:semiHidden="1"/>
    <w:lsdException w:name="List" w:semiHidden="1"/>
    <w:lsdException w:name="List 5" w:semiHidden="1" w:unhideWhenUsed="1"/>
    <w:lsdException w:name="List Bullet 4" w:semiHidden="1" w:unhideWhenUsed="1"/>
    <w:lsdException w:name="List Bullet 5" w:semiHidden="1" w:unhideWhenUsed="1"/>
    <w:lsdException w:name="Title" w:qFormat="1"/>
    <w:lsdException w:name="Default Paragraph Font" w:semiHidden="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autoSpaceDE w:val="0"/>
      <w:autoSpaceDN w:val="0"/>
      <w:adjustRightInd w:val="0"/>
      <w:jc w:val="both"/>
    </w:pPr>
    <w:rPr>
      <w:noProof/>
      <w:sz w:val="22"/>
      <w:szCs w:val="22"/>
      <w:lang w:val="en-US" w:eastAsia="en-US"/>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sz w:val="24"/>
      <w:szCs w:val="24"/>
    </w:rPr>
  </w:style>
  <w:style w:type="paragraph" w:styleId="Heading5">
    <w:name w:val="heading 5"/>
    <w:basedOn w:val="Normal"/>
    <w:next w:val="Normal"/>
    <w:link w:val="Heading5Char"/>
    <w:uiPriority w:val="99"/>
    <w:qFormat/>
    <w:pPr>
      <w:keepNext/>
      <w:widowControl w:val="0"/>
      <w:spacing w:before="240" w:after="120"/>
      <w:jc w:val="left"/>
      <w:outlineLvl w:val="4"/>
    </w:pPr>
    <w:rPr>
      <w:b/>
      <w:bCs/>
      <w:sz w:val="24"/>
      <w:szCs w:val="24"/>
    </w:rPr>
  </w:style>
  <w:style w:type="paragraph" w:styleId="Heading6">
    <w:name w:val="heading 6"/>
    <w:basedOn w:val="Normal"/>
    <w:next w:val="Normal"/>
    <w:link w:val="Heading6Char"/>
    <w:uiPriority w:val="99"/>
    <w:qFormat/>
    <w:pPr>
      <w:keepNext/>
      <w:widowControl w:val="0"/>
      <w:spacing w:before="240" w:after="120"/>
      <w:jc w:val="left"/>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noProof/>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noProof/>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noProof/>
      <w:sz w:val="26"/>
      <w:szCs w:val="26"/>
    </w:rPr>
  </w:style>
  <w:style w:type="character" w:customStyle="1" w:styleId="Heading4Char">
    <w:name w:val="Heading 4 Char"/>
    <w:basedOn w:val="DefaultParagraphFont"/>
    <w:link w:val="Heading4"/>
    <w:uiPriority w:val="9"/>
    <w:semiHidden/>
    <w:locked/>
    <w:rPr>
      <w:rFonts w:asciiTheme="minorHAnsi" w:eastAsiaTheme="minorEastAsia" w:hAnsiTheme="minorHAnsi" w:cs="Times New Roman"/>
      <w:b/>
      <w:bCs/>
      <w:noProof/>
      <w:sz w:val="28"/>
      <w:szCs w:val="28"/>
    </w:rPr>
  </w:style>
  <w:style w:type="character" w:customStyle="1" w:styleId="Heading5Char">
    <w:name w:val="Heading 5 Char"/>
    <w:basedOn w:val="DefaultParagraphFont"/>
    <w:link w:val="Heading5"/>
    <w:uiPriority w:val="9"/>
    <w:semiHidden/>
    <w:locked/>
    <w:rPr>
      <w:rFonts w:asciiTheme="minorHAnsi" w:eastAsiaTheme="minorEastAsia" w:hAnsiTheme="minorHAnsi" w:cs="Times New Roman"/>
      <w:b/>
      <w:bCs/>
      <w:i/>
      <w:iCs/>
      <w:noProof/>
      <w:sz w:val="26"/>
      <w:szCs w:val="26"/>
    </w:rPr>
  </w:style>
  <w:style w:type="character" w:customStyle="1" w:styleId="Heading6Char">
    <w:name w:val="Heading 6 Char"/>
    <w:basedOn w:val="DefaultParagraphFont"/>
    <w:link w:val="Heading6"/>
    <w:uiPriority w:val="9"/>
    <w:semiHidden/>
    <w:locked/>
    <w:rPr>
      <w:rFonts w:asciiTheme="minorHAnsi" w:eastAsiaTheme="minorEastAsia" w:hAnsiTheme="minorHAnsi" w:cs="Times New Roman"/>
      <w:b/>
      <w:bCs/>
      <w:noProof/>
      <w:sz w:val="22"/>
      <w:szCs w:val="22"/>
    </w:rPr>
  </w:style>
  <w:style w:type="paragraph" w:customStyle="1" w:styleId="Part">
    <w:name w:val="Part"/>
    <w:basedOn w:val="Normal"/>
    <w:next w:val="Normal"/>
    <w:uiPriority w:val="99"/>
    <w:pPr>
      <w:keepNext/>
      <w:widowControl w:val="0"/>
      <w:spacing w:before="240" w:after="120"/>
      <w:jc w:val="center"/>
    </w:pPr>
    <w:rPr>
      <w:b/>
      <w:bCs/>
      <w:sz w:val="40"/>
      <w:szCs w:val="40"/>
    </w:rPr>
  </w:style>
  <w:style w:type="paragraph" w:customStyle="1" w:styleId="rightpar">
    <w:name w:val="rightpar"/>
    <w:basedOn w:val="Normal"/>
    <w:uiPriority w:val="99"/>
    <w:pPr>
      <w:keepLines/>
      <w:spacing w:before="120" w:after="120"/>
      <w:jc w:val="right"/>
    </w:pPr>
    <w:rPr>
      <w:sz w:val="24"/>
      <w:szCs w:val="24"/>
    </w:rPr>
  </w:style>
  <w:style w:type="paragraph" w:customStyle="1" w:styleId="centerpar">
    <w:name w:val="centerpar"/>
    <w:basedOn w:val="Normal"/>
    <w:uiPriority w:val="99"/>
    <w:pPr>
      <w:keepLines/>
      <w:spacing w:before="120" w:after="120"/>
      <w:jc w:val="center"/>
    </w:pPr>
    <w:rPr>
      <w:sz w:val="24"/>
      <w:szCs w:val="24"/>
    </w:rPr>
  </w:style>
  <w:style w:type="paragraph" w:customStyle="1" w:styleId="equation">
    <w:name w:val="equation"/>
    <w:basedOn w:val="Normal"/>
    <w:next w:val="Normal"/>
    <w:uiPriority w:val="99"/>
    <w:pPr>
      <w:keepLines/>
      <w:spacing w:before="120" w:after="120"/>
      <w:jc w:val="left"/>
    </w:pPr>
    <w:rPr>
      <w:sz w:val="24"/>
      <w:szCs w:val="24"/>
    </w:rPr>
  </w:style>
  <w:style w:type="paragraph" w:customStyle="1" w:styleId="equationNum">
    <w:name w:val="equationNum"/>
    <w:basedOn w:val="Normal"/>
    <w:next w:val="Normal"/>
    <w:uiPriority w:val="99"/>
    <w:pPr>
      <w:keepLines/>
      <w:spacing w:before="120" w:after="120"/>
      <w:jc w:val="left"/>
    </w:pPr>
    <w:rPr>
      <w:sz w:val="24"/>
      <w:szCs w:val="24"/>
    </w:rPr>
  </w:style>
  <w:style w:type="paragraph" w:customStyle="1" w:styleId="equationAlign">
    <w:name w:val="equationAlign"/>
    <w:basedOn w:val="Normal"/>
    <w:next w:val="Normal"/>
    <w:uiPriority w:val="99"/>
    <w:pPr>
      <w:keepLines/>
      <w:spacing w:before="120" w:after="120"/>
      <w:jc w:val="left"/>
    </w:pPr>
    <w:rPr>
      <w:sz w:val="24"/>
      <w:szCs w:val="24"/>
    </w:rPr>
  </w:style>
  <w:style w:type="paragraph" w:customStyle="1" w:styleId="equationAlignNum">
    <w:name w:val="equationAlignNum"/>
    <w:basedOn w:val="Normal"/>
    <w:next w:val="Normal"/>
    <w:uiPriority w:val="99"/>
    <w:pPr>
      <w:keepLines/>
      <w:spacing w:before="120" w:after="120"/>
      <w:jc w:val="left"/>
    </w:pPr>
    <w:rPr>
      <w:sz w:val="24"/>
      <w:szCs w:val="24"/>
    </w:rPr>
  </w:style>
  <w:style w:type="paragraph" w:customStyle="1" w:styleId="equationArray">
    <w:name w:val="equationArray"/>
    <w:basedOn w:val="Normal"/>
    <w:next w:val="Normal"/>
    <w:uiPriority w:val="99"/>
    <w:pPr>
      <w:keepLines/>
      <w:spacing w:before="120" w:after="120"/>
      <w:jc w:val="left"/>
    </w:pPr>
    <w:rPr>
      <w:sz w:val="24"/>
      <w:szCs w:val="24"/>
    </w:rPr>
  </w:style>
  <w:style w:type="paragraph" w:customStyle="1" w:styleId="equationArrayNum">
    <w:name w:val="equationArrayNum"/>
    <w:basedOn w:val="Normal"/>
    <w:next w:val="Normal"/>
    <w:uiPriority w:val="99"/>
    <w:pPr>
      <w:keepLines/>
      <w:spacing w:before="120" w:after="120"/>
      <w:jc w:val="left"/>
    </w:pPr>
    <w:rPr>
      <w:sz w:val="24"/>
      <w:szCs w:val="24"/>
    </w:rPr>
  </w:style>
  <w:style w:type="paragraph" w:customStyle="1" w:styleId="theorem">
    <w:name w:val="theorem"/>
    <w:basedOn w:val="Normal"/>
    <w:next w:val="Normal"/>
    <w:uiPriority w:val="99"/>
    <w:pPr>
      <w:keepLines/>
      <w:spacing w:before="120" w:after="120"/>
      <w:jc w:val="left"/>
    </w:pPr>
    <w:rPr>
      <w:sz w:val="20"/>
      <w:szCs w:val="20"/>
    </w:rPr>
  </w:style>
  <w:style w:type="paragraph" w:customStyle="1" w:styleId="bitmapCenter">
    <w:name w:val="bitmapCenter"/>
    <w:basedOn w:val="Normal"/>
    <w:next w:val="Normal"/>
    <w:uiPriority w:val="99"/>
    <w:pPr>
      <w:keepLines/>
      <w:spacing w:before="120" w:after="120"/>
      <w:jc w:val="left"/>
    </w:pPr>
    <w:rPr>
      <w:sz w:val="24"/>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basedOn w:val="DefaultParagraphFont"/>
    <w:link w:val="Title"/>
    <w:uiPriority w:val="10"/>
    <w:locked/>
    <w:rPr>
      <w:rFonts w:asciiTheme="majorHAnsi" w:eastAsiaTheme="majorEastAsia" w:hAnsiTheme="majorHAnsi" w:cs="Times New Roman"/>
      <w:b/>
      <w:bCs/>
      <w:noProof/>
      <w:kern w:val="28"/>
      <w:sz w:val="32"/>
      <w:szCs w:val="32"/>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rPr>
      <w:sz w:val="20"/>
      <w:szCs w:val="20"/>
    </w:rPr>
  </w:style>
  <w:style w:type="character" w:customStyle="1" w:styleId="FooterChar">
    <w:name w:val="Footer Char"/>
    <w:basedOn w:val="DefaultParagraphFont"/>
    <w:link w:val="Footer"/>
    <w:uiPriority w:val="99"/>
    <w:semiHidden/>
    <w:locked/>
    <w:rPr>
      <w:rFonts w:cs="Times New Roman"/>
      <w:noProof/>
      <w:sz w:val="22"/>
      <w:szCs w:val="22"/>
    </w:rPr>
  </w:style>
  <w:style w:type="paragraph" w:styleId="Header">
    <w:name w:val="header"/>
    <w:basedOn w:val="Normal"/>
    <w:link w:val="HeaderChar"/>
    <w:uiPriority w:val="99"/>
    <w:pPr>
      <w:widowControl w:val="0"/>
      <w:tabs>
        <w:tab w:val="center" w:pos="4536"/>
        <w:tab w:val="right" w:pos="9072"/>
      </w:tabs>
      <w:jc w:val="left"/>
    </w:pPr>
    <w:rPr>
      <w:sz w:val="20"/>
      <w:szCs w:val="20"/>
    </w:rPr>
  </w:style>
  <w:style w:type="character" w:customStyle="1" w:styleId="HeaderChar">
    <w:name w:val="Header Char"/>
    <w:basedOn w:val="DefaultParagraphFont"/>
    <w:link w:val="Header"/>
    <w:uiPriority w:val="99"/>
    <w:semiHidden/>
    <w:locked/>
    <w:rPr>
      <w:rFonts w:cs="Times New Roman"/>
      <w:noProof/>
      <w:sz w:val="22"/>
      <w:szCs w:val="22"/>
    </w:rPr>
  </w:style>
  <w:style w:type="paragraph" w:styleId="Caption">
    <w:name w:val="caption"/>
    <w:basedOn w:val="Normal"/>
    <w:next w:val="Normal"/>
    <w:uiPriority w:val="99"/>
    <w:qFormat/>
    <w:pPr>
      <w:keepLines/>
      <w:spacing w:before="120" w:after="120"/>
      <w:jc w:val="left"/>
    </w:pPr>
    <w:rPr>
      <w:sz w:val="24"/>
      <w:szCs w:val="24"/>
    </w:rPr>
  </w:style>
  <w:style w:type="paragraph" w:customStyle="1" w:styleId="Figure">
    <w:name w:val="Figure"/>
    <w:basedOn w:val="Normal"/>
    <w:next w:val="Normal"/>
    <w:uiPriority w:val="99"/>
    <w:pPr>
      <w:keepLines/>
      <w:spacing w:before="120"/>
      <w:jc w:val="center"/>
    </w:pPr>
    <w:rPr>
      <w:sz w:val="20"/>
      <w:szCs w:val="20"/>
    </w:rPr>
  </w:style>
  <w:style w:type="paragraph" w:customStyle="1" w:styleId="Table">
    <w:name w:val="Table"/>
    <w:basedOn w:val="Normal"/>
    <w:uiPriority w:val="99"/>
    <w:pPr>
      <w:keepLines/>
      <w:spacing w:before="120"/>
      <w:jc w:val="center"/>
    </w:pPr>
    <w:rPr>
      <w:sz w:val="20"/>
      <w:szCs w:val="20"/>
    </w:rPr>
  </w:style>
  <w:style w:type="paragraph" w:customStyle="1" w:styleId="Tabular">
    <w:name w:val="Tabular"/>
    <w:basedOn w:val="Normal"/>
    <w:uiPriority w:val="99"/>
    <w:pPr>
      <w:keepLines/>
      <w:spacing w:before="120"/>
      <w:jc w:val="center"/>
    </w:pPr>
    <w:rPr>
      <w:sz w:val="20"/>
      <w:szCs w:val="20"/>
    </w:rPr>
  </w:style>
  <w:style w:type="paragraph" w:customStyle="1" w:styleId="Tabbing">
    <w:name w:val="Tabbing"/>
    <w:basedOn w:val="Normal"/>
    <w:uiPriority w:val="99"/>
    <w:pPr>
      <w:keepLines/>
      <w:spacing w:before="120"/>
      <w:jc w:val="center"/>
    </w:pPr>
    <w:rPr>
      <w:sz w:val="20"/>
      <w:szCs w:val="20"/>
    </w:rPr>
  </w:style>
  <w:style w:type="paragraph" w:styleId="Quote">
    <w:name w:val="Quote"/>
    <w:basedOn w:val="Normal"/>
    <w:link w:val="QuoteChar"/>
    <w:uiPriority w:val="99"/>
    <w:qFormat/>
    <w:pPr>
      <w:ind w:left="1024" w:right="1024" w:firstLine="340"/>
    </w:pPr>
    <w:rPr>
      <w:sz w:val="20"/>
      <w:szCs w:val="20"/>
    </w:rPr>
  </w:style>
  <w:style w:type="character" w:customStyle="1" w:styleId="QuoteChar">
    <w:name w:val="Quote Char"/>
    <w:basedOn w:val="DefaultParagraphFont"/>
    <w:link w:val="Quote"/>
    <w:uiPriority w:val="29"/>
    <w:locked/>
    <w:rPr>
      <w:rFonts w:cs="Times New Roman"/>
      <w:i/>
      <w:iCs/>
      <w:noProof/>
      <w:color w:val="000000" w:themeColor="text1"/>
      <w:sz w:val="22"/>
      <w:szCs w:val="22"/>
    </w:rPr>
  </w:style>
  <w:style w:type="paragraph" w:customStyle="1" w:styleId="verbatim">
    <w:name w:val="verbatim"/>
    <w:uiPriority w:val="99"/>
    <w:pPr>
      <w:autoSpaceDE w:val="0"/>
      <w:autoSpaceDN w:val="0"/>
      <w:adjustRightInd w:val="0"/>
    </w:pPr>
    <w:rPr>
      <w:rFonts w:ascii="Courier New" w:hAnsi="Courier New" w:cs="Courier New"/>
      <w:noProof/>
      <w:sz w:val="22"/>
      <w:szCs w:val="22"/>
      <w:lang w:val="en-US" w:eastAsia="en-US"/>
    </w:rPr>
  </w:style>
  <w:style w:type="paragraph" w:styleId="List">
    <w:name w:val="List"/>
    <w:basedOn w:val="Normal"/>
    <w:uiPriority w:val="99"/>
    <w:pPr>
      <w:tabs>
        <w:tab w:val="left" w:pos="283"/>
      </w:tabs>
      <w:spacing w:after="120"/>
      <w:ind w:left="283" w:hanging="283"/>
      <w:jc w:val="left"/>
    </w:pPr>
    <w:rPr>
      <w:sz w:val="20"/>
      <w:szCs w:val="20"/>
    </w:rPr>
  </w:style>
  <w:style w:type="paragraph" w:customStyle="1" w:styleId="List1">
    <w:name w:val="List 1"/>
    <w:basedOn w:val="Normal"/>
    <w:uiPriority w:val="99"/>
    <w:pPr>
      <w:tabs>
        <w:tab w:val="left" w:pos="283"/>
      </w:tabs>
      <w:spacing w:after="120"/>
      <w:ind w:left="283" w:hanging="283"/>
      <w:jc w:val="left"/>
    </w:pPr>
    <w:rPr>
      <w:sz w:val="20"/>
      <w:szCs w:val="20"/>
    </w:rPr>
  </w:style>
  <w:style w:type="paragraph" w:customStyle="1" w:styleId="latexpicture">
    <w:name w:val="latex picture"/>
    <w:basedOn w:val="Normal"/>
    <w:next w:val="Normal"/>
    <w:uiPriority w:val="99"/>
    <w:pPr>
      <w:keepLines/>
      <w:spacing w:before="120" w:after="120"/>
      <w:jc w:val="center"/>
    </w:pPr>
    <w:rPr>
      <w:sz w:val="24"/>
      <w:szCs w:val="24"/>
    </w:rPr>
  </w:style>
  <w:style w:type="paragraph" w:customStyle="1" w:styleId="subfigure">
    <w:name w:val="subfigure"/>
    <w:basedOn w:val="Normal"/>
    <w:next w:val="Normal"/>
    <w:uiPriority w:val="99"/>
    <w:pPr>
      <w:keepLines/>
      <w:spacing w:before="120" w:after="120"/>
      <w:jc w:val="center"/>
    </w:pPr>
    <w:rPr>
      <w:sz w:val="24"/>
      <w:szCs w:val="24"/>
    </w:r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rPr>
      <w:sz w:val="20"/>
      <w:szCs w:val="20"/>
    </w:rPr>
  </w:style>
  <w:style w:type="paragraph" w:customStyle="1" w:styleId="endnotes">
    <w:name w:val="endnotes"/>
    <w:basedOn w:val="Normal"/>
    <w:uiPriority w:val="99"/>
    <w:pPr>
      <w:tabs>
        <w:tab w:val="left" w:pos="283"/>
      </w:tabs>
      <w:spacing w:after="120"/>
      <w:ind w:left="283" w:hanging="283"/>
      <w:jc w:val="left"/>
    </w:pPr>
    <w:rPr>
      <w:sz w:val="20"/>
      <w:szCs w:val="20"/>
    </w:r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locked/>
    <w:rPr>
      <w:rFonts w:cs="Times New Roman"/>
      <w:noProof/>
      <w:sz w:val="24"/>
      <w:szCs w:val="24"/>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locked/>
    <w:rPr>
      <w:rFonts w:cs="Times New Roman"/>
      <w:noProof/>
      <w:sz w:val="24"/>
      <w:szCs w:val="24"/>
    </w:rPr>
  </w:style>
  <w:style w:type="character" w:styleId="FootnoteReference">
    <w:name w:val="footnote reference"/>
    <w:basedOn w:val="DefaultParagraphFont"/>
    <w:uiPriority w:val="99"/>
    <w:semiHidden/>
    <w:unhideWhenUsed/>
    <w:rPr>
      <w:rFonts w:cs="Times New Roman"/>
      <w:vertAlign w:val="superscript"/>
    </w:rPr>
  </w:style>
  <w:style w:type="character" w:styleId="EndnoteReference">
    <w:name w:val="endnote reference"/>
    <w:basedOn w:val="DefaultParagraphFont"/>
    <w:uiPriority w:val="99"/>
    <w:rPr>
      <w:rFonts w:cs="Times New Roman"/>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sz w:val="20"/>
      <w:szCs w:val="20"/>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 w:type="paragraph" w:styleId="ListParagraph">
    <w:name w:val="List Paragraph"/>
    <w:basedOn w:val="Normal"/>
    <w:uiPriority w:val="1"/>
    <w:qFormat/>
    <w:rsid w:val="001C6E99"/>
    <w:pPr>
      <w:widowControl w:val="0"/>
      <w:adjustRightInd/>
      <w:spacing w:before="145"/>
      <w:ind w:left="1328" w:hanging="502"/>
      <w:jc w:val="left"/>
    </w:pPr>
    <w:rPr>
      <w:noProof w:val="0"/>
    </w:rPr>
  </w:style>
  <w:style w:type="character" w:styleId="CommentReference">
    <w:name w:val="annotation reference"/>
    <w:basedOn w:val="DefaultParagraphFont"/>
    <w:uiPriority w:val="99"/>
    <w:rsid w:val="003E00A5"/>
    <w:rPr>
      <w:sz w:val="16"/>
      <w:szCs w:val="16"/>
    </w:rPr>
  </w:style>
  <w:style w:type="paragraph" w:styleId="CommentText">
    <w:name w:val="annotation text"/>
    <w:basedOn w:val="Normal"/>
    <w:link w:val="CommentTextChar"/>
    <w:rsid w:val="003E00A5"/>
    <w:rPr>
      <w:sz w:val="20"/>
      <w:szCs w:val="20"/>
    </w:rPr>
  </w:style>
  <w:style w:type="character" w:customStyle="1" w:styleId="CommentTextChar">
    <w:name w:val="Comment Text Char"/>
    <w:basedOn w:val="DefaultParagraphFont"/>
    <w:link w:val="CommentText"/>
    <w:rsid w:val="003E00A5"/>
    <w:rPr>
      <w:noProof/>
      <w:lang w:val="en-US" w:eastAsia="en-US"/>
    </w:rPr>
  </w:style>
  <w:style w:type="paragraph" w:styleId="CommentSubject">
    <w:name w:val="annotation subject"/>
    <w:basedOn w:val="CommentText"/>
    <w:next w:val="CommentText"/>
    <w:link w:val="CommentSubjectChar"/>
    <w:uiPriority w:val="99"/>
    <w:rsid w:val="003E00A5"/>
    <w:rPr>
      <w:b/>
      <w:bCs/>
    </w:rPr>
  </w:style>
  <w:style w:type="character" w:customStyle="1" w:styleId="CommentSubjectChar">
    <w:name w:val="Comment Subject Char"/>
    <w:basedOn w:val="CommentTextChar"/>
    <w:link w:val="CommentSubject"/>
    <w:uiPriority w:val="99"/>
    <w:rsid w:val="003E00A5"/>
    <w:rPr>
      <w:b/>
      <w:bCs/>
      <w:noProof/>
      <w:lang w:val="en-US" w:eastAsia="en-US"/>
    </w:rPr>
  </w:style>
  <w:style w:type="paragraph" w:styleId="Revision">
    <w:name w:val="Revision"/>
    <w:hidden/>
    <w:uiPriority w:val="99"/>
    <w:semiHidden/>
    <w:rsid w:val="00305183"/>
    <w:rPr>
      <w:noProof/>
      <w:sz w:val="22"/>
      <w:szCs w:val="22"/>
      <w:lang w:val="en-US" w:eastAsia="en-US"/>
    </w:rPr>
  </w:style>
  <w:style w:type="paragraph" w:styleId="BalloonText">
    <w:name w:val="Balloon Text"/>
    <w:basedOn w:val="Normal"/>
    <w:link w:val="BalloonTextChar"/>
    <w:uiPriority w:val="99"/>
    <w:rsid w:val="002E5E4C"/>
    <w:rPr>
      <w:rFonts w:ascii="Lucida Grande" w:hAnsi="Lucida Grande"/>
      <w:sz w:val="18"/>
      <w:szCs w:val="18"/>
    </w:rPr>
  </w:style>
  <w:style w:type="character" w:customStyle="1" w:styleId="BalloonTextChar">
    <w:name w:val="Balloon Text Char"/>
    <w:basedOn w:val="DefaultParagraphFont"/>
    <w:link w:val="BalloonText"/>
    <w:uiPriority w:val="99"/>
    <w:rsid w:val="002E5E4C"/>
    <w:rPr>
      <w:rFonts w:ascii="Lucida Grande" w:hAnsi="Lucida Grande"/>
      <w:noProof/>
      <w:sz w:val="18"/>
      <w:szCs w:val="18"/>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2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uiPriority="39" w:unhideWhenUsed="1"/>
    <w:lsdException w:name="toc 8" w:semiHidden="1" w:uiPriority="39" w:unhideWhenUsed="1"/>
    <w:lsdException w:name="toc 9" w:semiHidden="1" w:uiPriority="39" w:unhideWhenUsed="1"/>
    <w:lsdException w:name="footnote text" w:semiHidden="1"/>
    <w:lsdException w:name="annotation text" w:uiPriority="0"/>
    <w:lsdException w:name="header" w:semiHidden="1"/>
    <w:lsdException w:name="footer" w:semiHidden="1"/>
    <w:lsdException w:name="caption" w:qFormat="1"/>
    <w:lsdException w:name="endnote reference" w:semiHidden="1"/>
    <w:lsdException w:name="endnote text" w:semiHidden="1"/>
    <w:lsdException w:name="List" w:semiHidden="1"/>
    <w:lsdException w:name="List 5" w:semiHidden="1" w:unhideWhenUsed="1"/>
    <w:lsdException w:name="List Bullet 4" w:semiHidden="1" w:unhideWhenUsed="1"/>
    <w:lsdException w:name="List Bullet 5" w:semiHidden="1" w:unhideWhenUsed="1"/>
    <w:lsdException w:name="Title" w:qFormat="1"/>
    <w:lsdException w:name="Default Paragraph Font" w:semiHidden="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autoSpaceDE w:val="0"/>
      <w:autoSpaceDN w:val="0"/>
      <w:adjustRightInd w:val="0"/>
      <w:jc w:val="both"/>
    </w:pPr>
    <w:rPr>
      <w:noProof/>
      <w:sz w:val="22"/>
      <w:szCs w:val="22"/>
      <w:lang w:val="en-US" w:eastAsia="en-US"/>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sz w:val="24"/>
      <w:szCs w:val="24"/>
    </w:rPr>
  </w:style>
  <w:style w:type="paragraph" w:styleId="Heading5">
    <w:name w:val="heading 5"/>
    <w:basedOn w:val="Normal"/>
    <w:next w:val="Normal"/>
    <w:link w:val="Heading5Char"/>
    <w:uiPriority w:val="99"/>
    <w:qFormat/>
    <w:pPr>
      <w:keepNext/>
      <w:widowControl w:val="0"/>
      <w:spacing w:before="240" w:after="120"/>
      <w:jc w:val="left"/>
      <w:outlineLvl w:val="4"/>
    </w:pPr>
    <w:rPr>
      <w:b/>
      <w:bCs/>
      <w:sz w:val="24"/>
      <w:szCs w:val="24"/>
    </w:rPr>
  </w:style>
  <w:style w:type="paragraph" w:styleId="Heading6">
    <w:name w:val="heading 6"/>
    <w:basedOn w:val="Normal"/>
    <w:next w:val="Normal"/>
    <w:link w:val="Heading6Char"/>
    <w:uiPriority w:val="99"/>
    <w:qFormat/>
    <w:pPr>
      <w:keepNext/>
      <w:widowControl w:val="0"/>
      <w:spacing w:before="240" w:after="120"/>
      <w:jc w:val="left"/>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noProof/>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noProof/>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noProof/>
      <w:sz w:val="26"/>
      <w:szCs w:val="26"/>
    </w:rPr>
  </w:style>
  <w:style w:type="character" w:customStyle="1" w:styleId="Heading4Char">
    <w:name w:val="Heading 4 Char"/>
    <w:basedOn w:val="DefaultParagraphFont"/>
    <w:link w:val="Heading4"/>
    <w:uiPriority w:val="9"/>
    <w:semiHidden/>
    <w:locked/>
    <w:rPr>
      <w:rFonts w:asciiTheme="minorHAnsi" w:eastAsiaTheme="minorEastAsia" w:hAnsiTheme="minorHAnsi" w:cs="Times New Roman"/>
      <w:b/>
      <w:bCs/>
      <w:noProof/>
      <w:sz w:val="28"/>
      <w:szCs w:val="28"/>
    </w:rPr>
  </w:style>
  <w:style w:type="character" w:customStyle="1" w:styleId="Heading5Char">
    <w:name w:val="Heading 5 Char"/>
    <w:basedOn w:val="DefaultParagraphFont"/>
    <w:link w:val="Heading5"/>
    <w:uiPriority w:val="9"/>
    <w:semiHidden/>
    <w:locked/>
    <w:rPr>
      <w:rFonts w:asciiTheme="minorHAnsi" w:eastAsiaTheme="minorEastAsia" w:hAnsiTheme="minorHAnsi" w:cs="Times New Roman"/>
      <w:b/>
      <w:bCs/>
      <w:i/>
      <w:iCs/>
      <w:noProof/>
      <w:sz w:val="26"/>
      <w:szCs w:val="26"/>
    </w:rPr>
  </w:style>
  <w:style w:type="character" w:customStyle="1" w:styleId="Heading6Char">
    <w:name w:val="Heading 6 Char"/>
    <w:basedOn w:val="DefaultParagraphFont"/>
    <w:link w:val="Heading6"/>
    <w:uiPriority w:val="9"/>
    <w:semiHidden/>
    <w:locked/>
    <w:rPr>
      <w:rFonts w:asciiTheme="minorHAnsi" w:eastAsiaTheme="minorEastAsia" w:hAnsiTheme="minorHAnsi" w:cs="Times New Roman"/>
      <w:b/>
      <w:bCs/>
      <w:noProof/>
      <w:sz w:val="22"/>
      <w:szCs w:val="22"/>
    </w:rPr>
  </w:style>
  <w:style w:type="paragraph" w:customStyle="1" w:styleId="Part">
    <w:name w:val="Part"/>
    <w:basedOn w:val="Normal"/>
    <w:next w:val="Normal"/>
    <w:uiPriority w:val="99"/>
    <w:pPr>
      <w:keepNext/>
      <w:widowControl w:val="0"/>
      <w:spacing w:before="240" w:after="120"/>
      <w:jc w:val="center"/>
    </w:pPr>
    <w:rPr>
      <w:b/>
      <w:bCs/>
      <w:sz w:val="40"/>
      <w:szCs w:val="40"/>
    </w:rPr>
  </w:style>
  <w:style w:type="paragraph" w:customStyle="1" w:styleId="rightpar">
    <w:name w:val="rightpar"/>
    <w:basedOn w:val="Normal"/>
    <w:uiPriority w:val="99"/>
    <w:pPr>
      <w:keepLines/>
      <w:spacing w:before="120" w:after="120"/>
      <w:jc w:val="right"/>
    </w:pPr>
    <w:rPr>
      <w:sz w:val="24"/>
      <w:szCs w:val="24"/>
    </w:rPr>
  </w:style>
  <w:style w:type="paragraph" w:customStyle="1" w:styleId="centerpar">
    <w:name w:val="centerpar"/>
    <w:basedOn w:val="Normal"/>
    <w:uiPriority w:val="99"/>
    <w:pPr>
      <w:keepLines/>
      <w:spacing w:before="120" w:after="120"/>
      <w:jc w:val="center"/>
    </w:pPr>
    <w:rPr>
      <w:sz w:val="24"/>
      <w:szCs w:val="24"/>
    </w:rPr>
  </w:style>
  <w:style w:type="paragraph" w:customStyle="1" w:styleId="equation">
    <w:name w:val="equation"/>
    <w:basedOn w:val="Normal"/>
    <w:next w:val="Normal"/>
    <w:uiPriority w:val="99"/>
    <w:pPr>
      <w:keepLines/>
      <w:spacing w:before="120" w:after="120"/>
      <w:jc w:val="left"/>
    </w:pPr>
    <w:rPr>
      <w:sz w:val="24"/>
      <w:szCs w:val="24"/>
    </w:rPr>
  </w:style>
  <w:style w:type="paragraph" w:customStyle="1" w:styleId="equationNum">
    <w:name w:val="equationNum"/>
    <w:basedOn w:val="Normal"/>
    <w:next w:val="Normal"/>
    <w:uiPriority w:val="99"/>
    <w:pPr>
      <w:keepLines/>
      <w:spacing w:before="120" w:after="120"/>
      <w:jc w:val="left"/>
    </w:pPr>
    <w:rPr>
      <w:sz w:val="24"/>
      <w:szCs w:val="24"/>
    </w:rPr>
  </w:style>
  <w:style w:type="paragraph" w:customStyle="1" w:styleId="equationAlign">
    <w:name w:val="equationAlign"/>
    <w:basedOn w:val="Normal"/>
    <w:next w:val="Normal"/>
    <w:uiPriority w:val="99"/>
    <w:pPr>
      <w:keepLines/>
      <w:spacing w:before="120" w:after="120"/>
      <w:jc w:val="left"/>
    </w:pPr>
    <w:rPr>
      <w:sz w:val="24"/>
      <w:szCs w:val="24"/>
    </w:rPr>
  </w:style>
  <w:style w:type="paragraph" w:customStyle="1" w:styleId="equationAlignNum">
    <w:name w:val="equationAlignNum"/>
    <w:basedOn w:val="Normal"/>
    <w:next w:val="Normal"/>
    <w:uiPriority w:val="99"/>
    <w:pPr>
      <w:keepLines/>
      <w:spacing w:before="120" w:after="120"/>
      <w:jc w:val="left"/>
    </w:pPr>
    <w:rPr>
      <w:sz w:val="24"/>
      <w:szCs w:val="24"/>
    </w:rPr>
  </w:style>
  <w:style w:type="paragraph" w:customStyle="1" w:styleId="equationArray">
    <w:name w:val="equationArray"/>
    <w:basedOn w:val="Normal"/>
    <w:next w:val="Normal"/>
    <w:uiPriority w:val="99"/>
    <w:pPr>
      <w:keepLines/>
      <w:spacing w:before="120" w:after="120"/>
      <w:jc w:val="left"/>
    </w:pPr>
    <w:rPr>
      <w:sz w:val="24"/>
      <w:szCs w:val="24"/>
    </w:rPr>
  </w:style>
  <w:style w:type="paragraph" w:customStyle="1" w:styleId="equationArrayNum">
    <w:name w:val="equationArrayNum"/>
    <w:basedOn w:val="Normal"/>
    <w:next w:val="Normal"/>
    <w:uiPriority w:val="99"/>
    <w:pPr>
      <w:keepLines/>
      <w:spacing w:before="120" w:after="120"/>
      <w:jc w:val="left"/>
    </w:pPr>
    <w:rPr>
      <w:sz w:val="24"/>
      <w:szCs w:val="24"/>
    </w:rPr>
  </w:style>
  <w:style w:type="paragraph" w:customStyle="1" w:styleId="theorem">
    <w:name w:val="theorem"/>
    <w:basedOn w:val="Normal"/>
    <w:next w:val="Normal"/>
    <w:uiPriority w:val="99"/>
    <w:pPr>
      <w:keepLines/>
      <w:spacing w:before="120" w:after="120"/>
      <w:jc w:val="left"/>
    </w:pPr>
    <w:rPr>
      <w:sz w:val="20"/>
      <w:szCs w:val="20"/>
    </w:rPr>
  </w:style>
  <w:style w:type="paragraph" w:customStyle="1" w:styleId="bitmapCenter">
    <w:name w:val="bitmapCenter"/>
    <w:basedOn w:val="Normal"/>
    <w:next w:val="Normal"/>
    <w:uiPriority w:val="99"/>
    <w:pPr>
      <w:keepLines/>
      <w:spacing w:before="120" w:after="120"/>
      <w:jc w:val="left"/>
    </w:pPr>
    <w:rPr>
      <w:sz w:val="24"/>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basedOn w:val="DefaultParagraphFont"/>
    <w:link w:val="Title"/>
    <w:uiPriority w:val="10"/>
    <w:locked/>
    <w:rPr>
      <w:rFonts w:asciiTheme="majorHAnsi" w:eastAsiaTheme="majorEastAsia" w:hAnsiTheme="majorHAnsi" w:cs="Times New Roman"/>
      <w:b/>
      <w:bCs/>
      <w:noProof/>
      <w:kern w:val="28"/>
      <w:sz w:val="32"/>
      <w:szCs w:val="32"/>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rPr>
      <w:sz w:val="20"/>
      <w:szCs w:val="20"/>
    </w:rPr>
  </w:style>
  <w:style w:type="character" w:customStyle="1" w:styleId="FooterChar">
    <w:name w:val="Footer Char"/>
    <w:basedOn w:val="DefaultParagraphFont"/>
    <w:link w:val="Footer"/>
    <w:uiPriority w:val="99"/>
    <w:semiHidden/>
    <w:locked/>
    <w:rPr>
      <w:rFonts w:cs="Times New Roman"/>
      <w:noProof/>
      <w:sz w:val="22"/>
      <w:szCs w:val="22"/>
    </w:rPr>
  </w:style>
  <w:style w:type="paragraph" w:styleId="Header">
    <w:name w:val="header"/>
    <w:basedOn w:val="Normal"/>
    <w:link w:val="HeaderChar"/>
    <w:uiPriority w:val="99"/>
    <w:pPr>
      <w:widowControl w:val="0"/>
      <w:tabs>
        <w:tab w:val="center" w:pos="4536"/>
        <w:tab w:val="right" w:pos="9072"/>
      </w:tabs>
      <w:jc w:val="left"/>
    </w:pPr>
    <w:rPr>
      <w:sz w:val="20"/>
      <w:szCs w:val="20"/>
    </w:rPr>
  </w:style>
  <w:style w:type="character" w:customStyle="1" w:styleId="HeaderChar">
    <w:name w:val="Header Char"/>
    <w:basedOn w:val="DefaultParagraphFont"/>
    <w:link w:val="Header"/>
    <w:uiPriority w:val="99"/>
    <w:semiHidden/>
    <w:locked/>
    <w:rPr>
      <w:rFonts w:cs="Times New Roman"/>
      <w:noProof/>
      <w:sz w:val="22"/>
      <w:szCs w:val="22"/>
    </w:rPr>
  </w:style>
  <w:style w:type="paragraph" w:styleId="Caption">
    <w:name w:val="caption"/>
    <w:basedOn w:val="Normal"/>
    <w:next w:val="Normal"/>
    <w:uiPriority w:val="99"/>
    <w:qFormat/>
    <w:pPr>
      <w:keepLines/>
      <w:spacing w:before="120" w:after="120"/>
      <w:jc w:val="left"/>
    </w:pPr>
    <w:rPr>
      <w:sz w:val="24"/>
      <w:szCs w:val="24"/>
    </w:rPr>
  </w:style>
  <w:style w:type="paragraph" w:customStyle="1" w:styleId="Figure">
    <w:name w:val="Figure"/>
    <w:basedOn w:val="Normal"/>
    <w:next w:val="Normal"/>
    <w:uiPriority w:val="99"/>
    <w:pPr>
      <w:keepLines/>
      <w:spacing w:before="120"/>
      <w:jc w:val="center"/>
    </w:pPr>
    <w:rPr>
      <w:sz w:val="20"/>
      <w:szCs w:val="20"/>
    </w:rPr>
  </w:style>
  <w:style w:type="paragraph" w:customStyle="1" w:styleId="Table">
    <w:name w:val="Table"/>
    <w:basedOn w:val="Normal"/>
    <w:uiPriority w:val="99"/>
    <w:pPr>
      <w:keepLines/>
      <w:spacing w:before="120"/>
      <w:jc w:val="center"/>
    </w:pPr>
    <w:rPr>
      <w:sz w:val="20"/>
      <w:szCs w:val="20"/>
    </w:rPr>
  </w:style>
  <w:style w:type="paragraph" w:customStyle="1" w:styleId="Tabular">
    <w:name w:val="Tabular"/>
    <w:basedOn w:val="Normal"/>
    <w:uiPriority w:val="99"/>
    <w:pPr>
      <w:keepLines/>
      <w:spacing w:before="120"/>
      <w:jc w:val="center"/>
    </w:pPr>
    <w:rPr>
      <w:sz w:val="20"/>
      <w:szCs w:val="20"/>
    </w:rPr>
  </w:style>
  <w:style w:type="paragraph" w:customStyle="1" w:styleId="Tabbing">
    <w:name w:val="Tabbing"/>
    <w:basedOn w:val="Normal"/>
    <w:uiPriority w:val="99"/>
    <w:pPr>
      <w:keepLines/>
      <w:spacing w:before="120"/>
      <w:jc w:val="center"/>
    </w:pPr>
    <w:rPr>
      <w:sz w:val="20"/>
      <w:szCs w:val="20"/>
    </w:rPr>
  </w:style>
  <w:style w:type="paragraph" w:styleId="Quote">
    <w:name w:val="Quote"/>
    <w:basedOn w:val="Normal"/>
    <w:link w:val="QuoteChar"/>
    <w:uiPriority w:val="99"/>
    <w:qFormat/>
    <w:pPr>
      <w:ind w:left="1024" w:right="1024" w:firstLine="340"/>
    </w:pPr>
    <w:rPr>
      <w:sz w:val="20"/>
      <w:szCs w:val="20"/>
    </w:rPr>
  </w:style>
  <w:style w:type="character" w:customStyle="1" w:styleId="QuoteChar">
    <w:name w:val="Quote Char"/>
    <w:basedOn w:val="DefaultParagraphFont"/>
    <w:link w:val="Quote"/>
    <w:uiPriority w:val="29"/>
    <w:locked/>
    <w:rPr>
      <w:rFonts w:cs="Times New Roman"/>
      <w:i/>
      <w:iCs/>
      <w:noProof/>
      <w:color w:val="000000" w:themeColor="text1"/>
      <w:sz w:val="22"/>
      <w:szCs w:val="22"/>
    </w:rPr>
  </w:style>
  <w:style w:type="paragraph" w:customStyle="1" w:styleId="verbatim">
    <w:name w:val="verbatim"/>
    <w:uiPriority w:val="99"/>
    <w:pPr>
      <w:autoSpaceDE w:val="0"/>
      <w:autoSpaceDN w:val="0"/>
      <w:adjustRightInd w:val="0"/>
    </w:pPr>
    <w:rPr>
      <w:rFonts w:ascii="Courier New" w:hAnsi="Courier New" w:cs="Courier New"/>
      <w:noProof/>
      <w:sz w:val="22"/>
      <w:szCs w:val="22"/>
      <w:lang w:val="en-US" w:eastAsia="en-US"/>
    </w:rPr>
  </w:style>
  <w:style w:type="paragraph" w:styleId="List">
    <w:name w:val="List"/>
    <w:basedOn w:val="Normal"/>
    <w:uiPriority w:val="99"/>
    <w:pPr>
      <w:tabs>
        <w:tab w:val="left" w:pos="283"/>
      </w:tabs>
      <w:spacing w:after="120"/>
      <w:ind w:left="283" w:hanging="283"/>
      <w:jc w:val="left"/>
    </w:pPr>
    <w:rPr>
      <w:sz w:val="20"/>
      <w:szCs w:val="20"/>
    </w:rPr>
  </w:style>
  <w:style w:type="paragraph" w:customStyle="1" w:styleId="List1">
    <w:name w:val="List 1"/>
    <w:basedOn w:val="Normal"/>
    <w:uiPriority w:val="99"/>
    <w:pPr>
      <w:tabs>
        <w:tab w:val="left" w:pos="283"/>
      </w:tabs>
      <w:spacing w:after="120"/>
      <w:ind w:left="283" w:hanging="283"/>
      <w:jc w:val="left"/>
    </w:pPr>
    <w:rPr>
      <w:sz w:val="20"/>
      <w:szCs w:val="20"/>
    </w:rPr>
  </w:style>
  <w:style w:type="paragraph" w:customStyle="1" w:styleId="latexpicture">
    <w:name w:val="latex picture"/>
    <w:basedOn w:val="Normal"/>
    <w:next w:val="Normal"/>
    <w:uiPriority w:val="99"/>
    <w:pPr>
      <w:keepLines/>
      <w:spacing w:before="120" w:after="120"/>
      <w:jc w:val="center"/>
    </w:pPr>
    <w:rPr>
      <w:sz w:val="24"/>
      <w:szCs w:val="24"/>
    </w:rPr>
  </w:style>
  <w:style w:type="paragraph" w:customStyle="1" w:styleId="subfigure">
    <w:name w:val="subfigure"/>
    <w:basedOn w:val="Normal"/>
    <w:next w:val="Normal"/>
    <w:uiPriority w:val="99"/>
    <w:pPr>
      <w:keepLines/>
      <w:spacing w:before="120" w:after="120"/>
      <w:jc w:val="center"/>
    </w:pPr>
    <w:rPr>
      <w:sz w:val="24"/>
      <w:szCs w:val="24"/>
    </w:r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rPr>
      <w:sz w:val="20"/>
      <w:szCs w:val="20"/>
    </w:rPr>
  </w:style>
  <w:style w:type="paragraph" w:customStyle="1" w:styleId="endnotes">
    <w:name w:val="endnotes"/>
    <w:basedOn w:val="Normal"/>
    <w:uiPriority w:val="99"/>
    <w:pPr>
      <w:tabs>
        <w:tab w:val="left" w:pos="283"/>
      </w:tabs>
      <w:spacing w:after="120"/>
      <w:ind w:left="283" w:hanging="283"/>
      <w:jc w:val="left"/>
    </w:pPr>
    <w:rPr>
      <w:sz w:val="20"/>
      <w:szCs w:val="20"/>
    </w:r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locked/>
    <w:rPr>
      <w:rFonts w:cs="Times New Roman"/>
      <w:noProof/>
      <w:sz w:val="24"/>
      <w:szCs w:val="24"/>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locked/>
    <w:rPr>
      <w:rFonts w:cs="Times New Roman"/>
      <w:noProof/>
      <w:sz w:val="24"/>
      <w:szCs w:val="24"/>
    </w:rPr>
  </w:style>
  <w:style w:type="character" w:styleId="FootnoteReference">
    <w:name w:val="footnote reference"/>
    <w:basedOn w:val="DefaultParagraphFont"/>
    <w:uiPriority w:val="99"/>
    <w:semiHidden/>
    <w:unhideWhenUsed/>
    <w:rPr>
      <w:rFonts w:cs="Times New Roman"/>
      <w:vertAlign w:val="superscript"/>
    </w:rPr>
  </w:style>
  <w:style w:type="character" w:styleId="EndnoteReference">
    <w:name w:val="endnote reference"/>
    <w:basedOn w:val="DefaultParagraphFont"/>
    <w:uiPriority w:val="99"/>
    <w:rPr>
      <w:rFonts w:cs="Times New Roman"/>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sz w:val="20"/>
      <w:szCs w:val="20"/>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 w:type="paragraph" w:styleId="ListParagraph">
    <w:name w:val="List Paragraph"/>
    <w:basedOn w:val="Normal"/>
    <w:uiPriority w:val="1"/>
    <w:qFormat/>
    <w:rsid w:val="001C6E99"/>
    <w:pPr>
      <w:widowControl w:val="0"/>
      <w:adjustRightInd/>
      <w:spacing w:before="145"/>
      <w:ind w:left="1328" w:hanging="502"/>
      <w:jc w:val="left"/>
    </w:pPr>
    <w:rPr>
      <w:noProof w:val="0"/>
    </w:rPr>
  </w:style>
  <w:style w:type="character" w:styleId="CommentReference">
    <w:name w:val="annotation reference"/>
    <w:basedOn w:val="DefaultParagraphFont"/>
    <w:uiPriority w:val="99"/>
    <w:rsid w:val="003E00A5"/>
    <w:rPr>
      <w:sz w:val="16"/>
      <w:szCs w:val="16"/>
    </w:rPr>
  </w:style>
  <w:style w:type="paragraph" w:styleId="CommentText">
    <w:name w:val="annotation text"/>
    <w:basedOn w:val="Normal"/>
    <w:link w:val="CommentTextChar"/>
    <w:rsid w:val="003E00A5"/>
    <w:rPr>
      <w:sz w:val="20"/>
      <w:szCs w:val="20"/>
    </w:rPr>
  </w:style>
  <w:style w:type="character" w:customStyle="1" w:styleId="CommentTextChar">
    <w:name w:val="Comment Text Char"/>
    <w:basedOn w:val="DefaultParagraphFont"/>
    <w:link w:val="CommentText"/>
    <w:rsid w:val="003E00A5"/>
    <w:rPr>
      <w:noProof/>
      <w:lang w:val="en-US" w:eastAsia="en-US"/>
    </w:rPr>
  </w:style>
  <w:style w:type="paragraph" w:styleId="CommentSubject">
    <w:name w:val="annotation subject"/>
    <w:basedOn w:val="CommentText"/>
    <w:next w:val="CommentText"/>
    <w:link w:val="CommentSubjectChar"/>
    <w:uiPriority w:val="99"/>
    <w:rsid w:val="003E00A5"/>
    <w:rPr>
      <w:b/>
      <w:bCs/>
    </w:rPr>
  </w:style>
  <w:style w:type="character" w:customStyle="1" w:styleId="CommentSubjectChar">
    <w:name w:val="Comment Subject Char"/>
    <w:basedOn w:val="CommentTextChar"/>
    <w:link w:val="CommentSubject"/>
    <w:uiPriority w:val="99"/>
    <w:rsid w:val="003E00A5"/>
    <w:rPr>
      <w:b/>
      <w:bCs/>
      <w:noProof/>
      <w:lang w:val="en-US" w:eastAsia="en-US"/>
    </w:rPr>
  </w:style>
  <w:style w:type="paragraph" w:styleId="Revision">
    <w:name w:val="Revision"/>
    <w:hidden/>
    <w:uiPriority w:val="99"/>
    <w:semiHidden/>
    <w:rsid w:val="00305183"/>
    <w:rPr>
      <w:noProof/>
      <w:sz w:val="22"/>
      <w:szCs w:val="22"/>
      <w:lang w:val="en-US" w:eastAsia="en-US"/>
    </w:rPr>
  </w:style>
  <w:style w:type="paragraph" w:styleId="BalloonText">
    <w:name w:val="Balloon Text"/>
    <w:basedOn w:val="Normal"/>
    <w:link w:val="BalloonTextChar"/>
    <w:uiPriority w:val="99"/>
    <w:rsid w:val="002E5E4C"/>
    <w:rPr>
      <w:rFonts w:ascii="Lucida Grande" w:hAnsi="Lucida Grande"/>
      <w:sz w:val="18"/>
      <w:szCs w:val="18"/>
    </w:rPr>
  </w:style>
  <w:style w:type="character" w:customStyle="1" w:styleId="BalloonTextChar">
    <w:name w:val="Balloon Text Char"/>
    <w:basedOn w:val="DefaultParagraphFont"/>
    <w:link w:val="BalloonText"/>
    <w:uiPriority w:val="99"/>
    <w:rsid w:val="002E5E4C"/>
    <w:rPr>
      <w:rFonts w:ascii="Lucida Grande" w:hAnsi="Lucida Grande"/>
      <w:noProof/>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168513">
      <w:bodyDiv w:val="1"/>
      <w:marLeft w:val="0"/>
      <w:marRight w:val="0"/>
      <w:marTop w:val="0"/>
      <w:marBottom w:val="0"/>
      <w:divBdr>
        <w:top w:val="none" w:sz="0" w:space="0" w:color="auto"/>
        <w:left w:val="none" w:sz="0" w:space="0" w:color="auto"/>
        <w:bottom w:val="none" w:sz="0" w:space="0" w:color="auto"/>
        <w:right w:val="none" w:sz="0" w:space="0" w:color="auto"/>
      </w:divBdr>
    </w:div>
    <w:div w:id="260988120">
      <w:bodyDiv w:val="1"/>
      <w:marLeft w:val="0"/>
      <w:marRight w:val="0"/>
      <w:marTop w:val="0"/>
      <w:marBottom w:val="0"/>
      <w:divBdr>
        <w:top w:val="none" w:sz="0" w:space="0" w:color="auto"/>
        <w:left w:val="none" w:sz="0" w:space="0" w:color="auto"/>
        <w:bottom w:val="none" w:sz="0" w:space="0" w:color="auto"/>
        <w:right w:val="none" w:sz="0" w:space="0" w:color="auto"/>
      </w:divBdr>
    </w:div>
    <w:div w:id="588202299">
      <w:bodyDiv w:val="1"/>
      <w:marLeft w:val="0"/>
      <w:marRight w:val="0"/>
      <w:marTop w:val="0"/>
      <w:marBottom w:val="0"/>
      <w:divBdr>
        <w:top w:val="none" w:sz="0" w:space="0" w:color="auto"/>
        <w:left w:val="none" w:sz="0" w:space="0" w:color="auto"/>
        <w:bottom w:val="none" w:sz="0" w:space="0" w:color="auto"/>
        <w:right w:val="none" w:sz="0" w:space="0" w:color="auto"/>
      </w:divBdr>
    </w:div>
    <w:div w:id="657416687">
      <w:bodyDiv w:val="1"/>
      <w:marLeft w:val="0"/>
      <w:marRight w:val="0"/>
      <w:marTop w:val="0"/>
      <w:marBottom w:val="0"/>
      <w:divBdr>
        <w:top w:val="none" w:sz="0" w:space="0" w:color="auto"/>
        <w:left w:val="none" w:sz="0" w:space="0" w:color="auto"/>
        <w:bottom w:val="none" w:sz="0" w:space="0" w:color="auto"/>
        <w:right w:val="none" w:sz="0" w:space="0" w:color="auto"/>
      </w:divBdr>
    </w:div>
    <w:div w:id="1040713522">
      <w:bodyDiv w:val="1"/>
      <w:marLeft w:val="0"/>
      <w:marRight w:val="0"/>
      <w:marTop w:val="0"/>
      <w:marBottom w:val="0"/>
      <w:divBdr>
        <w:top w:val="none" w:sz="0" w:space="0" w:color="auto"/>
        <w:left w:val="none" w:sz="0" w:space="0" w:color="auto"/>
        <w:bottom w:val="none" w:sz="0" w:space="0" w:color="auto"/>
        <w:right w:val="none" w:sz="0" w:space="0" w:color="auto"/>
      </w:divBdr>
    </w:div>
    <w:div w:id="1184976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11/relationships/commentsExtended" Target="commentsExtended.xml"/><Relationship Id="rId13" Type="http://schemas.microsoft.com/office/2016/09/relationships/commentsIds" Target="commentsIds.xml"/><Relationship Id="rId14" Type="http://schemas.microsoft.com/office/2018/08/relationships/commentsExtensible" Target="commentsExtensi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oter" Target="footer1.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TotalTime>
  <Pages>53</Pages>
  <Words>14875</Words>
  <Characters>84789</Characters>
  <Application>Microsoft Macintosh Word</Application>
  <DocSecurity>0</DocSecurity>
  <Lines>706</Lines>
  <Paragraphs>198</Paragraphs>
  <ScaleCrop>false</ScaleCrop>
  <HeadingPairs>
    <vt:vector size="2" baseType="variant">
      <vt:variant>
        <vt:lpstr>Title</vt:lpstr>
      </vt:variant>
      <vt:variant>
        <vt:i4>1</vt:i4>
      </vt:variant>
    </vt:vector>
  </HeadingPairs>
  <TitlesOfParts>
    <vt:vector size="1" baseType="lpstr">
      <vt:lpstr>Original file was phencc_brv.tex</vt:lpstr>
    </vt:vector>
  </TitlesOfParts>
  <Company/>
  <LinksUpToDate>false</LinksUpToDate>
  <CharactersWithSpaces>99466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phencc_brv.tex</dc:title>
  <dc:subject/>
  <dc:creator/>
  <cp:keywords/>
  <dc:description>Created using latex2rtf 2.3.8 r1240 (released June 16 2014) on Mon Jun 14 09:35:00 2021</dc:description>
  <cp:lastModifiedBy>Elizabeth Wolkovich</cp:lastModifiedBy>
  <cp:revision>93</cp:revision>
  <cp:lastPrinted>2021-06-16T13:44:00Z</cp:lastPrinted>
  <dcterms:created xsi:type="dcterms:W3CDTF">2021-06-16T13:37:00Z</dcterms:created>
  <dcterms:modified xsi:type="dcterms:W3CDTF">2021-07-02T19:12:00Z</dcterms:modified>
</cp:coreProperties>
</file>